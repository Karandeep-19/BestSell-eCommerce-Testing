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19F41" w14:textId="77777777" w:rsidR="00C97A3E" w:rsidRDefault="00C97A3E" w:rsidP="00C97A3E">
      <w:r>
        <w:t xml:space="preserve">                   J E S 2  J O B  L O G  --  S Y S T E M  8 5 6 1  --  N O D E  S V S C J E S 2</w:t>
      </w:r>
    </w:p>
    <w:p w14:paraId="5B773D9B" w14:textId="77777777" w:rsidR="00C97A3E" w:rsidRDefault="00C97A3E" w:rsidP="00C97A3E">
      <w:r>
        <w:t xml:space="preserve"> </w:t>
      </w:r>
    </w:p>
    <w:p w14:paraId="0883379B" w14:textId="17C34299" w:rsidR="00C97A3E" w:rsidRDefault="00CD2A7D" w:rsidP="00C97A3E">
      <w:del w:id="0" w:author="Karandeep Singh" w:date="2025-04-13T22:18:00Z" w16du:dateUtc="2025-04-14T02:18:00Z">
        <w:r>
          <w:delText>19.10.04 JOB05154 ---- MONDAY,    31 MAR</w:delText>
        </w:r>
      </w:del>
      <w:ins w:id="1" w:author="Karandeep Singh" w:date="2025-04-13T22:18:00Z" w16du:dateUtc="2025-04-14T02:18:00Z">
        <w:r w:rsidR="00C97A3E">
          <w:t>21.08.51 JOB09451 ---- SUNDAY,    13 APR</w:t>
        </w:r>
      </w:ins>
      <w:r w:rsidR="00C97A3E">
        <w:t xml:space="preserve"> 2025 ----</w:t>
      </w:r>
    </w:p>
    <w:p w14:paraId="2CF8F60C" w14:textId="38DE9A16" w:rsidR="00C97A3E" w:rsidRDefault="00CD2A7D" w:rsidP="00C97A3E">
      <w:del w:id="2" w:author="Karandeep Singh" w:date="2025-04-13T22:18:00Z" w16du:dateUtc="2025-04-14T02:18:00Z">
        <w:r>
          <w:delText>19.10.04 JOB05154</w:delText>
        </w:r>
      </w:del>
      <w:ins w:id="3" w:author="Karandeep Singh" w:date="2025-04-13T22:18:00Z" w16du:dateUtc="2025-04-14T02:18:00Z">
        <w:r w:rsidR="00C97A3E">
          <w:t>21.08.51 JOB09451</w:t>
        </w:r>
      </w:ins>
      <w:r w:rsidR="00C97A3E">
        <w:t xml:space="preserve">  IRR010I  USERID KC03BE4  IS ASSIGNED TO THIS JOB.</w:t>
      </w:r>
    </w:p>
    <w:p w14:paraId="660401CC" w14:textId="4ECA01CD" w:rsidR="00C97A3E" w:rsidRDefault="00CD2A7D" w:rsidP="00C97A3E">
      <w:del w:id="4" w:author="Karandeep Singh" w:date="2025-04-13T22:18:00Z" w16du:dateUtc="2025-04-14T02:18:00Z">
        <w:r>
          <w:delText>19.10.05 JOB05154</w:delText>
        </w:r>
      </w:del>
      <w:ins w:id="5" w:author="Karandeep Singh" w:date="2025-04-13T22:18:00Z" w16du:dateUtc="2025-04-14T02:18:00Z">
        <w:r w:rsidR="00C97A3E">
          <w:t>21.08.51 JOB09451</w:t>
        </w:r>
      </w:ins>
      <w:r w:rsidR="00C97A3E">
        <w:t xml:space="preserve">  IEF677I WARNING MESSAGE(S) FOR JOB JPR1INV1 ISSUED</w:t>
      </w:r>
    </w:p>
    <w:p w14:paraId="42C5EE56" w14:textId="19A8FF26" w:rsidR="00C97A3E" w:rsidRDefault="00CD2A7D" w:rsidP="00C97A3E">
      <w:del w:id="6" w:author="Karandeep Singh" w:date="2025-04-13T22:18:00Z" w16du:dateUtc="2025-04-14T02:18:00Z">
        <w:r>
          <w:delText>19.10.09 JOB05154</w:delText>
        </w:r>
      </w:del>
      <w:ins w:id="7" w:author="Karandeep Singh" w:date="2025-04-13T22:18:00Z" w16du:dateUtc="2025-04-14T02:18:00Z">
        <w:r w:rsidR="00C97A3E">
          <w:t>21.08.56 JOB09451</w:t>
        </w:r>
      </w:ins>
      <w:r w:rsidR="00C97A3E">
        <w:t xml:space="preserve">  ICH70001I KC03BE4  LAST ACCESS AT </w:t>
      </w:r>
      <w:del w:id="8" w:author="Karandeep Singh" w:date="2025-04-13T22:18:00Z" w16du:dateUtc="2025-04-14T02:18:00Z">
        <w:r>
          <w:delText>19:00:24</w:delText>
        </w:r>
      </w:del>
      <w:ins w:id="9" w:author="Karandeep Singh" w:date="2025-04-13T22:18:00Z" w16du:dateUtc="2025-04-14T02:18:00Z">
        <w:r w:rsidR="00C97A3E">
          <w:t>21:01:52</w:t>
        </w:r>
      </w:ins>
      <w:r w:rsidR="00C97A3E">
        <w:t xml:space="preserve"> ON </w:t>
      </w:r>
      <w:del w:id="10" w:author="Karandeep Singh" w:date="2025-04-13T22:18:00Z" w16du:dateUtc="2025-04-14T02:18:00Z">
        <w:r>
          <w:delText>MONDAY, MARCH 31</w:delText>
        </w:r>
      </w:del>
      <w:ins w:id="11" w:author="Karandeep Singh" w:date="2025-04-13T22:18:00Z" w16du:dateUtc="2025-04-14T02:18:00Z">
        <w:r w:rsidR="00C97A3E">
          <w:t>SUNDAY, APRIL 13</w:t>
        </w:r>
      </w:ins>
      <w:r w:rsidR="00C97A3E">
        <w:t>, 2025</w:t>
      </w:r>
    </w:p>
    <w:p w14:paraId="3E55436A" w14:textId="0351201D" w:rsidR="00C97A3E" w:rsidRDefault="00CD2A7D" w:rsidP="00C97A3E">
      <w:del w:id="12" w:author="Karandeep Singh" w:date="2025-04-13T22:18:00Z" w16du:dateUtc="2025-04-14T02:18:00Z">
        <w:r>
          <w:delText>19.10.09 JOB05154</w:delText>
        </w:r>
      </w:del>
      <w:ins w:id="13" w:author="Karandeep Singh" w:date="2025-04-13T22:18:00Z" w16du:dateUtc="2025-04-14T02:18:00Z">
        <w:r w:rsidR="00C97A3E">
          <w:t>21.08.56 JOB09451</w:t>
        </w:r>
      </w:ins>
      <w:r w:rsidR="00C97A3E">
        <w:t xml:space="preserve">  $HASP373 JPR1INV1 STARTED - INIT 2    - CLASS A        - SYS 8561</w:t>
      </w:r>
    </w:p>
    <w:p w14:paraId="6808221B" w14:textId="5A499AB4" w:rsidR="00C97A3E" w:rsidRDefault="00CD2A7D" w:rsidP="00C97A3E">
      <w:pPr>
        <w:rPr>
          <w:ins w:id="14" w:author="Karandeep Singh" w:date="2025-04-13T22:18:00Z" w16du:dateUtc="2025-04-14T02:18:00Z"/>
        </w:rPr>
      </w:pPr>
      <w:del w:id="15" w:author="Karandeep Singh" w:date="2025-04-13T22:18:00Z" w16du:dateUtc="2025-04-14T02:18:00Z">
        <w:r>
          <w:delText>19.10.11 JOB05154</w:delText>
        </w:r>
      </w:del>
      <w:ins w:id="16" w:author="Karandeep Singh" w:date="2025-04-13T22:18:00Z" w16du:dateUtc="2025-04-14T02:18:00Z">
        <w:r w:rsidR="00C97A3E">
          <w:t>21.08.58 JOB09451  IGD17002I NO ROOM IN VTOC OR VTOC INDEX ON VOLUME KCTR51  213</w:t>
        </w:r>
      </w:ins>
    </w:p>
    <w:p w14:paraId="1B115587" w14:textId="77777777" w:rsidR="00C97A3E" w:rsidRDefault="00C97A3E" w:rsidP="00C97A3E">
      <w:pPr>
        <w:rPr>
          <w:ins w:id="17" w:author="Karandeep Singh" w:date="2025-04-13T22:18:00Z" w16du:dateUtc="2025-04-14T02:18:00Z"/>
        </w:rPr>
      </w:pPr>
      <w:ins w:id="18" w:author="Karandeep Singh" w:date="2025-04-13T22:18:00Z" w16du:dateUtc="2025-04-14T02:18:00Z">
        <w:r>
          <w:t xml:space="preserve">   213             FOR DATA SET KC03BE4.SLSPKSDS</w:t>
        </w:r>
      </w:ins>
    </w:p>
    <w:p w14:paraId="030AEF38" w14:textId="77777777" w:rsidR="00C97A3E" w:rsidRDefault="00C97A3E" w:rsidP="00C97A3E">
      <w:ins w:id="19" w:author="Karandeep Singh" w:date="2025-04-13T22:18:00Z" w16du:dateUtc="2025-04-14T02:18:00Z">
        <w:r>
          <w:t>21.08.58 JOB09451</w:t>
        </w:r>
      </w:ins>
      <w:r>
        <w:t xml:space="preserve">  -                                      -----TIMINGS (MINS.)------                          -----PAGING COUNTS----</w:t>
      </w:r>
    </w:p>
    <w:p w14:paraId="5587DC48" w14:textId="54C0BEA3" w:rsidR="00C97A3E" w:rsidRDefault="00CD2A7D" w:rsidP="00C97A3E">
      <w:del w:id="20" w:author="Karandeep Singh" w:date="2025-04-13T22:18:00Z" w16du:dateUtc="2025-04-14T02:18:00Z">
        <w:r>
          <w:delText>19.10.11 JOB05154</w:delText>
        </w:r>
      </w:del>
      <w:ins w:id="21" w:author="Karandeep Singh" w:date="2025-04-13T22:18:00Z" w16du:dateUtc="2025-04-14T02:18:00Z">
        <w:r w:rsidR="00C97A3E">
          <w:t>21.08.58 JOB09451</w:t>
        </w:r>
      </w:ins>
      <w:r w:rsidR="00C97A3E">
        <w:t xml:space="preserve">  -STEPNAME PROCSTEP    RC   EXCP   CONN       TCB       SRB  CLOCK          SERV  WORKLOAD  PAGE  SWAP   VIO SWAPS</w:t>
      </w:r>
    </w:p>
    <w:p w14:paraId="581AA50D" w14:textId="07DD9859" w:rsidR="00C97A3E" w:rsidRDefault="00CD2A7D" w:rsidP="00C97A3E">
      <w:del w:id="22" w:author="Karandeep Singh" w:date="2025-04-13T22:18:00Z" w16du:dateUtc="2025-04-14T02:18:00Z">
        <w:r>
          <w:delText>19.10.11 JOB05154</w:delText>
        </w:r>
      </w:del>
      <w:ins w:id="23" w:author="Karandeep Singh" w:date="2025-04-13T22:18:00Z" w16du:dateUtc="2025-04-14T02:18:00Z">
        <w:r w:rsidR="00C97A3E">
          <w:t>21.08.58 JOB09451</w:t>
        </w:r>
      </w:ins>
      <w:r w:rsidR="00C97A3E">
        <w:t xml:space="preserve">  -STEP1                00    </w:t>
      </w:r>
      <w:del w:id="24" w:author="Karandeep Singh" w:date="2025-04-13T22:18:00Z" w16du:dateUtc="2025-04-14T02:18:00Z">
        <w:r>
          <w:delText xml:space="preserve"> 28      8</w:delText>
        </w:r>
      </w:del>
      <w:ins w:id="25" w:author="Karandeep Singh" w:date="2025-04-13T22:18:00Z" w16du:dateUtc="2025-04-14T02:18:00Z">
        <w:r w:rsidR="00C97A3E">
          <w:t>134     75</w:t>
        </w:r>
      </w:ins>
      <w:r w:rsidR="00C97A3E">
        <w:t xml:space="preserve">       .00       .00     .0            </w:t>
      </w:r>
      <w:del w:id="26" w:author="Karandeep Singh" w:date="2025-04-13T22:18:00Z" w16du:dateUtc="2025-04-14T02:18:00Z">
        <w:r>
          <w:delText>12</w:delText>
        </w:r>
      </w:del>
      <w:ins w:id="27" w:author="Karandeep Singh" w:date="2025-04-13T22:18:00Z" w16du:dateUtc="2025-04-14T02:18:00Z">
        <w:r w:rsidR="00C97A3E">
          <w:t>26</w:t>
        </w:r>
      </w:ins>
      <w:r w:rsidR="00C97A3E">
        <w:t xml:space="preserve">  BATCH        0     0     0     0</w:t>
      </w:r>
    </w:p>
    <w:p w14:paraId="113ACDF9" w14:textId="3145E7F3" w:rsidR="00C97A3E" w:rsidRDefault="00CD2A7D" w:rsidP="00C97A3E">
      <w:del w:id="28" w:author="Karandeep Singh" w:date="2025-04-13T22:18:00Z" w16du:dateUtc="2025-04-14T02:18:00Z">
        <w:r>
          <w:delText>19.10.13 JOB05154</w:delText>
        </w:r>
      </w:del>
      <w:ins w:id="29" w:author="Karandeep Singh" w:date="2025-04-13T22:18:00Z" w16du:dateUtc="2025-04-14T02:18:00Z">
        <w:r w:rsidR="00C97A3E">
          <w:t>21.09.00 JOB09451</w:t>
        </w:r>
      </w:ins>
      <w:r w:rsidR="00C97A3E">
        <w:t xml:space="preserve">  -STEP2                00     </w:t>
      </w:r>
      <w:del w:id="30" w:author="Karandeep Singh" w:date="2025-04-13T22:18:00Z" w16du:dateUtc="2025-04-14T02:18:00Z">
        <w:r>
          <w:delText>29      4</w:delText>
        </w:r>
      </w:del>
      <w:ins w:id="31" w:author="Karandeep Singh" w:date="2025-04-13T22:18:00Z" w16du:dateUtc="2025-04-14T02:18:00Z">
        <w:r w:rsidR="00C97A3E">
          <w:t>31      6</w:t>
        </w:r>
      </w:ins>
      <w:r w:rsidR="00C97A3E">
        <w:t xml:space="preserve">       .00       .00     .0             </w:t>
      </w:r>
      <w:del w:id="32" w:author="Karandeep Singh" w:date="2025-04-13T22:18:00Z" w16du:dateUtc="2025-04-14T02:18:00Z">
        <w:r>
          <w:delText>5</w:delText>
        </w:r>
      </w:del>
      <w:ins w:id="33" w:author="Karandeep Singh" w:date="2025-04-13T22:18:00Z" w16du:dateUtc="2025-04-14T02:18:00Z">
        <w:r w:rsidR="00C97A3E">
          <w:t>6</w:t>
        </w:r>
      </w:ins>
      <w:r w:rsidR="00C97A3E">
        <w:t xml:space="preserve">  BATCH        0     0     0     0</w:t>
      </w:r>
    </w:p>
    <w:p w14:paraId="17FC92AA" w14:textId="79800E9A" w:rsidR="00C97A3E" w:rsidRDefault="00CD2A7D" w:rsidP="00C97A3E">
      <w:del w:id="34" w:author="Karandeep Singh" w:date="2025-04-13T22:18:00Z" w16du:dateUtc="2025-04-14T02:18:00Z">
        <w:r>
          <w:delText>19.10.19 JOB05154</w:delText>
        </w:r>
      </w:del>
      <w:ins w:id="35" w:author="Karandeep Singh" w:date="2025-04-13T22:18:00Z" w16du:dateUtc="2025-04-14T02:18:00Z">
        <w:r w:rsidR="00C97A3E">
          <w:t>21.09.07 JOB09451</w:t>
        </w:r>
      </w:ins>
      <w:r w:rsidR="00C97A3E">
        <w:t xml:space="preserve">  -STEP3                00    </w:t>
      </w:r>
      <w:del w:id="36" w:author="Karandeep Singh" w:date="2025-04-13T22:18:00Z" w16du:dateUtc="2025-04-14T02:18:00Z">
        <w:r>
          <w:delText xml:space="preserve"> 70     17</w:delText>
        </w:r>
      </w:del>
      <w:ins w:id="37" w:author="Karandeep Singh" w:date="2025-04-13T22:18:00Z" w16du:dateUtc="2025-04-14T02:18:00Z">
        <w:r w:rsidR="00C97A3E">
          <w:t>180     80</w:t>
        </w:r>
      </w:ins>
      <w:r w:rsidR="00C97A3E">
        <w:t xml:space="preserve">       .00       .00     .1            </w:t>
      </w:r>
      <w:del w:id="38" w:author="Karandeep Singh" w:date="2025-04-13T22:18:00Z" w16du:dateUtc="2025-04-14T02:18:00Z">
        <w:r>
          <w:delText>24</w:delText>
        </w:r>
      </w:del>
      <w:ins w:id="39" w:author="Karandeep Singh" w:date="2025-04-13T22:18:00Z" w16du:dateUtc="2025-04-14T02:18:00Z">
        <w:r w:rsidR="00C97A3E">
          <w:t>37</w:t>
        </w:r>
      </w:ins>
      <w:r w:rsidR="00C97A3E">
        <w:t xml:space="preserve">  BATCH        0     0     0     0</w:t>
      </w:r>
    </w:p>
    <w:p w14:paraId="4F9348FE" w14:textId="075E095A" w:rsidR="00C97A3E" w:rsidRDefault="00CD2A7D" w:rsidP="00C97A3E">
      <w:del w:id="40" w:author="Karandeep Singh" w:date="2025-04-13T22:18:00Z" w16du:dateUtc="2025-04-14T02:18:00Z">
        <w:r>
          <w:delText>19.10.24 JOB05154</w:delText>
        </w:r>
      </w:del>
      <w:ins w:id="41" w:author="Karandeep Singh" w:date="2025-04-13T22:18:00Z" w16du:dateUtc="2025-04-14T02:18:00Z">
        <w:r w:rsidR="00C97A3E">
          <w:t>21.09.11 JOB09451</w:t>
        </w:r>
      </w:ins>
      <w:r w:rsidR="00C97A3E">
        <w:t xml:space="preserve">  -STEP4    COBOL       04  </w:t>
      </w:r>
      <w:del w:id="42" w:author="Karandeep Singh" w:date="2025-04-13T22:18:00Z" w16du:dateUtc="2025-04-14T02:18:00Z">
        <w:r>
          <w:delText>15938    238</w:delText>
        </w:r>
      </w:del>
      <w:ins w:id="43" w:author="Karandeep Singh" w:date="2025-04-13T22:18:00Z" w16du:dateUtc="2025-04-14T02:18:00Z">
        <w:r w:rsidR="00C97A3E">
          <w:t>13790    275</w:t>
        </w:r>
      </w:ins>
      <w:r w:rsidR="00C97A3E">
        <w:t xml:space="preserve">       .00       .00     .0           </w:t>
      </w:r>
      <w:del w:id="44" w:author="Karandeep Singh" w:date="2025-04-13T22:18:00Z" w16du:dateUtc="2025-04-14T02:18:00Z">
        <w:r>
          <w:delText>129</w:delText>
        </w:r>
      </w:del>
      <w:ins w:id="45" w:author="Karandeep Singh" w:date="2025-04-13T22:18:00Z" w16du:dateUtc="2025-04-14T02:18:00Z">
        <w:r w:rsidR="00C97A3E">
          <w:t>122</w:t>
        </w:r>
      </w:ins>
      <w:r w:rsidR="00C97A3E">
        <w:t xml:space="preserve">  BATCH        0     0     0     0</w:t>
      </w:r>
    </w:p>
    <w:p w14:paraId="60640BD1" w14:textId="1ADD9D4F" w:rsidR="00C97A3E" w:rsidRDefault="00CD2A7D" w:rsidP="00C97A3E">
      <w:del w:id="46" w:author="Karandeep Singh" w:date="2025-04-13T22:18:00Z" w16du:dateUtc="2025-04-14T02:18:00Z">
        <w:r>
          <w:delText>19.10.24 JOB05154</w:delText>
        </w:r>
      </w:del>
      <w:ins w:id="47" w:author="Karandeep Singh" w:date="2025-04-13T22:18:00Z" w16du:dateUtc="2025-04-14T02:18:00Z">
        <w:r w:rsidR="00C97A3E">
          <w:t>21.09.11 JOB09451</w:t>
        </w:r>
      </w:ins>
      <w:r w:rsidR="00C97A3E">
        <w:t xml:space="preserve">  -STEP4    LKED        00    </w:t>
      </w:r>
      <w:del w:id="48" w:author="Karandeep Singh" w:date="2025-04-13T22:18:00Z" w16du:dateUtc="2025-04-14T02:18:00Z">
        <w:r>
          <w:delText>472     45</w:delText>
        </w:r>
      </w:del>
      <w:ins w:id="49" w:author="Karandeep Singh" w:date="2025-04-13T22:18:00Z" w16du:dateUtc="2025-04-14T02:18:00Z">
        <w:r w:rsidR="00C97A3E">
          <w:t>465     63</w:t>
        </w:r>
      </w:ins>
      <w:r w:rsidR="00C97A3E">
        <w:t xml:space="preserve">       .00       .00     .0            </w:t>
      </w:r>
      <w:del w:id="50" w:author="Karandeep Singh" w:date="2025-04-13T22:18:00Z" w16du:dateUtc="2025-04-14T02:18:00Z">
        <w:r>
          <w:delText>89</w:delText>
        </w:r>
      </w:del>
      <w:ins w:id="51" w:author="Karandeep Singh" w:date="2025-04-13T22:18:00Z" w16du:dateUtc="2025-04-14T02:18:00Z">
        <w:r w:rsidR="00C97A3E">
          <w:t>85</w:t>
        </w:r>
      </w:ins>
      <w:r w:rsidR="00C97A3E">
        <w:t xml:space="preserve">  BATCH        0     0     0     0</w:t>
      </w:r>
    </w:p>
    <w:p w14:paraId="79263F11" w14:textId="09728F8A" w:rsidR="00C97A3E" w:rsidRDefault="00CD2A7D" w:rsidP="00C97A3E">
      <w:del w:id="52" w:author="Karandeep Singh" w:date="2025-04-13T22:18:00Z" w16du:dateUtc="2025-04-14T02:18:00Z">
        <w:r>
          <w:delText>19.10.28 JOB05154</w:delText>
        </w:r>
      </w:del>
      <w:ins w:id="53" w:author="Karandeep Singh" w:date="2025-04-13T22:18:00Z" w16du:dateUtc="2025-04-14T02:18:00Z">
        <w:r w:rsidR="00C97A3E">
          <w:t>21.09.16 JOB09451</w:t>
        </w:r>
      </w:ins>
      <w:r w:rsidR="00C97A3E">
        <w:t xml:space="preserve">  -STEP5                00     97     </w:t>
      </w:r>
      <w:del w:id="54" w:author="Karandeep Singh" w:date="2025-04-13T22:18:00Z" w16du:dateUtc="2025-04-14T02:18:00Z">
        <w:r>
          <w:delText xml:space="preserve"> 7       .00</w:delText>
        </w:r>
      </w:del>
      <w:ins w:id="55" w:author="Karandeep Singh" w:date="2025-04-13T22:18:00Z" w16du:dateUtc="2025-04-14T02:18:00Z">
        <w:r w:rsidR="00C97A3E">
          <w:t>10</w:t>
        </w:r>
      </w:ins>
      <w:r w:rsidR="00C97A3E">
        <w:t xml:space="preserve">       .00     </w:t>
      </w:r>
      <w:ins w:id="56" w:author="Karandeep Singh" w:date="2025-04-13T22:18:00Z" w16du:dateUtc="2025-04-14T02:18:00Z">
        <w:r w:rsidR="00C97A3E">
          <w:t xml:space="preserve">  .00     </w:t>
        </w:r>
      </w:ins>
      <w:r w:rsidR="00C97A3E">
        <w:t xml:space="preserve">.0            </w:t>
      </w:r>
      <w:del w:id="57" w:author="Karandeep Singh" w:date="2025-04-13T22:18:00Z" w16du:dateUtc="2025-04-14T02:18:00Z">
        <w:r>
          <w:delText>11</w:delText>
        </w:r>
      </w:del>
      <w:ins w:id="58" w:author="Karandeep Singh" w:date="2025-04-13T22:18:00Z" w16du:dateUtc="2025-04-14T02:18:00Z">
        <w:r w:rsidR="00C97A3E">
          <w:t>10</w:t>
        </w:r>
      </w:ins>
      <w:r w:rsidR="00C97A3E">
        <w:t xml:space="preserve">  BATCH        0     0     0     0</w:t>
      </w:r>
    </w:p>
    <w:p w14:paraId="4B4E6FD4" w14:textId="2D4206BE" w:rsidR="00C97A3E" w:rsidRDefault="00C97A3E" w:rsidP="00C97A3E">
      <w:ins w:id="59" w:author="Karandeep Singh" w:date="2025-04-13T22:18:00Z" w16du:dateUtc="2025-04-14T02:18:00Z">
        <w:r>
          <w:t>21.09.</w:t>
        </w:r>
      </w:ins>
      <w:r>
        <w:t>19</w:t>
      </w:r>
      <w:del w:id="60" w:author="Karandeep Singh" w:date="2025-04-13T22:18:00Z" w16du:dateUtc="2025-04-14T02:18:00Z">
        <w:r w:rsidR="00CD2A7D">
          <w:delText>.10.32 JOB05154</w:delText>
        </w:r>
      </w:del>
      <w:ins w:id="61" w:author="Karandeep Singh" w:date="2025-04-13T22:18:00Z" w16du:dateUtc="2025-04-14T02:18:00Z">
        <w:r>
          <w:t xml:space="preserve"> JOB09451</w:t>
        </w:r>
      </w:ins>
      <w:r>
        <w:t xml:space="preserve">  -STEP6    COBOL       00  </w:t>
      </w:r>
      <w:del w:id="62" w:author="Karandeep Singh" w:date="2025-04-13T22:18:00Z" w16du:dateUtc="2025-04-14T02:18:00Z">
        <w:r w:rsidR="00CD2A7D">
          <w:delText>15503    212       .00</w:delText>
        </w:r>
      </w:del>
      <w:ins w:id="63" w:author="Karandeep Singh" w:date="2025-04-13T22:18:00Z" w16du:dateUtc="2025-04-14T02:18:00Z">
        <w:r>
          <w:t>13348    263</w:t>
        </w:r>
      </w:ins>
      <w:r>
        <w:t xml:space="preserve">       .00     </w:t>
      </w:r>
      <w:ins w:id="64" w:author="Karandeep Singh" w:date="2025-04-13T22:18:00Z" w16du:dateUtc="2025-04-14T02:18:00Z">
        <w:r>
          <w:t xml:space="preserve">  .00     </w:t>
        </w:r>
      </w:ins>
      <w:r>
        <w:t xml:space="preserve">.0            </w:t>
      </w:r>
      <w:del w:id="65" w:author="Karandeep Singh" w:date="2025-04-13T22:18:00Z" w16du:dateUtc="2025-04-14T02:18:00Z">
        <w:r w:rsidR="00CD2A7D">
          <w:delText>94</w:delText>
        </w:r>
      </w:del>
      <w:ins w:id="66" w:author="Karandeep Singh" w:date="2025-04-13T22:18:00Z" w16du:dateUtc="2025-04-14T02:18:00Z">
        <w:r>
          <w:t>86</w:t>
        </w:r>
      </w:ins>
      <w:r>
        <w:t xml:space="preserve">  BATCH        0     0     0     0</w:t>
      </w:r>
    </w:p>
    <w:p w14:paraId="1B24ED36" w14:textId="3B119335" w:rsidR="00C97A3E" w:rsidRDefault="00CD2A7D" w:rsidP="00C97A3E">
      <w:del w:id="67" w:author="Karandeep Singh" w:date="2025-04-13T22:18:00Z" w16du:dateUtc="2025-04-14T02:18:00Z">
        <w:r>
          <w:delText>19.10.33 JOB05154</w:delText>
        </w:r>
      </w:del>
      <w:ins w:id="68" w:author="Karandeep Singh" w:date="2025-04-13T22:18:00Z" w16du:dateUtc="2025-04-14T02:18:00Z">
        <w:r w:rsidR="00C97A3E">
          <w:t>21.09.20 JOB09451</w:t>
        </w:r>
      </w:ins>
      <w:r w:rsidR="00C97A3E">
        <w:t xml:space="preserve">  -STEP6    LKED        00    </w:t>
      </w:r>
      <w:del w:id="69" w:author="Karandeep Singh" w:date="2025-04-13T22:18:00Z" w16du:dateUtc="2025-04-14T02:18:00Z">
        <w:r>
          <w:delText>383     39</w:delText>
        </w:r>
      </w:del>
      <w:ins w:id="70" w:author="Karandeep Singh" w:date="2025-04-13T22:18:00Z" w16du:dateUtc="2025-04-14T02:18:00Z">
        <w:r w:rsidR="00C97A3E">
          <w:t>381     63</w:t>
        </w:r>
      </w:ins>
      <w:r w:rsidR="00C97A3E">
        <w:t xml:space="preserve">       .00       .00     .0            </w:t>
      </w:r>
      <w:del w:id="71" w:author="Karandeep Singh" w:date="2025-04-13T22:18:00Z" w16du:dateUtc="2025-04-14T02:18:00Z">
        <w:r>
          <w:delText>71</w:delText>
        </w:r>
      </w:del>
      <w:ins w:id="72" w:author="Karandeep Singh" w:date="2025-04-13T22:18:00Z" w16du:dateUtc="2025-04-14T02:18:00Z">
        <w:r w:rsidR="00C97A3E">
          <w:t>69</w:t>
        </w:r>
      </w:ins>
      <w:r w:rsidR="00C97A3E">
        <w:t xml:space="preserve">  BATCH        0     0     0     0</w:t>
      </w:r>
    </w:p>
    <w:p w14:paraId="72ACF83F" w14:textId="79A10BCD" w:rsidR="00C97A3E" w:rsidRDefault="00CD2A7D" w:rsidP="00C97A3E">
      <w:del w:id="73" w:author="Karandeep Singh" w:date="2025-04-13T22:18:00Z" w16du:dateUtc="2025-04-14T02:18:00Z">
        <w:r>
          <w:delText>19.10.36 JOB05154</w:delText>
        </w:r>
      </w:del>
      <w:ins w:id="74" w:author="Karandeep Singh" w:date="2025-04-13T22:18:00Z" w16du:dateUtc="2025-04-14T02:18:00Z">
        <w:r w:rsidR="00C97A3E">
          <w:t>21.09.24 JOB09451</w:t>
        </w:r>
      </w:ins>
      <w:r w:rsidR="00C97A3E">
        <w:t xml:space="preserve">  -STEP7    COBOL       00  </w:t>
      </w:r>
      <w:del w:id="75" w:author="Karandeep Singh" w:date="2025-04-13T22:18:00Z" w16du:dateUtc="2025-04-14T02:18:00Z">
        <w:r>
          <w:delText>15729    235</w:delText>
        </w:r>
      </w:del>
      <w:ins w:id="76" w:author="Karandeep Singh" w:date="2025-04-13T22:18:00Z" w16du:dateUtc="2025-04-14T02:18:00Z">
        <w:r w:rsidR="00C97A3E">
          <w:t>13574    278</w:t>
        </w:r>
      </w:ins>
      <w:r w:rsidR="00C97A3E">
        <w:t xml:space="preserve">       .00       .00     .0           </w:t>
      </w:r>
      <w:del w:id="77" w:author="Karandeep Singh" w:date="2025-04-13T22:18:00Z" w16du:dateUtc="2025-04-14T02:18:00Z">
        <w:r>
          <w:delText>112</w:delText>
        </w:r>
      </w:del>
      <w:ins w:id="78" w:author="Karandeep Singh" w:date="2025-04-13T22:18:00Z" w16du:dateUtc="2025-04-14T02:18:00Z">
        <w:r w:rsidR="00C97A3E">
          <w:t>109</w:t>
        </w:r>
      </w:ins>
      <w:r w:rsidR="00C97A3E">
        <w:t xml:space="preserve">  BATCH        0     0     0     0</w:t>
      </w:r>
    </w:p>
    <w:p w14:paraId="70BC7B99" w14:textId="218DE9DE" w:rsidR="00C97A3E" w:rsidRDefault="00CD2A7D" w:rsidP="00C97A3E">
      <w:del w:id="79" w:author="Karandeep Singh" w:date="2025-04-13T22:18:00Z" w16du:dateUtc="2025-04-14T02:18:00Z">
        <w:r>
          <w:delText>19.10.37 JOB05154</w:delText>
        </w:r>
      </w:del>
      <w:ins w:id="80" w:author="Karandeep Singh" w:date="2025-04-13T22:18:00Z" w16du:dateUtc="2025-04-14T02:18:00Z">
        <w:r w:rsidR="00C97A3E">
          <w:t>21.09.24 JOB09451</w:t>
        </w:r>
      </w:ins>
      <w:r w:rsidR="00C97A3E">
        <w:t xml:space="preserve">  -STEP7    LKED        00    </w:t>
      </w:r>
      <w:del w:id="81" w:author="Karandeep Singh" w:date="2025-04-13T22:18:00Z" w16du:dateUtc="2025-04-14T02:18:00Z">
        <w:r>
          <w:delText>241     22</w:delText>
        </w:r>
      </w:del>
      <w:ins w:id="82" w:author="Karandeep Singh" w:date="2025-04-13T22:18:00Z" w16du:dateUtc="2025-04-14T02:18:00Z">
        <w:r w:rsidR="00C97A3E">
          <w:t>239     34</w:t>
        </w:r>
      </w:ins>
      <w:r w:rsidR="00C97A3E">
        <w:t xml:space="preserve">       .00       .00     .0            </w:t>
      </w:r>
      <w:del w:id="83" w:author="Karandeep Singh" w:date="2025-04-13T22:18:00Z" w16du:dateUtc="2025-04-14T02:18:00Z">
        <w:r>
          <w:delText>40</w:delText>
        </w:r>
      </w:del>
      <w:ins w:id="84" w:author="Karandeep Singh" w:date="2025-04-13T22:18:00Z" w16du:dateUtc="2025-04-14T02:18:00Z">
        <w:r w:rsidR="00C97A3E">
          <w:t>39</w:t>
        </w:r>
      </w:ins>
      <w:r w:rsidR="00C97A3E">
        <w:t xml:space="preserve">  BATCH        0     0     0     0</w:t>
      </w:r>
    </w:p>
    <w:p w14:paraId="09DEA062" w14:textId="30A3E119" w:rsidR="00C97A3E" w:rsidRDefault="00CD2A7D" w:rsidP="00C97A3E">
      <w:del w:id="85" w:author="Karandeep Singh" w:date="2025-04-13T22:18:00Z" w16du:dateUtc="2025-04-14T02:18:00Z">
        <w:r>
          <w:delText>19.10.39 JOB05154</w:delText>
        </w:r>
      </w:del>
      <w:ins w:id="86" w:author="Karandeep Singh" w:date="2025-04-13T22:18:00Z" w16du:dateUtc="2025-04-14T02:18:00Z">
        <w:r w:rsidR="00C97A3E">
          <w:t>21.09.27 JOB09451</w:t>
        </w:r>
      </w:ins>
      <w:r w:rsidR="00C97A3E">
        <w:t xml:space="preserve">  -STEP8                00     42      </w:t>
      </w:r>
      <w:del w:id="87" w:author="Karandeep Singh" w:date="2025-04-13T22:18:00Z" w16du:dateUtc="2025-04-14T02:18:00Z">
        <w:r>
          <w:delText>2</w:delText>
        </w:r>
      </w:del>
      <w:ins w:id="88" w:author="Karandeep Singh" w:date="2025-04-13T22:18:00Z" w16du:dateUtc="2025-04-14T02:18:00Z">
        <w:r w:rsidR="00C97A3E">
          <w:t>3</w:t>
        </w:r>
      </w:ins>
      <w:r w:rsidR="00C97A3E">
        <w:t xml:space="preserve">       .00       .00     .0             </w:t>
      </w:r>
      <w:del w:id="89" w:author="Karandeep Singh" w:date="2025-04-13T22:18:00Z" w16du:dateUtc="2025-04-14T02:18:00Z">
        <w:r>
          <w:delText>5</w:delText>
        </w:r>
      </w:del>
      <w:ins w:id="90" w:author="Karandeep Singh" w:date="2025-04-13T22:18:00Z" w16du:dateUtc="2025-04-14T02:18:00Z">
        <w:r w:rsidR="00C97A3E">
          <w:t>4</w:t>
        </w:r>
      </w:ins>
      <w:r w:rsidR="00C97A3E">
        <w:t xml:space="preserve">  BATCH        0     0     0     0</w:t>
      </w:r>
    </w:p>
    <w:p w14:paraId="3CBB968F" w14:textId="19FF382D" w:rsidR="00C97A3E" w:rsidRDefault="00CD2A7D" w:rsidP="00C97A3E">
      <w:del w:id="91" w:author="Karandeep Singh" w:date="2025-04-13T22:18:00Z" w16du:dateUtc="2025-04-14T02:18:00Z">
        <w:r>
          <w:delText>19.10.39 JOB05154</w:delText>
        </w:r>
      </w:del>
      <w:ins w:id="92" w:author="Karandeep Singh" w:date="2025-04-13T22:18:00Z" w16du:dateUtc="2025-04-14T02:18:00Z">
        <w:r w:rsidR="00C97A3E">
          <w:t>21.09.27 JOB09451</w:t>
        </w:r>
      </w:ins>
      <w:r w:rsidR="00C97A3E">
        <w:t xml:space="preserve">  -JPR1INV1 ENDED.  NAME-                     TOTAL TCB CPU TIME=      .00 TOTAL ELAPSED TIME=    .5</w:t>
      </w:r>
    </w:p>
    <w:p w14:paraId="038BC651" w14:textId="6F1AE3BF" w:rsidR="00C97A3E" w:rsidRDefault="00CD2A7D" w:rsidP="00C97A3E">
      <w:del w:id="93" w:author="Karandeep Singh" w:date="2025-04-13T22:18:00Z" w16du:dateUtc="2025-04-14T02:18:00Z">
        <w:r>
          <w:delText>19.10.39 JOB05154</w:delText>
        </w:r>
      </w:del>
      <w:ins w:id="94" w:author="Karandeep Singh" w:date="2025-04-13T22:18:00Z" w16du:dateUtc="2025-04-14T02:18:00Z">
        <w:r w:rsidR="00C97A3E">
          <w:t>21.09.27 JOB09451</w:t>
        </w:r>
      </w:ins>
      <w:r w:rsidR="00C97A3E">
        <w:t xml:space="preserve">  $HASP395 JPR1INV1 ENDED - RC=0004</w:t>
      </w:r>
    </w:p>
    <w:p w14:paraId="2443C727" w14:textId="77777777" w:rsidR="00C97A3E" w:rsidRDefault="00C97A3E" w:rsidP="00C97A3E">
      <w:r>
        <w:t>------ JES2 JOB STATISTICS ------</w:t>
      </w:r>
    </w:p>
    <w:p w14:paraId="573BDFB5" w14:textId="75A00893" w:rsidR="00C97A3E" w:rsidRDefault="00C97A3E" w:rsidP="00C97A3E">
      <w:r>
        <w:t xml:space="preserve">  </w:t>
      </w:r>
      <w:del w:id="95" w:author="Karandeep Singh" w:date="2025-04-13T22:18:00Z" w16du:dateUtc="2025-04-14T02:18:00Z">
        <w:r w:rsidR="00CD2A7D">
          <w:delText>31 MAR</w:delText>
        </w:r>
      </w:del>
      <w:ins w:id="96" w:author="Karandeep Singh" w:date="2025-04-13T22:18:00Z" w16du:dateUtc="2025-04-14T02:18:00Z">
        <w:r>
          <w:t>13 APR</w:t>
        </w:r>
      </w:ins>
      <w:r>
        <w:t xml:space="preserve"> 2025 JOB EXECUTION DATE</w:t>
      </w:r>
    </w:p>
    <w:p w14:paraId="2F0219F7" w14:textId="77777777" w:rsidR="00C97A3E" w:rsidRDefault="00C97A3E" w:rsidP="00C97A3E">
      <w:r>
        <w:t xml:space="preserve">          117 CARDS READ</w:t>
      </w:r>
    </w:p>
    <w:p w14:paraId="7EAAF231" w14:textId="1775E8B7" w:rsidR="00C97A3E" w:rsidRDefault="00C97A3E" w:rsidP="00C97A3E">
      <w:r>
        <w:t xml:space="preserve">        3,</w:t>
      </w:r>
      <w:del w:id="97" w:author="Karandeep Singh" w:date="2025-04-13T22:18:00Z" w16du:dateUtc="2025-04-14T02:18:00Z">
        <w:r w:rsidR="00CD2A7D">
          <w:delText>612</w:delText>
        </w:r>
      </w:del>
      <w:ins w:id="98" w:author="Karandeep Singh" w:date="2025-04-13T22:18:00Z" w16du:dateUtc="2025-04-14T02:18:00Z">
        <w:r>
          <w:t>614</w:t>
        </w:r>
      </w:ins>
      <w:r>
        <w:t xml:space="preserve"> SYSOUT PRINT RECORDS</w:t>
      </w:r>
    </w:p>
    <w:p w14:paraId="7F1A3D5B" w14:textId="77777777" w:rsidR="00C97A3E" w:rsidRDefault="00C97A3E" w:rsidP="00C97A3E">
      <w:r>
        <w:t xml:space="preserve">            0 SYSOUT PUNCH RECORDS</w:t>
      </w:r>
    </w:p>
    <w:p w14:paraId="2CB0BA21" w14:textId="77777777" w:rsidR="00C97A3E" w:rsidRDefault="00C97A3E" w:rsidP="00C97A3E">
      <w:r>
        <w:t xml:space="preserve">          255 SYSOUT SPOOL KBYTES</w:t>
      </w:r>
    </w:p>
    <w:p w14:paraId="12E15763" w14:textId="216D6AF5" w:rsidR="00C97A3E" w:rsidRDefault="00C97A3E" w:rsidP="00C97A3E">
      <w:r>
        <w:t xml:space="preserve">         0.</w:t>
      </w:r>
      <w:del w:id="99" w:author="Karandeep Singh" w:date="2025-04-13T22:18:00Z" w16du:dateUtc="2025-04-14T02:18:00Z">
        <w:r w:rsidR="00CD2A7D">
          <w:delText>58</w:delText>
        </w:r>
      </w:del>
      <w:ins w:id="100" w:author="Karandeep Singh" w:date="2025-04-13T22:18:00Z" w16du:dateUtc="2025-04-14T02:18:00Z">
        <w:r>
          <w:t>59</w:t>
        </w:r>
      </w:ins>
      <w:r>
        <w:t xml:space="preserve"> MINUTES EXECUTION TIME</w:t>
      </w:r>
    </w:p>
    <w:p w14:paraId="69E22ACF" w14:textId="7DACEE80" w:rsidR="00C97A3E" w:rsidRDefault="00C97A3E" w:rsidP="00C97A3E">
      <w:r>
        <w:t xml:space="preserve">        1 //JPR1INV1 JOB 1,NOTIFY=&amp;SYSUID                                         </w:t>
      </w:r>
      <w:del w:id="101" w:author="Karandeep Singh" w:date="2025-04-13T22:18:00Z" w16du:dateUtc="2025-04-14T02:18:00Z">
        <w:r w:rsidR="00CD2A7D">
          <w:delText>JOB05154</w:delText>
        </w:r>
      </w:del>
      <w:ins w:id="102" w:author="Karandeep Singh" w:date="2025-04-13T22:18:00Z" w16du:dateUtc="2025-04-14T02:18:00Z">
        <w:r>
          <w:t>JOB09451</w:t>
        </w:r>
      </w:ins>
    </w:p>
    <w:p w14:paraId="249129BB" w14:textId="77777777" w:rsidR="00C97A3E" w:rsidRDefault="00C97A3E" w:rsidP="00C97A3E">
      <w:r>
        <w:t xml:space="preserve">          //**********************************************************</w:t>
      </w:r>
    </w:p>
    <w:p w14:paraId="6FFABF4D" w14:textId="77777777" w:rsidR="00C97A3E" w:rsidRDefault="00C97A3E" w:rsidP="00C97A3E">
      <w:r>
        <w:t xml:space="preserve">          //*    NOTE THE &amp;SYSUID WILL AUTOPOPULATE YOUR KC.. ID     *</w:t>
      </w:r>
    </w:p>
    <w:p w14:paraId="0189DB0C" w14:textId="77777777" w:rsidR="00C97A3E" w:rsidRDefault="00C97A3E" w:rsidP="00C97A3E">
      <w:r>
        <w:t xml:space="preserve">          //* 1st CHANGE the xxx in KC03BE4 to *Your* Host ID !!     *</w:t>
      </w:r>
    </w:p>
    <w:p w14:paraId="20A50865" w14:textId="77777777" w:rsidR="00C97A3E" w:rsidRDefault="00C97A3E" w:rsidP="00C97A3E">
      <w:r>
        <w:t xml:space="preserve">          //*    REMEMBER TO UPDATE PROGTR1 FOR EVERY # VERSION      *</w:t>
      </w:r>
    </w:p>
    <w:p w14:paraId="763FC489" w14:textId="77777777" w:rsidR="00C97A3E" w:rsidRDefault="00C97A3E" w:rsidP="00C97A3E">
      <w:r>
        <w:t xml:space="preserve">          //*    CHANGING THE KSDS OR RELATED BRN FILES NOT RECOMMENDED *</w:t>
      </w:r>
    </w:p>
    <w:p w14:paraId="0763A9CE" w14:textId="77777777" w:rsidR="00C97A3E" w:rsidRDefault="00C97A3E" w:rsidP="00C97A3E">
      <w:r>
        <w:t xml:space="preserve">          //******************************************************</w:t>
      </w:r>
    </w:p>
    <w:p w14:paraId="1576009B" w14:textId="77777777" w:rsidR="00C97A3E" w:rsidRDefault="00C97A3E" w:rsidP="00C97A3E">
      <w:r>
        <w:t xml:space="preserve">          IEFC653I SUBSTITUTION JCL - 1,NOTIFY=KC03BE4</w:t>
      </w:r>
    </w:p>
    <w:p w14:paraId="6B01F9B2" w14:textId="77777777" w:rsidR="00C97A3E" w:rsidRDefault="00C97A3E" w:rsidP="00C97A3E">
      <w:r>
        <w:t xml:space="preserve">        2 //STEP1    EXEC PGM=IDCAMS</w:t>
      </w:r>
    </w:p>
    <w:p w14:paraId="45D51521" w14:textId="77777777" w:rsidR="00C97A3E" w:rsidRDefault="00C97A3E" w:rsidP="00C97A3E">
      <w:r>
        <w:t xml:space="preserve">        3 //SYSPRINT DD SYSOUT=*</w:t>
      </w:r>
    </w:p>
    <w:p w14:paraId="1A986962" w14:textId="77777777" w:rsidR="00C97A3E" w:rsidRDefault="00C97A3E" w:rsidP="00C97A3E">
      <w:r>
        <w:t xml:space="preserve">        4 //SYSIN    DD *</w:t>
      </w:r>
    </w:p>
    <w:p w14:paraId="640F98A2" w14:textId="77777777" w:rsidR="00C97A3E" w:rsidRDefault="00C97A3E" w:rsidP="00C97A3E">
      <w:r>
        <w:t xml:space="preserve">        5 //          IF RC &lt;= 8 THEN</w:t>
      </w:r>
    </w:p>
    <w:p w14:paraId="455F7C5B" w14:textId="77777777" w:rsidR="00C97A3E" w:rsidRDefault="00C97A3E" w:rsidP="00C97A3E">
      <w:r>
        <w:t xml:space="preserve">          //*************************************************************</w:t>
      </w:r>
    </w:p>
    <w:p w14:paraId="7B329269" w14:textId="77777777" w:rsidR="00C97A3E" w:rsidRDefault="00C97A3E" w:rsidP="00C97A3E">
      <w:r>
        <w:t xml:space="preserve">          //*  COPY THE UNSORTED INPUT YTD SALES MASTERFILE             *</w:t>
      </w:r>
    </w:p>
    <w:p w14:paraId="5E27C0CD" w14:textId="77777777" w:rsidR="00C97A3E" w:rsidRDefault="00C97A3E" w:rsidP="00C97A3E">
      <w:r>
        <w:t xml:space="preserve">          //*     INTO THE INDEXED VSAM KSDS SALESPERSON FILE           *</w:t>
      </w:r>
    </w:p>
    <w:p w14:paraId="361C5FA6" w14:textId="77777777" w:rsidR="00C97A3E" w:rsidRDefault="00C97A3E" w:rsidP="00C97A3E">
      <w:r>
        <w:t xml:space="preserve">          //*    - KEY IS IN COLUMN 1-5 OF THIS SLSPKSDS FILE           *</w:t>
      </w:r>
    </w:p>
    <w:p w14:paraId="798E41B6" w14:textId="77777777" w:rsidR="00C97A3E" w:rsidRDefault="00C97A3E" w:rsidP="00C97A3E">
      <w:r>
        <w:t xml:space="preserve">          //*    - SEE FOL FOR VSAM BROWSE HOW TO - FM VIEW OPTION      *</w:t>
      </w:r>
    </w:p>
    <w:p w14:paraId="617BDE39" w14:textId="77777777" w:rsidR="00C97A3E" w:rsidRDefault="00C97A3E" w:rsidP="00C97A3E">
      <w:r>
        <w:t xml:space="preserve">          //*  - CHANGE SLSP.UNSORTED.MASTER.Mv#### TO YOUR TEST FILES  *</w:t>
      </w:r>
    </w:p>
    <w:p w14:paraId="68091B54" w14:textId="77777777" w:rsidR="00C97A3E" w:rsidRDefault="00C97A3E" w:rsidP="00C97A3E">
      <w:r>
        <w:t xml:space="preserve">          //*************************************************************</w:t>
      </w:r>
    </w:p>
    <w:p w14:paraId="406A5190" w14:textId="77777777" w:rsidR="00C97A3E" w:rsidRDefault="00C97A3E" w:rsidP="00C97A3E">
      <w:r>
        <w:t xml:space="preserve">        6 //STEP2 EXEC PGM=SORT,REGION=1024K</w:t>
      </w:r>
    </w:p>
    <w:p w14:paraId="49C7D84E" w14:textId="77777777" w:rsidR="00C97A3E" w:rsidRDefault="00C97A3E" w:rsidP="00C97A3E">
      <w:r>
        <w:t xml:space="preserve">        7 //SYSOUT     DD SYSOUT=*</w:t>
      </w:r>
    </w:p>
    <w:p w14:paraId="12C1FDC2" w14:textId="6E4698DC" w:rsidR="00C97A3E" w:rsidRDefault="00C97A3E" w:rsidP="00C97A3E">
      <w:r>
        <w:t xml:space="preserve">        8 //SORTIN     DD DSN=&amp;SYSUID..SLSP.UNSORTED.MASTER.</w:t>
      </w:r>
      <w:del w:id="103" w:author="Karandeep Singh" w:date="2025-04-13T22:18:00Z" w16du:dateUtc="2025-04-14T02:18:00Z">
        <w:r w:rsidR="00CD2A7D">
          <w:delText>M1INV1</w:delText>
        </w:r>
      </w:del>
      <w:ins w:id="104" w:author="Karandeep Singh" w:date="2025-04-13T22:18:00Z" w16du:dateUtc="2025-04-14T02:18:00Z">
        <w:r>
          <w:t>M2INV1</w:t>
        </w:r>
      </w:ins>
      <w:r>
        <w:t>,DISP=SHR</w:t>
      </w:r>
    </w:p>
    <w:p w14:paraId="3730B1A7" w14:textId="25633393" w:rsidR="00C97A3E" w:rsidRDefault="00C97A3E" w:rsidP="00C97A3E">
      <w:r>
        <w:t xml:space="preserve">          IEFC653I SUBSTITUTION JCL - DSN=KC03BE4.SLSP.UNSORTED.MASTER.</w:t>
      </w:r>
      <w:del w:id="105" w:author="Karandeep Singh" w:date="2025-04-13T22:18:00Z" w16du:dateUtc="2025-04-14T02:18:00Z">
        <w:r w:rsidR="00CD2A7D">
          <w:delText>M1INV1</w:delText>
        </w:r>
      </w:del>
      <w:ins w:id="106" w:author="Karandeep Singh" w:date="2025-04-13T22:18:00Z" w16du:dateUtc="2025-04-14T02:18:00Z">
        <w:r>
          <w:t>M2INV1</w:t>
        </w:r>
      </w:ins>
      <w:r>
        <w:t>,DISP=SHR</w:t>
      </w:r>
    </w:p>
    <w:p w14:paraId="621C13A8" w14:textId="77777777" w:rsidR="00C97A3E" w:rsidRDefault="00C97A3E" w:rsidP="00C97A3E">
      <w:r>
        <w:t xml:space="preserve">        9 //SORTOUT    DD DSN=&amp;SYSUID..SLSPKSDS,DISP=SHR</w:t>
      </w:r>
    </w:p>
    <w:p w14:paraId="6A2AF283" w14:textId="77777777" w:rsidR="00C97A3E" w:rsidRDefault="00C97A3E" w:rsidP="00C97A3E">
      <w:r>
        <w:t xml:space="preserve">          IEFC653I SUBSTITUTION JCL - DSN=KC03BE4.SLSPKSDS,DISP=SHR</w:t>
      </w:r>
    </w:p>
    <w:p w14:paraId="0CA68DAB" w14:textId="77777777" w:rsidR="00C97A3E" w:rsidRDefault="00C97A3E" w:rsidP="00C97A3E">
      <w:r>
        <w:t xml:space="preserve">       10 //SYSIN      DD *</w:t>
      </w:r>
    </w:p>
    <w:p w14:paraId="6C95992F" w14:textId="77777777" w:rsidR="00C97A3E" w:rsidRDefault="00C97A3E" w:rsidP="00C97A3E">
      <w:r>
        <w:t xml:space="preserve">       11 //          ENDIF</w:t>
      </w:r>
    </w:p>
    <w:p w14:paraId="42228587" w14:textId="77777777" w:rsidR="00C97A3E" w:rsidRDefault="00C97A3E" w:rsidP="00C97A3E">
      <w:r>
        <w:t xml:space="preserve">          //******************************************************</w:t>
      </w:r>
    </w:p>
    <w:p w14:paraId="416963C9" w14:textId="77777777" w:rsidR="00C97A3E" w:rsidRDefault="00C97A3E" w:rsidP="00C97A3E">
      <w:r>
        <w:t xml:space="preserve">          //* BUILD AIX FROM LOADED KSDS ON BRANCH#              *</w:t>
      </w:r>
    </w:p>
    <w:p w14:paraId="0325E466" w14:textId="77777777" w:rsidR="00C97A3E" w:rsidRDefault="00C97A3E" w:rsidP="00C97A3E">
      <w:r>
        <w:t xml:space="preserve">          //******************************************************</w:t>
      </w:r>
    </w:p>
    <w:p w14:paraId="5FB7D061" w14:textId="77777777" w:rsidR="00C97A3E" w:rsidRDefault="00C97A3E" w:rsidP="00C97A3E">
      <w:r>
        <w:t xml:space="preserve">       12 //          IF RC &lt; 8 THEN</w:t>
      </w:r>
    </w:p>
    <w:p w14:paraId="29C20357" w14:textId="77777777" w:rsidR="00C97A3E" w:rsidRDefault="00C97A3E" w:rsidP="00C97A3E">
      <w:r>
        <w:t xml:space="preserve">       13 //STEP3     EXEC PGM=IDCAMS</w:t>
      </w:r>
    </w:p>
    <w:p w14:paraId="1306F2E1" w14:textId="77777777" w:rsidR="00C97A3E" w:rsidRDefault="00C97A3E" w:rsidP="00C97A3E">
      <w:r>
        <w:t xml:space="preserve">       14 //SYSPRINT  DD SYSOUT=*</w:t>
      </w:r>
    </w:p>
    <w:p w14:paraId="0CA06627" w14:textId="77777777" w:rsidR="00C97A3E" w:rsidRDefault="00C97A3E" w:rsidP="00C97A3E">
      <w:r>
        <w:t xml:space="preserve">       15 //SYSIN     DD *</w:t>
      </w:r>
    </w:p>
    <w:p w14:paraId="007B936E" w14:textId="77777777" w:rsidR="00C97A3E" w:rsidRDefault="00C97A3E" w:rsidP="00C97A3E">
      <w:r>
        <w:t xml:space="preserve">       16 //          ENDIF</w:t>
      </w:r>
    </w:p>
    <w:p w14:paraId="1FD38B59" w14:textId="77777777" w:rsidR="00C97A3E" w:rsidRDefault="00C97A3E" w:rsidP="00C97A3E">
      <w:r>
        <w:t xml:space="preserve">       17 //          IF RC &lt; 8 THEN</w:t>
      </w:r>
    </w:p>
    <w:p w14:paraId="1195AB81" w14:textId="77777777" w:rsidR="00C97A3E" w:rsidRDefault="00C97A3E" w:rsidP="00C97A3E">
      <w:r>
        <w:t xml:space="preserve">          //******************************************************************</w:t>
      </w:r>
    </w:p>
    <w:p w14:paraId="35E12E7F" w14:textId="77777777" w:rsidR="00C97A3E" w:rsidRDefault="00C97A3E" w:rsidP="00C97A3E">
      <w:r>
        <w:t xml:space="preserve">          //* COMPILE AND LINK COBOL TRANSACTION PROCESSING PROGRAM          *</w:t>
      </w:r>
    </w:p>
    <w:p w14:paraId="1AC189EE" w14:textId="77777777" w:rsidR="00C97A3E" w:rsidRDefault="00C97A3E" w:rsidP="00C97A3E">
      <w:r>
        <w:t xml:space="preserve">          //*    REMEMBER TO UPDATE PROGTR1 FOR EVERY # VERSION              *</w:t>
      </w:r>
    </w:p>
    <w:p w14:paraId="0DD52BB5" w14:textId="77777777" w:rsidR="00C97A3E" w:rsidRDefault="00C97A3E" w:rsidP="00C97A3E">
      <w:r>
        <w:t xml:space="preserve">          //******************************************************************</w:t>
      </w:r>
    </w:p>
    <w:p w14:paraId="45FA73BA" w14:textId="77777777" w:rsidR="00C97A3E" w:rsidRDefault="00C97A3E" w:rsidP="00C97A3E">
      <w:r>
        <w:t xml:space="preserve">       18 //STEP4 EXEC IGYWCL,PARM.COBOL='TEST,XREF'</w:t>
      </w:r>
    </w:p>
    <w:p w14:paraId="34369085" w14:textId="77777777" w:rsidR="00C97A3E" w:rsidRDefault="00C97A3E" w:rsidP="00C97A3E">
      <w:r>
        <w:t xml:space="preserve">       19 XXIGYWCL PROC  LNGPRFX='IGY630',                                        00001000</w:t>
      </w:r>
    </w:p>
    <w:p w14:paraId="2C531203" w14:textId="77777777" w:rsidR="00C97A3E" w:rsidRDefault="00C97A3E" w:rsidP="00C97A3E">
      <w:r>
        <w:t xml:space="preserve">          XX             LIBPRFX='CEE',                                           00002000</w:t>
      </w:r>
    </w:p>
    <w:p w14:paraId="09E6D2D0" w14:textId="77777777" w:rsidR="00C97A3E" w:rsidRDefault="00C97A3E" w:rsidP="00C97A3E">
      <w:r>
        <w:t xml:space="preserve">          XX             PGMLIB='&amp;&amp;GOSET',GOPGM=GO                                00003000</w:t>
      </w:r>
    </w:p>
    <w:p w14:paraId="7732213E" w14:textId="77777777" w:rsidR="00C97A3E" w:rsidRDefault="00C97A3E" w:rsidP="00C97A3E">
      <w:r>
        <w:t xml:space="preserve">          XX*                                                                     00004000</w:t>
      </w:r>
    </w:p>
    <w:p w14:paraId="593243C1" w14:textId="77777777" w:rsidR="00C97A3E" w:rsidRDefault="00C97A3E" w:rsidP="00C97A3E">
      <w:r>
        <w:t xml:space="preserve">          XX********************************************************************* 00005000</w:t>
      </w:r>
    </w:p>
    <w:p w14:paraId="785E233E" w14:textId="77777777" w:rsidR="00C97A3E" w:rsidRDefault="00C97A3E" w:rsidP="00C97A3E">
      <w:r>
        <w:t xml:space="preserve">          XX*                                                                   * 00006000</w:t>
      </w:r>
    </w:p>
    <w:p w14:paraId="4E7B0373" w14:textId="77777777" w:rsidR="00C97A3E" w:rsidRDefault="00C97A3E" w:rsidP="00C97A3E">
      <w:r>
        <w:t xml:space="preserve">          XX*  IBM Enterprise COBOL for z/OS                                    * 00007000</w:t>
      </w:r>
    </w:p>
    <w:p w14:paraId="60402B6A" w14:textId="77777777" w:rsidR="00C97A3E" w:rsidRDefault="00C97A3E" w:rsidP="00C97A3E">
      <w:r>
        <w:t xml:space="preserve">          XX*               Version 6 Release 3 Modification 0                  * 00008000</w:t>
      </w:r>
    </w:p>
    <w:p w14:paraId="18CE7D24" w14:textId="77777777" w:rsidR="00C97A3E" w:rsidRDefault="00C97A3E" w:rsidP="00C97A3E">
      <w:r>
        <w:t xml:space="preserve">          XX*                                                                   * 00009000</w:t>
      </w:r>
    </w:p>
    <w:p w14:paraId="44A39CAE" w14:textId="77777777" w:rsidR="00C97A3E" w:rsidRDefault="00C97A3E" w:rsidP="00C97A3E">
      <w:r>
        <w:t xml:space="preserve">          XX*  LICENSED MATERIALS - PROPERTY OF IBM.                            * 00010000</w:t>
      </w:r>
    </w:p>
    <w:p w14:paraId="53BE8771" w14:textId="77777777" w:rsidR="00C97A3E" w:rsidRDefault="00C97A3E" w:rsidP="00C97A3E">
      <w:r>
        <w:t xml:space="preserve">          XX*                                                                   * 00011000</w:t>
      </w:r>
    </w:p>
    <w:p w14:paraId="4F5ED7C9" w14:textId="77777777" w:rsidR="00C97A3E" w:rsidRDefault="00C97A3E" w:rsidP="00C97A3E">
      <w:r>
        <w:t xml:space="preserve">          XX*  5655-EC6 COPYRIGHT IBM CORP. 1983, 2019                          * 00012000</w:t>
      </w:r>
    </w:p>
    <w:p w14:paraId="04891CC7" w14:textId="77777777" w:rsidR="00C97A3E" w:rsidRDefault="00C97A3E" w:rsidP="00C97A3E">
      <w:r>
        <w:t xml:space="preserve">          XX*                                                                   * 00013000</w:t>
      </w:r>
    </w:p>
    <w:p w14:paraId="1B21C135" w14:textId="77777777" w:rsidR="00C97A3E" w:rsidRDefault="00C97A3E" w:rsidP="00C97A3E">
      <w:r>
        <w:t xml:space="preserve">          XX*  US GOVERNMENT USERS RESTRICTED RIGHTS - USE,                     * 00014000</w:t>
      </w:r>
    </w:p>
    <w:p w14:paraId="78FDC998" w14:textId="77777777" w:rsidR="00C97A3E" w:rsidRDefault="00C97A3E" w:rsidP="00C97A3E">
      <w:r>
        <w:t xml:space="preserve">          XX*  DUPLICATION OR DISCLOSURE RESTRICTED BY GSA                      * 00015000</w:t>
      </w:r>
    </w:p>
    <w:p w14:paraId="3B2BC707" w14:textId="77777777" w:rsidR="00C97A3E" w:rsidRDefault="00C97A3E" w:rsidP="00C97A3E">
      <w:r>
        <w:t xml:space="preserve">          XX*  ADP SCHEDULE CONTRACT WITH IBM CORP.                             * 00016000</w:t>
      </w:r>
    </w:p>
    <w:p w14:paraId="197F264C" w14:textId="77777777" w:rsidR="00C97A3E" w:rsidRDefault="00C97A3E" w:rsidP="00C97A3E">
      <w:r>
        <w:t xml:space="preserve">          XX*                                                                   * 00017000</w:t>
      </w:r>
    </w:p>
    <w:p w14:paraId="3DECE16A" w14:textId="77777777" w:rsidR="00C97A3E" w:rsidRDefault="00C97A3E" w:rsidP="00C97A3E">
      <w:r>
        <w:t xml:space="preserve">          XX********************************************************************* 00018000</w:t>
      </w:r>
    </w:p>
    <w:p w14:paraId="43907500" w14:textId="77777777" w:rsidR="00C97A3E" w:rsidRDefault="00C97A3E" w:rsidP="00C97A3E">
      <w:r>
        <w:t xml:space="preserve">          XX*                                                                     00019000</w:t>
      </w:r>
    </w:p>
    <w:p w14:paraId="17E56482" w14:textId="77777777" w:rsidR="00C97A3E" w:rsidRDefault="00C97A3E" w:rsidP="00C97A3E">
      <w:r>
        <w:t xml:space="preserve">          XX*  COMPILE AND LINK EDIT A COBOL PROGRAM                              00020000</w:t>
      </w:r>
    </w:p>
    <w:p w14:paraId="564D8B18" w14:textId="77777777" w:rsidR="00C97A3E" w:rsidRDefault="00C97A3E" w:rsidP="00C97A3E">
      <w:r>
        <w:t xml:space="preserve">          XX*                                                                     00021000</w:t>
      </w:r>
    </w:p>
    <w:p w14:paraId="77DDF693" w14:textId="77777777" w:rsidR="00C97A3E" w:rsidRDefault="00C97A3E" w:rsidP="00C97A3E">
      <w:r>
        <w:t xml:space="preserve">          XX*  PARAMETER  DEFAULT VALUE    USAGE                                  00022000</w:t>
      </w:r>
    </w:p>
    <w:p w14:paraId="194963F5" w14:textId="77777777" w:rsidR="00C97A3E" w:rsidRDefault="00C97A3E" w:rsidP="00C97A3E">
      <w:r>
        <w:t xml:space="preserve">          XX*   LNGPRFX   IGY630           PREFIX FOR LANGUAGE DATA SET NAMES     00023000</w:t>
      </w:r>
    </w:p>
    <w:p w14:paraId="2F8C7FE7" w14:textId="77777777" w:rsidR="00C97A3E" w:rsidRDefault="00C97A3E" w:rsidP="00C97A3E">
      <w:r>
        <w:t xml:space="preserve">          XX*   LIBPRFX   CEE              PREFIX FOR LIBRARY DATA SET NAMES      00024000</w:t>
      </w:r>
    </w:p>
    <w:p w14:paraId="3C1388DA" w14:textId="77777777" w:rsidR="00C97A3E" w:rsidRDefault="00C97A3E" w:rsidP="00C97A3E">
      <w:r>
        <w:t xml:space="preserve">          XX*   PGMLIB    &amp;&amp;GOSET          DATA SET NAME FOR LOAD MODULE          00025000</w:t>
      </w:r>
    </w:p>
    <w:p w14:paraId="5475D50E" w14:textId="77777777" w:rsidR="00C97A3E" w:rsidRDefault="00C97A3E" w:rsidP="00C97A3E">
      <w:r>
        <w:t xml:space="preserve">          XX*   GOPGM     GO               MEMBER NAME FOR LOAD MODULE            00026000</w:t>
      </w:r>
    </w:p>
    <w:p w14:paraId="477B6D53" w14:textId="77777777" w:rsidR="00C97A3E" w:rsidRDefault="00C97A3E" w:rsidP="00C97A3E">
      <w:r>
        <w:t xml:space="preserve">          XX*                                                                     00027000</w:t>
      </w:r>
    </w:p>
    <w:p w14:paraId="651DF0ED" w14:textId="77777777" w:rsidR="00C97A3E" w:rsidRDefault="00C97A3E" w:rsidP="00C97A3E">
      <w:r>
        <w:t xml:space="preserve">          XX*  CALLER MUST SUPPLY //COBOL.SYSIN DD ...                            00028000</w:t>
      </w:r>
    </w:p>
    <w:p w14:paraId="48B0A3E4" w14:textId="77777777" w:rsidR="00C97A3E" w:rsidRDefault="00C97A3E" w:rsidP="00C97A3E">
      <w:r>
        <w:t xml:space="preserve">          XX*                                                                     00029000</w:t>
      </w:r>
    </w:p>
    <w:p w14:paraId="3B8C3BF8" w14:textId="77777777" w:rsidR="00C97A3E" w:rsidRDefault="00C97A3E" w:rsidP="00C97A3E">
      <w:r>
        <w:t xml:space="preserve">          XX*  CALLER MUST ALSO SUPPLY //COBOL.SYSLIB DD ... for COPY statements  00030000</w:t>
      </w:r>
    </w:p>
    <w:p w14:paraId="0DE56047" w14:textId="77777777" w:rsidR="00C97A3E" w:rsidRDefault="00C97A3E" w:rsidP="00C97A3E">
      <w:r>
        <w:t xml:space="preserve">          XX*                                                                     00031000</w:t>
      </w:r>
    </w:p>
    <w:p w14:paraId="33AB4CB3" w14:textId="77777777" w:rsidR="00C97A3E" w:rsidRDefault="00C97A3E" w:rsidP="00C97A3E">
      <w:r>
        <w:t xml:space="preserve">          XX*  NOTE:  SYSUT* datasets must be single-volume datasets              00032000</w:t>
      </w:r>
    </w:p>
    <w:p w14:paraId="4DAA3EC0" w14:textId="77777777" w:rsidR="00C97A3E" w:rsidRDefault="00C97A3E" w:rsidP="00C97A3E">
      <w:r>
        <w:t xml:space="preserve">          XX*                                                                     00033000</w:t>
      </w:r>
    </w:p>
    <w:p w14:paraId="17362FC8" w14:textId="77777777" w:rsidR="00C97A3E" w:rsidRDefault="00C97A3E" w:rsidP="00C97A3E">
      <w:r>
        <w:t xml:space="preserve">       20 XXCOBOL  EXEC PGM=IGYCRCTL,REGION=0M                                    00034000</w:t>
      </w:r>
    </w:p>
    <w:p w14:paraId="14D3D1F1" w14:textId="77777777" w:rsidR="00C97A3E" w:rsidRDefault="00C97A3E" w:rsidP="00C97A3E">
      <w:r>
        <w:t xml:space="preserve">       21 XXSTEPLIB  DD  DSNAME=&amp;LNGPRFX..SIGYCOMP,DISP=SHR                       00035000</w:t>
      </w:r>
    </w:p>
    <w:p w14:paraId="1D29CC91" w14:textId="77777777" w:rsidR="00C97A3E" w:rsidRDefault="00C97A3E" w:rsidP="00C97A3E">
      <w:r>
        <w:t xml:space="preserve">          IEFC653I SUBSTITUTION JCL - DSNAME=IGY630.SIGYCOMP,DISP=SHR</w:t>
      </w:r>
    </w:p>
    <w:p w14:paraId="67998B20" w14:textId="77777777" w:rsidR="00C97A3E" w:rsidRDefault="00C97A3E" w:rsidP="00C97A3E">
      <w:r>
        <w:t xml:space="preserve">       22 XX         DD  DSNAME=&amp;LIBPRFX..SCEERUN,DISP=SHR                        00036000</w:t>
      </w:r>
    </w:p>
    <w:p w14:paraId="087B2A2A" w14:textId="77777777" w:rsidR="00C97A3E" w:rsidRDefault="00C97A3E" w:rsidP="00C97A3E">
      <w:r>
        <w:t xml:space="preserve">          IEFC653I SUBSTITUTION JCL - DSNAME=CEE.SCEERUN,DISP=SHR</w:t>
      </w:r>
    </w:p>
    <w:p w14:paraId="780D3112" w14:textId="77777777" w:rsidR="00C97A3E" w:rsidRDefault="00C97A3E" w:rsidP="00C97A3E">
      <w:r>
        <w:t xml:space="preserve">       23 XX         DD  DSNAME=&amp;LIBPRFX..SCEERUN2,DISP=SHR                       00037000</w:t>
      </w:r>
    </w:p>
    <w:p w14:paraId="2D207900" w14:textId="77777777" w:rsidR="00C97A3E" w:rsidRDefault="00C97A3E" w:rsidP="00C97A3E">
      <w:r>
        <w:t xml:space="preserve">          IEFC653I SUBSTITUTION JCL - DSNAME=CEE.SCEERUN2,DISP=SHR</w:t>
      </w:r>
    </w:p>
    <w:p w14:paraId="51CEB969" w14:textId="77777777" w:rsidR="00C97A3E" w:rsidRDefault="00C97A3E" w:rsidP="00C97A3E">
      <w:r>
        <w:t xml:space="preserve">       24 XXSYSPRINT DD  SYSOUT=*                                                 00038000</w:t>
      </w:r>
    </w:p>
    <w:p w14:paraId="02ABC4C5" w14:textId="77777777" w:rsidR="00C97A3E" w:rsidRDefault="00C97A3E" w:rsidP="00C97A3E">
      <w:r>
        <w:t xml:space="preserve">       25 XXSYSLIN   DD  DSNAME=&amp;&amp;LOADSET,UNIT=SYSALLDA,                          00039000</w:t>
      </w:r>
    </w:p>
    <w:p w14:paraId="12A861F5" w14:textId="77777777" w:rsidR="00C97A3E" w:rsidRDefault="00C97A3E" w:rsidP="00C97A3E">
      <w:r>
        <w:t xml:space="preserve">          XX             DISP=(MOD,PASS),SPACE=(CYL,(1,1)),VOL=(,,,1)             00040000</w:t>
      </w:r>
    </w:p>
    <w:p w14:paraId="60C2A3CF" w14:textId="77777777" w:rsidR="00C97A3E" w:rsidRDefault="00C97A3E" w:rsidP="00C97A3E">
      <w:r>
        <w:t xml:space="preserve">       26 XXSYSUT1   DD  UNIT=SYSALLDA,SPACE=(CYL,(1,1)),VOL=(,,,1)               00041000</w:t>
      </w:r>
    </w:p>
    <w:p w14:paraId="261328B3" w14:textId="77777777" w:rsidR="00C97A3E" w:rsidRDefault="00C97A3E" w:rsidP="00C97A3E">
      <w:r>
        <w:t xml:space="preserve">       27 XXSYSUT2   DD  UNIT=SYSALLDA,SPACE=(CYL,(1,1)),VOL=(,,,1)               00042000</w:t>
      </w:r>
    </w:p>
    <w:p w14:paraId="480D0F1A" w14:textId="77777777" w:rsidR="00C97A3E" w:rsidRDefault="00C97A3E" w:rsidP="00C97A3E">
      <w:r>
        <w:t xml:space="preserve">       28 XXSYSUT3   DD  UNIT=SYSALLDA,SPACE=(CYL,(1,1)),VOL=(,,,1)               00043000</w:t>
      </w:r>
    </w:p>
    <w:p w14:paraId="38093B80" w14:textId="77777777" w:rsidR="00C97A3E" w:rsidRDefault="00C97A3E" w:rsidP="00C97A3E">
      <w:r>
        <w:t xml:space="preserve">       29 XXSYSUT4   DD  UNIT=SYSALLDA,SPACE=(CYL,(1,1)),VOL=(,,,1)               00044000</w:t>
      </w:r>
    </w:p>
    <w:p w14:paraId="553C7C49" w14:textId="77777777" w:rsidR="00C97A3E" w:rsidRDefault="00C97A3E" w:rsidP="00C97A3E">
      <w:r>
        <w:t xml:space="preserve">       30 XXSYSUT5   DD  UNIT=SYSALLDA,SPACE=(CYL,(1,1)),VOL=(,,,1)               00045000</w:t>
      </w:r>
    </w:p>
    <w:p w14:paraId="0C78CDBF" w14:textId="77777777" w:rsidR="00C97A3E" w:rsidRDefault="00C97A3E" w:rsidP="00C97A3E">
      <w:r>
        <w:t xml:space="preserve">       31 XXSYSUT6   DD  UNIT=SYSALLDA,SPACE=(CYL,(1,1)),VOL=(,,,1)               00046000</w:t>
      </w:r>
    </w:p>
    <w:p w14:paraId="1179C7F8" w14:textId="77777777" w:rsidR="00C97A3E" w:rsidRDefault="00C97A3E" w:rsidP="00C97A3E">
      <w:r>
        <w:t xml:space="preserve">       32 XXSYSUT7   DD  UNIT=SYSALLDA,SPACE=(CYL,(1,1)),VOL=(,,,1)               00047000</w:t>
      </w:r>
    </w:p>
    <w:p w14:paraId="07F935B0" w14:textId="77777777" w:rsidR="00C97A3E" w:rsidRDefault="00C97A3E" w:rsidP="00C97A3E">
      <w:r>
        <w:t xml:space="preserve">       33 XXSYSUT8   DD  UNIT=SYSALLDA,SPACE=(CYL,(1,1)),VOL=(,,,1)               00048000</w:t>
      </w:r>
    </w:p>
    <w:p w14:paraId="7E8D4413" w14:textId="77777777" w:rsidR="00C97A3E" w:rsidRDefault="00C97A3E" w:rsidP="00C97A3E">
      <w:r>
        <w:t xml:space="preserve">       34 XXSYSUT9   DD  UNIT=SYSALLDA,SPACE=(CYL,(1,1)),VOL=(,,,1)               00049000</w:t>
      </w:r>
    </w:p>
    <w:p w14:paraId="0C799460" w14:textId="77777777" w:rsidR="00C97A3E" w:rsidRDefault="00C97A3E" w:rsidP="00C97A3E">
      <w:r>
        <w:t xml:space="preserve">       35 XXSYSUT10  DD  UNIT=SYSALLDA,SPACE=(CYL,(1,1)),VOL=(,,,1)               00050000</w:t>
      </w:r>
    </w:p>
    <w:p w14:paraId="2F3DE9F0" w14:textId="77777777" w:rsidR="00C97A3E" w:rsidRDefault="00C97A3E" w:rsidP="00C97A3E">
      <w:r>
        <w:t xml:space="preserve">       36 XXSYSUT11  DD  UNIT=SYSALLDA,SPACE=(CYL,(1,1)),VOL=(,,,1)               00051000</w:t>
      </w:r>
    </w:p>
    <w:p w14:paraId="75446577" w14:textId="77777777" w:rsidR="00C97A3E" w:rsidRDefault="00C97A3E" w:rsidP="00C97A3E">
      <w:r>
        <w:t xml:space="preserve">       37 XXSYSUT12  DD  UNIT=SYSALLDA,SPACE=(CYL,(1,1)),VOL=(,,,1)               00052000</w:t>
      </w:r>
    </w:p>
    <w:p w14:paraId="5BF578CB" w14:textId="77777777" w:rsidR="00C97A3E" w:rsidRDefault="00C97A3E" w:rsidP="00C97A3E">
      <w:r>
        <w:t xml:space="preserve">       38 XXSYSUT13  DD  UNIT=SYSALLDA,SPACE=(CYL,(1,1)),VOL=(,,,1)               00053000</w:t>
      </w:r>
    </w:p>
    <w:p w14:paraId="7327F99B" w14:textId="77777777" w:rsidR="00C97A3E" w:rsidRDefault="00C97A3E" w:rsidP="00C97A3E">
      <w:r>
        <w:t xml:space="preserve">       39 XXSYSUT14  DD  UNIT=SYSALLDA,SPACE=(CYL,(1,1)),VOL=(,,,1)               00054000</w:t>
      </w:r>
    </w:p>
    <w:p w14:paraId="5F9FA4CB" w14:textId="77777777" w:rsidR="00C97A3E" w:rsidRDefault="00C97A3E" w:rsidP="00C97A3E">
      <w:r>
        <w:t xml:space="preserve">       40 XXSYSUT15  DD  UNIT=SYSALLDA,SPACE=(CYL,(1,1)),VOL=(,,,1)               00055000</w:t>
      </w:r>
    </w:p>
    <w:p w14:paraId="0A81F8C2" w14:textId="77777777" w:rsidR="00C97A3E" w:rsidRDefault="00C97A3E" w:rsidP="00C97A3E">
      <w:r>
        <w:t xml:space="preserve">       41 XXSYSMDECK DD  UNIT=SYSALLDA,SPACE=(CYL,(1,1)),VOL=(,,,1)               00056000</w:t>
      </w:r>
    </w:p>
    <w:p w14:paraId="3730EB5E" w14:textId="77777777" w:rsidR="00C97A3E" w:rsidRDefault="00C97A3E" w:rsidP="00C97A3E">
      <w:r>
        <w:t xml:space="preserve">       42 //COBOL.SYSIN DD DSN=&amp;SYSUID..COBOL(PROGTR1),DISP=SHR</w:t>
      </w:r>
    </w:p>
    <w:p w14:paraId="6AC23429" w14:textId="77777777" w:rsidR="00C97A3E" w:rsidRDefault="00C97A3E" w:rsidP="00C97A3E">
      <w:r>
        <w:t xml:space="preserve">          IEFC653I SUBSTITUTION JCL - DSN=KC03BE4.COBOL(PROGTR1),DISP=SHR</w:t>
      </w:r>
    </w:p>
    <w:p w14:paraId="3757FFE2" w14:textId="77777777" w:rsidR="00C97A3E" w:rsidRDefault="00C97A3E" w:rsidP="00C97A3E">
      <w:r>
        <w:t xml:space="preserve">       43 XXLKED   EXEC PGM=IEWBLINK,COND=(8,LT,COBOL),REGION=0M                  00057000</w:t>
      </w:r>
    </w:p>
    <w:p w14:paraId="460045A9" w14:textId="77777777" w:rsidR="00C97A3E" w:rsidRDefault="00C97A3E" w:rsidP="00C97A3E">
      <w:r>
        <w:t xml:space="preserve">       44 XXSYSLIB   DD  DSNAME=&amp;LIBPRFX..SCEELKEX,DISP=SHR                       00058000</w:t>
      </w:r>
    </w:p>
    <w:p w14:paraId="137D45F4" w14:textId="77777777" w:rsidR="00C97A3E" w:rsidRDefault="00C97A3E" w:rsidP="00C97A3E">
      <w:r>
        <w:t xml:space="preserve">          IEFC653I SUBSTITUTION JCL - DSNAME=CEE.SCEELKEX,DISP=SHR</w:t>
      </w:r>
    </w:p>
    <w:p w14:paraId="47F16826" w14:textId="77777777" w:rsidR="00C97A3E" w:rsidRDefault="00C97A3E" w:rsidP="00C97A3E">
      <w:r>
        <w:t xml:space="preserve">       45 XX         DD  DSNAME=&amp;LIBPRFX..SCEELKED,DISP=SHR                       00059000</w:t>
      </w:r>
    </w:p>
    <w:p w14:paraId="133550B9" w14:textId="77777777" w:rsidR="00C97A3E" w:rsidRDefault="00C97A3E" w:rsidP="00C97A3E">
      <w:r>
        <w:t xml:space="preserve">          IEFC653I SUBSTITUTION JCL - DSNAME=CEE.SCEELKED,DISP=SHR</w:t>
      </w:r>
    </w:p>
    <w:p w14:paraId="7F6697A7" w14:textId="77777777" w:rsidR="00C97A3E" w:rsidRDefault="00C97A3E" w:rsidP="00C97A3E">
      <w:r>
        <w:t xml:space="preserve">       46 XXSYSPRINT DD  SYSOUT=*                                                 00060000</w:t>
      </w:r>
    </w:p>
    <w:p w14:paraId="1DD4E8B1" w14:textId="77777777" w:rsidR="00C97A3E" w:rsidRDefault="00C97A3E" w:rsidP="00C97A3E">
      <w:r>
        <w:t xml:space="preserve">       47 XXSYSLIN   DD  DSNAME=&amp;&amp;LOADSET,DISP=(OLD,DELETE)                       00061000</w:t>
      </w:r>
    </w:p>
    <w:p w14:paraId="0BEF8E11" w14:textId="77777777" w:rsidR="00C97A3E" w:rsidRDefault="00C97A3E" w:rsidP="00C97A3E">
      <w:r>
        <w:t xml:space="preserve">       48 XX         DD  DDNAME=SYSIN                                             00062000</w:t>
      </w:r>
    </w:p>
    <w:p w14:paraId="0029EBC2" w14:textId="77777777" w:rsidR="00C97A3E" w:rsidRDefault="00C97A3E" w:rsidP="00C97A3E">
      <w:r>
        <w:t xml:space="preserve">       49 //LKED.SYSLMOD DD DSN=&amp;SYSUID..LOAD(PROGTR1),DISP=SHR</w:t>
      </w:r>
    </w:p>
    <w:p w14:paraId="63463330" w14:textId="77777777" w:rsidR="00C97A3E" w:rsidRDefault="00C97A3E" w:rsidP="00C97A3E">
      <w:r>
        <w:t xml:space="preserve">          IEFC653I SUBSTITUTION JCL - DSN=KC03BE4.LOAD(PROGTR1),DISP=SHR</w:t>
      </w:r>
    </w:p>
    <w:p w14:paraId="17269DBF" w14:textId="77777777" w:rsidR="00C97A3E" w:rsidRDefault="00C97A3E" w:rsidP="00C97A3E">
      <w:r>
        <w:t xml:space="preserve">          X/SYSLMOD  DD  DSNAME=&amp;PGMLIB(&amp;GOPGM),                                  00063000</w:t>
      </w:r>
    </w:p>
    <w:p w14:paraId="3F7E5A11" w14:textId="77777777" w:rsidR="00C97A3E" w:rsidRDefault="00C97A3E" w:rsidP="00C97A3E">
      <w:r>
        <w:t xml:space="preserve">          X/             SPACE=(CYL,(1,1,1)),                                     00064000</w:t>
      </w:r>
    </w:p>
    <w:p w14:paraId="6D52020F" w14:textId="77777777" w:rsidR="00C97A3E" w:rsidRDefault="00C97A3E" w:rsidP="00C97A3E">
      <w:r>
        <w:t xml:space="preserve">          X/             UNIT=SYSALLDA,DISP=(MOD,PASS),DSNTYPE=LIBRARY            00065000</w:t>
      </w:r>
    </w:p>
    <w:p w14:paraId="7E25E904" w14:textId="77777777" w:rsidR="00C97A3E" w:rsidRDefault="00C97A3E" w:rsidP="00C97A3E">
      <w:r>
        <w:t xml:space="preserve">          IEFC653I SUBSTITUTION JCL - DSNAME=&amp;&amp;GOSET(GO),SPACE=(CYL,(1,1,1)),UNIT=SYSALLDA,DISP=(MOD,PASS),</w:t>
      </w:r>
    </w:p>
    <w:p w14:paraId="0F692A21" w14:textId="77777777" w:rsidR="00C97A3E" w:rsidRDefault="00C97A3E" w:rsidP="00C97A3E">
      <w:r>
        <w:t xml:space="preserve">          DSNTYPE=LIBRARY</w:t>
      </w:r>
    </w:p>
    <w:p w14:paraId="5081E836" w14:textId="77777777" w:rsidR="00C97A3E" w:rsidRDefault="00C97A3E" w:rsidP="00C97A3E">
      <w:r>
        <w:t xml:space="preserve">       50 //          ENDIF</w:t>
      </w:r>
    </w:p>
    <w:p w14:paraId="22B6509C" w14:textId="77777777" w:rsidR="00C97A3E" w:rsidRDefault="00C97A3E" w:rsidP="00C97A3E">
      <w:r>
        <w:t xml:space="preserve">       51 //          IF RC &lt; 8 THEN</w:t>
      </w:r>
    </w:p>
    <w:p w14:paraId="473F4737" w14:textId="77777777" w:rsidR="00C97A3E" w:rsidRDefault="00C97A3E" w:rsidP="00C97A3E">
      <w:r>
        <w:t xml:space="preserve">          //******************************************************</w:t>
      </w:r>
    </w:p>
    <w:p w14:paraId="619BDAF3" w14:textId="77777777" w:rsidR="00C97A3E" w:rsidRDefault="00C97A3E" w:rsidP="00C97A3E">
      <w:r>
        <w:t xml:space="preserve">          //* EXECUTE COBOL PROGRAM FOR TRANSACTION PROCESSING   *</w:t>
      </w:r>
    </w:p>
    <w:p w14:paraId="332B918B" w14:textId="77777777" w:rsidR="00C97A3E" w:rsidRDefault="00C97A3E" w:rsidP="00C97A3E">
      <w:r>
        <w:t xml:space="preserve">          //*    REMEMBER TO UPDATE PROGTR1 FOR EVERY # VERSION  *</w:t>
      </w:r>
    </w:p>
    <w:p w14:paraId="297B3F3D" w14:textId="77777777" w:rsidR="00C97A3E" w:rsidRDefault="00C97A3E" w:rsidP="00C97A3E">
      <w:r>
        <w:t xml:space="preserve">          //*    REMEMBER TO UPDATE WITH YOUR TRANSACTION FILE:  *</w:t>
      </w:r>
    </w:p>
    <w:p w14:paraId="7835D468" w14:textId="77777777" w:rsidR="00C97A3E" w:rsidRDefault="00C97A3E" w:rsidP="00C97A3E">
      <w:r>
        <w:t xml:space="preserve">          //*    CHANGE SLSP.SORTED.TRANS.Tv####  TO YOUR FILES  *</w:t>
      </w:r>
    </w:p>
    <w:p w14:paraId="4422A466" w14:textId="77777777" w:rsidR="00C97A3E" w:rsidRDefault="00C97A3E" w:rsidP="00C97A3E">
      <w:r>
        <w:t xml:space="preserve">          //******************************************************</w:t>
      </w:r>
    </w:p>
    <w:p w14:paraId="0009B866" w14:textId="77777777" w:rsidR="00C97A3E" w:rsidRDefault="00C97A3E" w:rsidP="00C97A3E">
      <w:r>
        <w:t xml:space="preserve">       52 //STEP5 EXEC PGM=PROGTR1</w:t>
      </w:r>
    </w:p>
    <w:p w14:paraId="0FF3BE48" w14:textId="77777777" w:rsidR="00C97A3E" w:rsidRDefault="00C97A3E" w:rsidP="00C97A3E">
      <w:r>
        <w:t xml:space="preserve">       53 //STEPLIB  DD DSN=&amp;SYSUID..LOAD,DISP=SHR</w:t>
      </w:r>
    </w:p>
    <w:p w14:paraId="14D77D7E" w14:textId="77777777" w:rsidR="00C97A3E" w:rsidRDefault="00C97A3E" w:rsidP="00C97A3E">
      <w:r>
        <w:t xml:space="preserve">          IEFC653I SUBSTITUTION JCL - DSN=KC03BE4.LOAD,DISP=SHR</w:t>
      </w:r>
    </w:p>
    <w:p w14:paraId="29F607C9" w14:textId="77777777" w:rsidR="00C97A3E" w:rsidRDefault="00C97A3E" w:rsidP="00C97A3E">
      <w:r>
        <w:t xml:space="preserve">       54 //PRNT     DD SYSOUT=*</w:t>
      </w:r>
    </w:p>
    <w:p w14:paraId="5E957677" w14:textId="77777777" w:rsidR="00C97A3E" w:rsidRDefault="00C97A3E" w:rsidP="00C97A3E">
      <w:r>
        <w:t xml:space="preserve">       55 //SLSPKS   DD DSN=KC03BE4.SLSPKSDS,DISP=SHR</w:t>
      </w:r>
    </w:p>
    <w:p w14:paraId="26EE8FB2" w14:textId="77777777" w:rsidR="00C97A3E" w:rsidRDefault="00C97A3E" w:rsidP="00C97A3E">
      <w:r>
        <w:t xml:space="preserve">       56 //SLSPKS1  DD DSN=KC03BE4.SLSP.BRN.PATH,DISP=SHR</w:t>
      </w:r>
    </w:p>
    <w:p w14:paraId="290B58B0" w14:textId="69BE476C" w:rsidR="00C97A3E" w:rsidRDefault="00C97A3E" w:rsidP="00C97A3E">
      <w:r>
        <w:t xml:space="preserve">       57 //SLSTRANS DD DSN=KC03BE4.SLSP.SORTED.TRANS.</w:t>
      </w:r>
      <w:del w:id="107" w:author="Karandeep Singh" w:date="2025-04-13T22:18:00Z" w16du:dateUtc="2025-04-14T02:18:00Z">
        <w:r w:rsidR="00CD2A7D">
          <w:delText>T1INV1</w:delText>
        </w:r>
      </w:del>
      <w:ins w:id="108" w:author="Karandeep Singh" w:date="2025-04-13T22:18:00Z" w16du:dateUtc="2025-04-14T02:18:00Z">
        <w:r>
          <w:t>T2INV1</w:t>
        </w:r>
      </w:ins>
      <w:r>
        <w:t>,DISP=SHR</w:t>
      </w:r>
    </w:p>
    <w:p w14:paraId="3356142E" w14:textId="77777777" w:rsidR="00C97A3E" w:rsidRDefault="00C97A3E" w:rsidP="00C97A3E">
      <w:r>
        <w:t xml:space="preserve">          /*</w:t>
      </w:r>
    </w:p>
    <w:p w14:paraId="0851040D" w14:textId="77777777" w:rsidR="00C97A3E" w:rsidRDefault="00C97A3E" w:rsidP="00C97A3E">
      <w:r>
        <w:t xml:space="preserve">       58 //          ENDIF</w:t>
      </w:r>
    </w:p>
    <w:p w14:paraId="27152A4F" w14:textId="77777777" w:rsidR="00C97A3E" w:rsidRDefault="00C97A3E" w:rsidP="00C97A3E">
      <w:r>
        <w:t xml:space="preserve">       59 //          IF RC &lt; 8 THEN</w:t>
      </w:r>
    </w:p>
    <w:p w14:paraId="7204EC64" w14:textId="77777777" w:rsidR="00C97A3E" w:rsidRDefault="00C97A3E" w:rsidP="00C97A3E">
      <w:r>
        <w:t xml:space="preserve">          //******************************************************************</w:t>
      </w:r>
    </w:p>
    <w:p w14:paraId="41EDB469" w14:textId="77777777" w:rsidR="00C97A3E" w:rsidRDefault="00C97A3E" w:rsidP="00C97A3E">
      <w:r>
        <w:t xml:space="preserve">          //* COMPILE AND LINK COBOL CALLED SUBPROGRAM  PROGRAM              *</w:t>
      </w:r>
    </w:p>
    <w:p w14:paraId="572EF231" w14:textId="77777777" w:rsidR="00C97A3E" w:rsidRDefault="00C97A3E" w:rsidP="00C97A3E">
      <w:r>
        <w:t xml:space="preserve">          //*    REMEMBER TO UPDATE PROGSTA1 FOR EVERY # VERSION             *</w:t>
      </w:r>
    </w:p>
    <w:p w14:paraId="3F0E17AB" w14:textId="77777777" w:rsidR="00C97A3E" w:rsidRDefault="00C97A3E" w:rsidP="00C97A3E">
      <w:r>
        <w:t xml:space="preserve">          //******************************************************************</w:t>
      </w:r>
    </w:p>
    <w:p w14:paraId="1AAEDB1B" w14:textId="77777777" w:rsidR="00C97A3E" w:rsidRDefault="00C97A3E" w:rsidP="00C97A3E">
      <w:r>
        <w:t xml:space="preserve">       60 //STEP6 EXEC IGYWCL,PARM.COBOL='TEST,XREF'</w:t>
      </w:r>
    </w:p>
    <w:p w14:paraId="4118686F" w14:textId="77777777" w:rsidR="00C97A3E" w:rsidRDefault="00C97A3E" w:rsidP="00C97A3E">
      <w:r>
        <w:t xml:space="preserve">       61 XXIGYWCL PROC  LNGPRFX='IGY630',                                        00001000</w:t>
      </w:r>
    </w:p>
    <w:p w14:paraId="606B4B0E" w14:textId="77777777" w:rsidR="00C97A3E" w:rsidRDefault="00C97A3E" w:rsidP="00C97A3E">
      <w:r>
        <w:t xml:space="preserve">          XX             LIBPRFX='CEE',                                           00002000</w:t>
      </w:r>
    </w:p>
    <w:p w14:paraId="0F2B4509" w14:textId="77777777" w:rsidR="00C97A3E" w:rsidRDefault="00C97A3E" w:rsidP="00C97A3E">
      <w:r>
        <w:t xml:space="preserve">          XX             PGMLIB='&amp;&amp;GOSET',GOPGM=GO                                00003000</w:t>
      </w:r>
    </w:p>
    <w:p w14:paraId="0A0421CC" w14:textId="77777777" w:rsidR="00C97A3E" w:rsidRDefault="00C97A3E" w:rsidP="00C97A3E">
      <w:r>
        <w:t xml:space="preserve">          XX*                                                                     00004000</w:t>
      </w:r>
    </w:p>
    <w:p w14:paraId="5B913313" w14:textId="77777777" w:rsidR="00C97A3E" w:rsidRDefault="00C97A3E" w:rsidP="00C97A3E">
      <w:r>
        <w:t xml:space="preserve">          XX********************************************************************* 00005000</w:t>
      </w:r>
    </w:p>
    <w:p w14:paraId="6C6140EF" w14:textId="77777777" w:rsidR="00C97A3E" w:rsidRDefault="00C97A3E" w:rsidP="00C97A3E">
      <w:r>
        <w:t xml:space="preserve">          XX*                                                                   * 00006000</w:t>
      </w:r>
    </w:p>
    <w:p w14:paraId="6A04F347" w14:textId="77777777" w:rsidR="00C97A3E" w:rsidRDefault="00C97A3E" w:rsidP="00C97A3E">
      <w:r>
        <w:t xml:space="preserve">          XX*  IBM Enterprise COBOL for z/OS                                    * 00007000</w:t>
      </w:r>
    </w:p>
    <w:p w14:paraId="5AF5DEB5" w14:textId="77777777" w:rsidR="00C97A3E" w:rsidRDefault="00C97A3E" w:rsidP="00C97A3E">
      <w:r>
        <w:t xml:space="preserve">          XX*               Version 6 Release 3 Modification 0                  * 00008000</w:t>
      </w:r>
    </w:p>
    <w:p w14:paraId="256D9F85" w14:textId="77777777" w:rsidR="00C97A3E" w:rsidRDefault="00C97A3E" w:rsidP="00C97A3E">
      <w:r>
        <w:t xml:space="preserve">          XX*                                                                   * 00009000</w:t>
      </w:r>
    </w:p>
    <w:p w14:paraId="798D7C04" w14:textId="77777777" w:rsidR="00C97A3E" w:rsidRDefault="00C97A3E" w:rsidP="00C97A3E">
      <w:r>
        <w:t xml:space="preserve">          XX*  LICENSED MATERIALS - PROPERTY OF IBM.                            * 00010000</w:t>
      </w:r>
    </w:p>
    <w:p w14:paraId="43DBA954" w14:textId="77777777" w:rsidR="00C97A3E" w:rsidRDefault="00C97A3E" w:rsidP="00C97A3E">
      <w:r>
        <w:t xml:space="preserve">          XX*                                                                   * 00011000</w:t>
      </w:r>
    </w:p>
    <w:p w14:paraId="5CFBC95D" w14:textId="77777777" w:rsidR="00C97A3E" w:rsidRDefault="00C97A3E" w:rsidP="00C97A3E">
      <w:r>
        <w:t xml:space="preserve">          XX*  5655-EC6 COPYRIGHT IBM CORP. 1983, 2019                          * 00012000</w:t>
      </w:r>
    </w:p>
    <w:p w14:paraId="4268EA6C" w14:textId="77777777" w:rsidR="00C97A3E" w:rsidRDefault="00C97A3E" w:rsidP="00C97A3E">
      <w:r>
        <w:t xml:space="preserve">          XX*                                                                   * 00013000</w:t>
      </w:r>
    </w:p>
    <w:p w14:paraId="4DF611D1" w14:textId="77777777" w:rsidR="00C97A3E" w:rsidRDefault="00C97A3E" w:rsidP="00C97A3E">
      <w:r>
        <w:t xml:space="preserve">          XX*  US GOVERNMENT USERS RESTRICTED RIGHTS - USE,                     * 00014000</w:t>
      </w:r>
    </w:p>
    <w:p w14:paraId="74165DEF" w14:textId="77777777" w:rsidR="00C97A3E" w:rsidRDefault="00C97A3E" w:rsidP="00C97A3E">
      <w:r>
        <w:t xml:space="preserve">          XX*  DUPLICATION OR DISCLOSURE RESTRICTED BY GSA                      * 00015000</w:t>
      </w:r>
    </w:p>
    <w:p w14:paraId="191E7FF4" w14:textId="77777777" w:rsidR="00C97A3E" w:rsidRDefault="00C97A3E" w:rsidP="00C97A3E">
      <w:r>
        <w:t xml:space="preserve">          XX*  ADP SCHEDULE CONTRACT WITH IBM CORP.                             * 00016000</w:t>
      </w:r>
    </w:p>
    <w:p w14:paraId="421F7D4C" w14:textId="77777777" w:rsidR="00C97A3E" w:rsidRDefault="00C97A3E" w:rsidP="00C97A3E">
      <w:r>
        <w:t xml:space="preserve">          XX*                                                                   * 00017000</w:t>
      </w:r>
    </w:p>
    <w:p w14:paraId="4D16954A" w14:textId="77777777" w:rsidR="00C97A3E" w:rsidRDefault="00C97A3E" w:rsidP="00C97A3E">
      <w:r>
        <w:t xml:space="preserve">          XX********************************************************************* 00018000</w:t>
      </w:r>
    </w:p>
    <w:p w14:paraId="766A1910" w14:textId="77777777" w:rsidR="00C97A3E" w:rsidRDefault="00C97A3E" w:rsidP="00C97A3E">
      <w:r>
        <w:t xml:space="preserve">          XX*                                                                     00019000</w:t>
      </w:r>
    </w:p>
    <w:p w14:paraId="5F506B34" w14:textId="77777777" w:rsidR="00C97A3E" w:rsidRDefault="00C97A3E" w:rsidP="00C97A3E">
      <w:r>
        <w:t xml:space="preserve">          XX*  COMPILE AND LINK EDIT A COBOL PROGRAM                              00020000</w:t>
      </w:r>
    </w:p>
    <w:p w14:paraId="2B2D956A" w14:textId="77777777" w:rsidR="00C97A3E" w:rsidRDefault="00C97A3E" w:rsidP="00C97A3E">
      <w:r>
        <w:t xml:space="preserve">          XX*                                                                     00021000</w:t>
      </w:r>
    </w:p>
    <w:p w14:paraId="0EC9D016" w14:textId="77777777" w:rsidR="00C97A3E" w:rsidRDefault="00C97A3E" w:rsidP="00C97A3E">
      <w:r>
        <w:t xml:space="preserve">          XX*  PARAMETER  DEFAULT VALUE    USAGE                                  00022000</w:t>
      </w:r>
    </w:p>
    <w:p w14:paraId="6F40A7E4" w14:textId="77777777" w:rsidR="00C97A3E" w:rsidRDefault="00C97A3E" w:rsidP="00C97A3E">
      <w:r>
        <w:t xml:space="preserve">          XX*   LNGPRFX   IGY630           PREFIX FOR LANGUAGE DATA SET NAMES     00023000</w:t>
      </w:r>
    </w:p>
    <w:p w14:paraId="1E75D61C" w14:textId="77777777" w:rsidR="00C97A3E" w:rsidRDefault="00C97A3E" w:rsidP="00C97A3E">
      <w:r>
        <w:t xml:space="preserve">          XX*   LIBPRFX   CEE              PREFIX FOR LIBRARY DATA SET NAMES      00024000</w:t>
      </w:r>
    </w:p>
    <w:p w14:paraId="29A3A273" w14:textId="77777777" w:rsidR="00C97A3E" w:rsidRDefault="00C97A3E" w:rsidP="00C97A3E">
      <w:r>
        <w:t xml:space="preserve">          XX*   PGMLIB    &amp;&amp;GOSET          DATA SET NAME FOR LOAD MODULE          00025000</w:t>
      </w:r>
    </w:p>
    <w:p w14:paraId="059BEB0D" w14:textId="77777777" w:rsidR="00C97A3E" w:rsidRDefault="00C97A3E" w:rsidP="00C97A3E">
      <w:r>
        <w:t xml:space="preserve">          XX*   GOPGM     GO               MEMBER NAME FOR LOAD MODULE            00026000</w:t>
      </w:r>
    </w:p>
    <w:p w14:paraId="4994F9F5" w14:textId="77777777" w:rsidR="00C97A3E" w:rsidRDefault="00C97A3E" w:rsidP="00C97A3E">
      <w:r>
        <w:t xml:space="preserve">          XX*                                                                     00027000</w:t>
      </w:r>
    </w:p>
    <w:p w14:paraId="73461A98" w14:textId="77777777" w:rsidR="00C97A3E" w:rsidRDefault="00C97A3E" w:rsidP="00C97A3E">
      <w:r>
        <w:t xml:space="preserve">          XX*  CALLER MUST SUPPLY //COBOL.SYSIN DD ...                            00028000</w:t>
      </w:r>
    </w:p>
    <w:p w14:paraId="63773D51" w14:textId="77777777" w:rsidR="00C97A3E" w:rsidRDefault="00C97A3E" w:rsidP="00C97A3E">
      <w:r>
        <w:t xml:space="preserve">          XX*                                                                     00029000</w:t>
      </w:r>
    </w:p>
    <w:p w14:paraId="70782F41" w14:textId="77777777" w:rsidR="00C97A3E" w:rsidRDefault="00C97A3E" w:rsidP="00C97A3E">
      <w:r>
        <w:t xml:space="preserve">          XX*  CALLER MUST ALSO SUPPLY //COBOL.SYSLIB DD ... for COPY statements  00030000</w:t>
      </w:r>
    </w:p>
    <w:p w14:paraId="4DB9C0DB" w14:textId="77777777" w:rsidR="00C97A3E" w:rsidRDefault="00C97A3E" w:rsidP="00C97A3E">
      <w:r>
        <w:t xml:space="preserve">          XX*                                                                     00031000</w:t>
      </w:r>
    </w:p>
    <w:p w14:paraId="6A286F4B" w14:textId="77777777" w:rsidR="00C97A3E" w:rsidRDefault="00C97A3E" w:rsidP="00C97A3E">
      <w:r>
        <w:t xml:space="preserve">          XX*  NOTE:  SYSUT* datasets must be single-volume datasets              00032000</w:t>
      </w:r>
    </w:p>
    <w:p w14:paraId="2C427301" w14:textId="77777777" w:rsidR="00C97A3E" w:rsidRDefault="00C97A3E" w:rsidP="00C97A3E">
      <w:r>
        <w:t xml:space="preserve">          XX*                                                                     00033000</w:t>
      </w:r>
    </w:p>
    <w:p w14:paraId="0C42B047" w14:textId="77777777" w:rsidR="00C97A3E" w:rsidRDefault="00C97A3E" w:rsidP="00C97A3E">
      <w:r>
        <w:t xml:space="preserve">       62 XXCOBOL  EXEC PGM=IGYCRCTL,REGION=0M                                    00034000</w:t>
      </w:r>
    </w:p>
    <w:p w14:paraId="75714F22" w14:textId="77777777" w:rsidR="00C97A3E" w:rsidRDefault="00C97A3E" w:rsidP="00C97A3E">
      <w:r>
        <w:t xml:space="preserve">       63 XXSTEPLIB  DD  DSNAME=&amp;LNGPRFX..SIGYCOMP,DISP=SHR                       00035000</w:t>
      </w:r>
    </w:p>
    <w:p w14:paraId="16F5C629" w14:textId="77777777" w:rsidR="00C97A3E" w:rsidRDefault="00C97A3E" w:rsidP="00C97A3E">
      <w:r>
        <w:t xml:space="preserve">          IEFC653I SUBSTITUTION JCL - DSNAME=IGY630.SIGYCOMP,DISP=SHR</w:t>
      </w:r>
    </w:p>
    <w:p w14:paraId="6DBFE1A4" w14:textId="77777777" w:rsidR="00C97A3E" w:rsidRDefault="00C97A3E" w:rsidP="00C97A3E">
      <w:r>
        <w:t xml:space="preserve">       64 XX         DD  DSNAME=&amp;LIBPRFX..SCEERUN,DISP=SHR                        00036000</w:t>
      </w:r>
    </w:p>
    <w:p w14:paraId="75404D1B" w14:textId="77777777" w:rsidR="00C97A3E" w:rsidRDefault="00C97A3E" w:rsidP="00C97A3E">
      <w:r>
        <w:t xml:space="preserve">          IEFC653I SUBSTITUTION JCL - DSNAME=CEE.SCEERUN,DISP=SHR</w:t>
      </w:r>
    </w:p>
    <w:p w14:paraId="3EDB00D1" w14:textId="77777777" w:rsidR="00C97A3E" w:rsidRDefault="00C97A3E" w:rsidP="00C97A3E">
      <w:r>
        <w:t xml:space="preserve">       65 XX         DD  DSNAME=&amp;LIBPRFX..SCEERUN2,DISP=SHR                       00037000</w:t>
      </w:r>
    </w:p>
    <w:p w14:paraId="72BB1D13" w14:textId="77777777" w:rsidR="00C97A3E" w:rsidRDefault="00C97A3E" w:rsidP="00C97A3E">
      <w:r>
        <w:t xml:space="preserve">          IEFC653I SUBSTITUTION JCL - DSNAME=CEE.SCEERUN2,DISP=SHR</w:t>
      </w:r>
    </w:p>
    <w:p w14:paraId="0F57693A" w14:textId="77777777" w:rsidR="00C97A3E" w:rsidRDefault="00C97A3E" w:rsidP="00C97A3E">
      <w:r>
        <w:t xml:space="preserve">       66 XXSYSPRINT DD  SYSOUT=*                                                 00038000</w:t>
      </w:r>
    </w:p>
    <w:p w14:paraId="276C8B59" w14:textId="77777777" w:rsidR="00C97A3E" w:rsidRDefault="00C97A3E" w:rsidP="00C97A3E">
      <w:r>
        <w:t xml:space="preserve">       67 XXSYSLIN   DD  DSNAME=&amp;&amp;LOADSET,UNIT=SYSALLDA,                          00039000</w:t>
      </w:r>
    </w:p>
    <w:p w14:paraId="0A2A8E6E" w14:textId="77777777" w:rsidR="00C97A3E" w:rsidRDefault="00C97A3E" w:rsidP="00C97A3E">
      <w:r>
        <w:t xml:space="preserve">          XX             DISP=(MOD,PASS),SPACE=(CYL,(1,1)),VOL=(,,,1)             00040000</w:t>
      </w:r>
    </w:p>
    <w:p w14:paraId="1DA6D52D" w14:textId="77777777" w:rsidR="00C97A3E" w:rsidRDefault="00C97A3E" w:rsidP="00C97A3E">
      <w:r>
        <w:t xml:space="preserve">       68 XXSYSUT1   DD  UNIT=SYSALLDA,SPACE=(CYL,(1,1)),VOL=(,,,1)               00041000</w:t>
      </w:r>
    </w:p>
    <w:p w14:paraId="244CD034" w14:textId="77777777" w:rsidR="00C97A3E" w:rsidRDefault="00C97A3E" w:rsidP="00C97A3E">
      <w:r>
        <w:t xml:space="preserve">       69 XXSYSUT2   DD  UNIT=SYSALLDA,SPACE=(CYL,(1,1)),VOL=(,,,1)               00042000</w:t>
      </w:r>
    </w:p>
    <w:p w14:paraId="31DC1EDA" w14:textId="77777777" w:rsidR="00C97A3E" w:rsidRDefault="00C97A3E" w:rsidP="00C97A3E">
      <w:r>
        <w:t xml:space="preserve">       70 XXSYSUT3   DD  UNIT=SYSALLDA,SPACE=(CYL,(1,1)),VOL=(,,,1)               00043000</w:t>
      </w:r>
    </w:p>
    <w:p w14:paraId="6498615E" w14:textId="77777777" w:rsidR="00C97A3E" w:rsidRDefault="00C97A3E" w:rsidP="00C97A3E">
      <w:r>
        <w:t xml:space="preserve">       71 XXSYSUT4   DD  UNIT=SYSALLDA,SPACE=(CYL,(1,1)),VOL=(,,,1)               00044000</w:t>
      </w:r>
    </w:p>
    <w:p w14:paraId="44DC3AA0" w14:textId="77777777" w:rsidR="00C97A3E" w:rsidRDefault="00C97A3E" w:rsidP="00C97A3E">
      <w:r>
        <w:t xml:space="preserve">       72 XXSYSUT5   DD  UNIT=SYSALLDA,SPACE=(CYL,(1,1)),VOL=(,,,1)               00045000</w:t>
      </w:r>
    </w:p>
    <w:p w14:paraId="4FC1E00B" w14:textId="77777777" w:rsidR="00C97A3E" w:rsidRDefault="00C97A3E" w:rsidP="00C97A3E">
      <w:r>
        <w:t xml:space="preserve">       73 XXSYSUT6   DD  UNIT=SYSALLDA,SPACE=(CYL,(1,1)),VOL=(,,,1)               00046000</w:t>
      </w:r>
    </w:p>
    <w:p w14:paraId="5BBCF09E" w14:textId="77777777" w:rsidR="00C97A3E" w:rsidRDefault="00C97A3E" w:rsidP="00C97A3E">
      <w:r>
        <w:t xml:space="preserve">       74 XXSYSUT7   DD  UNIT=SYSALLDA,SPACE=(CYL,(1,1)),VOL=(,,,1)               00047000</w:t>
      </w:r>
    </w:p>
    <w:p w14:paraId="7A67C971" w14:textId="77777777" w:rsidR="00C97A3E" w:rsidRDefault="00C97A3E" w:rsidP="00C97A3E">
      <w:r>
        <w:t xml:space="preserve">       75 XXSYSUT8   DD  UNIT=SYSALLDA,SPACE=(CYL,(1,1)),VOL=(,,,1)               00048000</w:t>
      </w:r>
    </w:p>
    <w:p w14:paraId="7AA7F167" w14:textId="77777777" w:rsidR="00C97A3E" w:rsidRDefault="00C97A3E" w:rsidP="00C97A3E">
      <w:r>
        <w:t xml:space="preserve">       76 XXSYSUT9   DD  UNIT=SYSALLDA,SPACE=(CYL,(1,1)),VOL=(,,,1)               00049000</w:t>
      </w:r>
    </w:p>
    <w:p w14:paraId="17E4F847" w14:textId="77777777" w:rsidR="00C97A3E" w:rsidRDefault="00C97A3E" w:rsidP="00C97A3E">
      <w:r>
        <w:t xml:space="preserve">       77 XXSYSUT10  DD  UNIT=SYSALLDA,SPACE=(CYL,(1,1)),VOL=(,,,1)               00050000</w:t>
      </w:r>
    </w:p>
    <w:p w14:paraId="46157902" w14:textId="77777777" w:rsidR="00C97A3E" w:rsidRDefault="00C97A3E" w:rsidP="00C97A3E">
      <w:r>
        <w:t xml:space="preserve">       78 XXSYSUT11  DD  UNIT=SYSALLDA,SPACE=(CYL,(1,1)),VOL=(,,,1)               00051000</w:t>
      </w:r>
    </w:p>
    <w:p w14:paraId="40D02AED" w14:textId="77777777" w:rsidR="00C97A3E" w:rsidRDefault="00C97A3E" w:rsidP="00C97A3E">
      <w:r>
        <w:t xml:space="preserve">       79 XXSYSUT12  DD  UNIT=SYSALLDA,SPACE=(CYL,(1,1)),VOL=(,,,1)               00052000</w:t>
      </w:r>
    </w:p>
    <w:p w14:paraId="0D0BA0D7" w14:textId="77777777" w:rsidR="00C97A3E" w:rsidRDefault="00C97A3E" w:rsidP="00C97A3E">
      <w:r>
        <w:t xml:space="preserve">       80 XXSYSUT13  DD  UNIT=SYSALLDA,SPACE=(CYL,(1,1)),VOL=(,,,1)               00053000</w:t>
      </w:r>
    </w:p>
    <w:p w14:paraId="12260A50" w14:textId="77777777" w:rsidR="00C97A3E" w:rsidRDefault="00C97A3E" w:rsidP="00C97A3E">
      <w:r>
        <w:t xml:space="preserve">       81 XXSYSUT14  DD  UNIT=SYSALLDA,SPACE=(CYL,(1,1)),VOL=(,,,1)               00054000</w:t>
      </w:r>
    </w:p>
    <w:p w14:paraId="58664700" w14:textId="77777777" w:rsidR="00C97A3E" w:rsidRDefault="00C97A3E" w:rsidP="00C97A3E">
      <w:r>
        <w:t xml:space="preserve">       82 XXSYSUT15  DD  UNIT=SYSALLDA,SPACE=(CYL,(1,1)),VOL=(,,,1)               00055000</w:t>
      </w:r>
    </w:p>
    <w:p w14:paraId="66BE9DB8" w14:textId="77777777" w:rsidR="00C97A3E" w:rsidRDefault="00C97A3E" w:rsidP="00C97A3E">
      <w:r>
        <w:t xml:space="preserve">       83 XXSYSMDECK DD  UNIT=SYSALLDA,SPACE=(CYL,(1,1)),VOL=(,,,1)               00056000</w:t>
      </w:r>
    </w:p>
    <w:p w14:paraId="39B58A10" w14:textId="77777777" w:rsidR="00C97A3E" w:rsidRDefault="00C97A3E" w:rsidP="00C97A3E">
      <w:r>
        <w:t xml:space="preserve">       84 //COBOL.SYSIN DD DSN=&amp;SYSUID..COBOL(PROGSTA1),DISP=SHR</w:t>
      </w:r>
    </w:p>
    <w:p w14:paraId="047E6913" w14:textId="77777777" w:rsidR="00C97A3E" w:rsidRDefault="00C97A3E" w:rsidP="00C97A3E">
      <w:r>
        <w:t xml:space="preserve">          IEFC653I SUBSTITUTION JCL - DSN=KC03BE4.COBOL(PROGSTA1),DISP=SHR</w:t>
      </w:r>
    </w:p>
    <w:p w14:paraId="0091A88A" w14:textId="77777777" w:rsidR="00C97A3E" w:rsidRDefault="00C97A3E" w:rsidP="00C97A3E">
      <w:r>
        <w:t xml:space="preserve">       85 XXLKED   EXEC PGM=IEWBLINK,COND=(8,LT,COBOL),REGION=0M                  00057000</w:t>
      </w:r>
    </w:p>
    <w:p w14:paraId="6EFB772B" w14:textId="77777777" w:rsidR="00C97A3E" w:rsidRDefault="00C97A3E" w:rsidP="00C97A3E">
      <w:r>
        <w:t xml:space="preserve">       86 XXSYSLIB   DD  DSNAME=&amp;LIBPRFX..SCEELKEX,DISP=SHR                       00058000</w:t>
      </w:r>
    </w:p>
    <w:p w14:paraId="40179FF0" w14:textId="77777777" w:rsidR="00C97A3E" w:rsidRDefault="00C97A3E" w:rsidP="00C97A3E">
      <w:r>
        <w:t xml:space="preserve">          IEFC653I SUBSTITUTION JCL - DSNAME=CEE.SCEELKEX,DISP=SHR</w:t>
      </w:r>
    </w:p>
    <w:p w14:paraId="655F8E2E" w14:textId="77777777" w:rsidR="00C97A3E" w:rsidRDefault="00C97A3E" w:rsidP="00C97A3E">
      <w:r>
        <w:t xml:space="preserve">       87 XX         DD  DSNAME=&amp;LIBPRFX..SCEELKED,DISP=SHR                       00059000</w:t>
      </w:r>
    </w:p>
    <w:p w14:paraId="1DDE6C4E" w14:textId="77777777" w:rsidR="00C97A3E" w:rsidRDefault="00C97A3E" w:rsidP="00C97A3E">
      <w:r>
        <w:t xml:space="preserve">          IEFC653I SUBSTITUTION JCL - DSNAME=CEE.SCEELKED,DISP=SHR</w:t>
      </w:r>
    </w:p>
    <w:p w14:paraId="78EDADE5" w14:textId="77777777" w:rsidR="00C97A3E" w:rsidRDefault="00C97A3E" w:rsidP="00C97A3E">
      <w:r>
        <w:t xml:space="preserve">       88 XXSYSPRINT DD  SYSOUT=*                                                 00060000</w:t>
      </w:r>
    </w:p>
    <w:p w14:paraId="513527EC" w14:textId="77777777" w:rsidR="00C97A3E" w:rsidRDefault="00C97A3E" w:rsidP="00C97A3E">
      <w:r>
        <w:t xml:space="preserve">       89 XXSYSLIN   DD  DSNAME=&amp;&amp;LOADSET,DISP=(OLD,DELETE)                       00061000</w:t>
      </w:r>
    </w:p>
    <w:p w14:paraId="7F495AC7" w14:textId="77777777" w:rsidR="00C97A3E" w:rsidRDefault="00C97A3E" w:rsidP="00C97A3E">
      <w:r>
        <w:t xml:space="preserve">       90 XX         DD  DDNAME=SYSIN                                             00062000</w:t>
      </w:r>
    </w:p>
    <w:p w14:paraId="3C2C8086" w14:textId="77777777" w:rsidR="00C97A3E" w:rsidRDefault="00C97A3E" w:rsidP="00C97A3E">
      <w:r>
        <w:t xml:space="preserve">       91 //LKED.SYSLMOD DD DSN=&amp;SYSUID..LOAD(PROGSTA1),DISP=SHR</w:t>
      </w:r>
    </w:p>
    <w:p w14:paraId="124B74D1" w14:textId="77777777" w:rsidR="00C97A3E" w:rsidRDefault="00C97A3E" w:rsidP="00C97A3E">
      <w:r>
        <w:t xml:space="preserve">          IEFC653I SUBSTITUTION JCL - DSN=KC03BE4.LOAD(PROGSTA1),DISP=SHR</w:t>
      </w:r>
    </w:p>
    <w:p w14:paraId="73CD2B1F" w14:textId="77777777" w:rsidR="00C97A3E" w:rsidRDefault="00C97A3E" w:rsidP="00C97A3E">
      <w:r>
        <w:t xml:space="preserve">          X/SYSLMOD  DD  DSNAME=&amp;PGMLIB(&amp;GOPGM),                                  00063000</w:t>
      </w:r>
    </w:p>
    <w:p w14:paraId="20FC431E" w14:textId="77777777" w:rsidR="00C97A3E" w:rsidRDefault="00C97A3E" w:rsidP="00C97A3E">
      <w:r>
        <w:t xml:space="preserve">          X/             SPACE=(CYL,(1,1,1)),                                     00064000</w:t>
      </w:r>
    </w:p>
    <w:p w14:paraId="08A79D4F" w14:textId="77777777" w:rsidR="00C97A3E" w:rsidRDefault="00C97A3E" w:rsidP="00C97A3E">
      <w:r>
        <w:t xml:space="preserve">          X/             UNIT=SYSALLDA,DISP=(MOD,PASS),DSNTYPE=LIBRARY            00065000</w:t>
      </w:r>
    </w:p>
    <w:p w14:paraId="214A9726" w14:textId="77777777" w:rsidR="00C97A3E" w:rsidRDefault="00C97A3E" w:rsidP="00C97A3E">
      <w:r>
        <w:t xml:space="preserve">          IEFC653I SUBSTITUTION JCL - DSNAME=&amp;&amp;GOSET(GO),SPACE=(CYL,(1,1,1)),UNIT=SYSALLDA,DISP=(MOD,PASS),</w:t>
      </w:r>
    </w:p>
    <w:p w14:paraId="4595502A" w14:textId="77777777" w:rsidR="00C97A3E" w:rsidRDefault="00C97A3E" w:rsidP="00C97A3E">
      <w:r>
        <w:t xml:space="preserve">          DSNTYPE=LIBRARY</w:t>
      </w:r>
    </w:p>
    <w:p w14:paraId="0C31406A" w14:textId="77777777" w:rsidR="00C97A3E" w:rsidRDefault="00C97A3E" w:rsidP="00C97A3E">
      <w:r>
        <w:t xml:space="preserve">       92 //          ENDIF</w:t>
      </w:r>
    </w:p>
    <w:p w14:paraId="5880DE39" w14:textId="77777777" w:rsidR="00C97A3E" w:rsidRDefault="00C97A3E" w:rsidP="00C97A3E">
      <w:r>
        <w:t xml:space="preserve">       93 //          IF RC &lt; 8 THEN</w:t>
      </w:r>
    </w:p>
    <w:p w14:paraId="62DA27FE" w14:textId="77777777" w:rsidR="00C97A3E" w:rsidRDefault="00C97A3E" w:rsidP="00C97A3E">
      <w:r>
        <w:t xml:space="preserve">          //******************************************************************</w:t>
      </w:r>
    </w:p>
    <w:p w14:paraId="663D1BB4" w14:textId="77777777" w:rsidR="00C97A3E" w:rsidRDefault="00C97A3E" w:rsidP="00C97A3E">
      <w:r>
        <w:t xml:space="preserve">          //* COMPILE AND LINK COBOL REPORT PROCESSING  PROGRAM              *</w:t>
      </w:r>
    </w:p>
    <w:p w14:paraId="515CBFD3" w14:textId="77777777" w:rsidR="00C97A3E" w:rsidRDefault="00C97A3E" w:rsidP="00C97A3E">
      <w:r>
        <w:t xml:space="preserve">          //*    REMEMBER TO UPDATE PROGREP1 FOR EVERY # VERSION             *</w:t>
      </w:r>
    </w:p>
    <w:p w14:paraId="6E37F005" w14:textId="77777777" w:rsidR="00C97A3E" w:rsidRDefault="00C97A3E" w:rsidP="00C97A3E">
      <w:r>
        <w:t xml:space="preserve">          //******************************************************************</w:t>
      </w:r>
    </w:p>
    <w:p w14:paraId="72FFDF02" w14:textId="77777777" w:rsidR="00C97A3E" w:rsidRDefault="00C97A3E" w:rsidP="00C97A3E">
      <w:r>
        <w:t xml:space="preserve">       94 //STEP7 EXEC IGYWCL,PARM.COBOL='TEST,XREF'</w:t>
      </w:r>
    </w:p>
    <w:p w14:paraId="5D1B3ED8" w14:textId="77777777" w:rsidR="00C97A3E" w:rsidRDefault="00C97A3E" w:rsidP="00C97A3E">
      <w:r>
        <w:t xml:space="preserve">       95 XXIGYWCL PROC  LNGPRFX='IGY630',                                        00001000</w:t>
      </w:r>
    </w:p>
    <w:p w14:paraId="7946CCB1" w14:textId="77777777" w:rsidR="00C97A3E" w:rsidRDefault="00C97A3E" w:rsidP="00C97A3E">
      <w:r>
        <w:t xml:space="preserve">          XX             LIBPRFX='CEE',                                           00002000</w:t>
      </w:r>
    </w:p>
    <w:p w14:paraId="2C27958B" w14:textId="77777777" w:rsidR="00C97A3E" w:rsidRDefault="00C97A3E" w:rsidP="00C97A3E">
      <w:r>
        <w:t xml:space="preserve">          XX             PGMLIB='&amp;&amp;GOSET',GOPGM=GO                                00003000</w:t>
      </w:r>
    </w:p>
    <w:p w14:paraId="05A0B710" w14:textId="77777777" w:rsidR="00C97A3E" w:rsidRDefault="00C97A3E" w:rsidP="00C97A3E">
      <w:r>
        <w:t xml:space="preserve">          XX*                                                                     00004000</w:t>
      </w:r>
    </w:p>
    <w:p w14:paraId="019B91D2" w14:textId="77777777" w:rsidR="00C97A3E" w:rsidRDefault="00C97A3E" w:rsidP="00C97A3E">
      <w:r>
        <w:t xml:space="preserve">          XX********************************************************************* 00005000</w:t>
      </w:r>
    </w:p>
    <w:p w14:paraId="4835D0D2" w14:textId="77777777" w:rsidR="00C97A3E" w:rsidRDefault="00C97A3E" w:rsidP="00C97A3E">
      <w:r>
        <w:t xml:space="preserve">          XX*                                                                   * 00006000</w:t>
      </w:r>
    </w:p>
    <w:p w14:paraId="5398F695" w14:textId="77777777" w:rsidR="00C97A3E" w:rsidRDefault="00C97A3E" w:rsidP="00C97A3E">
      <w:r>
        <w:t xml:space="preserve">          XX*  IBM Enterprise COBOL for z/OS                                    * 00007000</w:t>
      </w:r>
    </w:p>
    <w:p w14:paraId="2E38A5D2" w14:textId="77777777" w:rsidR="00C97A3E" w:rsidRDefault="00C97A3E" w:rsidP="00C97A3E">
      <w:r>
        <w:t xml:space="preserve">          XX*               Version 6 Release 3 Modification 0                  * 00008000</w:t>
      </w:r>
    </w:p>
    <w:p w14:paraId="4E3E2E26" w14:textId="77777777" w:rsidR="00C97A3E" w:rsidRDefault="00C97A3E" w:rsidP="00C97A3E">
      <w:r>
        <w:t xml:space="preserve">          XX*                                                                   * 00009000</w:t>
      </w:r>
    </w:p>
    <w:p w14:paraId="427D3EDF" w14:textId="77777777" w:rsidR="00C97A3E" w:rsidRDefault="00C97A3E" w:rsidP="00C97A3E">
      <w:r>
        <w:t xml:space="preserve">          XX*  LICENSED MATERIALS - PROPERTY OF IBM.                            * 00010000</w:t>
      </w:r>
    </w:p>
    <w:p w14:paraId="59E1CD66" w14:textId="77777777" w:rsidR="00C97A3E" w:rsidRDefault="00C97A3E" w:rsidP="00C97A3E">
      <w:r>
        <w:t xml:space="preserve">          XX*                                                                   * 00011000</w:t>
      </w:r>
    </w:p>
    <w:p w14:paraId="46919A78" w14:textId="77777777" w:rsidR="00C97A3E" w:rsidRDefault="00C97A3E" w:rsidP="00C97A3E">
      <w:r>
        <w:t xml:space="preserve">          XX*  5655-EC6 COPYRIGHT IBM CORP. 1983, 2019                          * 00012000</w:t>
      </w:r>
    </w:p>
    <w:p w14:paraId="5ADFD452" w14:textId="77777777" w:rsidR="00C97A3E" w:rsidRDefault="00C97A3E" w:rsidP="00C97A3E">
      <w:r>
        <w:t xml:space="preserve">          XX*                                                                   * 00013000</w:t>
      </w:r>
    </w:p>
    <w:p w14:paraId="57E128C0" w14:textId="77777777" w:rsidR="00C97A3E" w:rsidRDefault="00C97A3E" w:rsidP="00C97A3E">
      <w:r>
        <w:t xml:space="preserve">          XX*  US GOVERNMENT USERS RESTRICTED RIGHTS - USE,                     * 00014000</w:t>
      </w:r>
    </w:p>
    <w:p w14:paraId="73E53B38" w14:textId="77777777" w:rsidR="00C97A3E" w:rsidRDefault="00C97A3E" w:rsidP="00C97A3E">
      <w:r>
        <w:t xml:space="preserve">          XX*  DUPLICATION OR DISCLOSURE RESTRICTED BY GSA                      * 00015000</w:t>
      </w:r>
    </w:p>
    <w:p w14:paraId="3C1DBBA5" w14:textId="77777777" w:rsidR="00C97A3E" w:rsidRDefault="00C97A3E" w:rsidP="00C97A3E">
      <w:r>
        <w:t xml:space="preserve">          XX*  ADP SCHEDULE CONTRACT WITH IBM CORP.                             * 00016000</w:t>
      </w:r>
    </w:p>
    <w:p w14:paraId="5BB47CC9" w14:textId="77777777" w:rsidR="00C97A3E" w:rsidRDefault="00C97A3E" w:rsidP="00C97A3E">
      <w:r>
        <w:t xml:space="preserve">          XX*                                                                   * 00017000</w:t>
      </w:r>
    </w:p>
    <w:p w14:paraId="36240EAD" w14:textId="77777777" w:rsidR="00C97A3E" w:rsidRDefault="00C97A3E" w:rsidP="00C97A3E">
      <w:r>
        <w:t xml:space="preserve">          XX********************************************************************* 00018000</w:t>
      </w:r>
    </w:p>
    <w:p w14:paraId="2053CCA7" w14:textId="77777777" w:rsidR="00C97A3E" w:rsidRDefault="00C97A3E" w:rsidP="00C97A3E">
      <w:r>
        <w:t xml:space="preserve">          XX*                                                                     00019000</w:t>
      </w:r>
    </w:p>
    <w:p w14:paraId="49DEF949" w14:textId="77777777" w:rsidR="00C97A3E" w:rsidRDefault="00C97A3E" w:rsidP="00C97A3E">
      <w:r>
        <w:t xml:space="preserve">          XX*  COMPILE AND LINK EDIT A COBOL PROGRAM                              00020000</w:t>
      </w:r>
    </w:p>
    <w:p w14:paraId="0A0E3E77" w14:textId="77777777" w:rsidR="00C97A3E" w:rsidRDefault="00C97A3E" w:rsidP="00C97A3E">
      <w:r>
        <w:t xml:space="preserve">          XX*                                                                     00021000</w:t>
      </w:r>
    </w:p>
    <w:p w14:paraId="5F7EFFA5" w14:textId="77777777" w:rsidR="00C97A3E" w:rsidRDefault="00C97A3E" w:rsidP="00C97A3E">
      <w:r>
        <w:t xml:space="preserve">          XX*  PARAMETER  DEFAULT VALUE    USAGE                                  00022000</w:t>
      </w:r>
    </w:p>
    <w:p w14:paraId="2622416C" w14:textId="77777777" w:rsidR="00C97A3E" w:rsidRDefault="00C97A3E" w:rsidP="00C97A3E">
      <w:r>
        <w:t xml:space="preserve">          XX*   LNGPRFX   IGY630           PREFIX FOR LANGUAGE DATA SET NAMES     00023000</w:t>
      </w:r>
    </w:p>
    <w:p w14:paraId="0B3495F8" w14:textId="77777777" w:rsidR="00C97A3E" w:rsidRDefault="00C97A3E" w:rsidP="00C97A3E">
      <w:r>
        <w:t xml:space="preserve">          XX*   LIBPRFX   CEE              PREFIX FOR LIBRARY DATA SET NAMES      00024000</w:t>
      </w:r>
    </w:p>
    <w:p w14:paraId="7B69F460" w14:textId="77777777" w:rsidR="00C97A3E" w:rsidRDefault="00C97A3E" w:rsidP="00C97A3E">
      <w:r>
        <w:t xml:space="preserve">          XX*   PGMLIB    &amp;&amp;GOSET          DATA SET NAME FOR LOAD MODULE          00025000</w:t>
      </w:r>
    </w:p>
    <w:p w14:paraId="2AD10A4D" w14:textId="77777777" w:rsidR="00C97A3E" w:rsidRDefault="00C97A3E" w:rsidP="00C97A3E">
      <w:r>
        <w:t xml:space="preserve">          XX*   GOPGM     GO               MEMBER NAME FOR LOAD MODULE            00026000</w:t>
      </w:r>
    </w:p>
    <w:p w14:paraId="3084F687" w14:textId="77777777" w:rsidR="00C97A3E" w:rsidRDefault="00C97A3E" w:rsidP="00C97A3E">
      <w:r>
        <w:t xml:space="preserve">          XX*                                                                     00027000</w:t>
      </w:r>
    </w:p>
    <w:p w14:paraId="77F2689D" w14:textId="77777777" w:rsidR="00C97A3E" w:rsidRDefault="00C97A3E" w:rsidP="00C97A3E">
      <w:r>
        <w:t xml:space="preserve">          XX*  CALLER MUST SUPPLY //COBOL.SYSIN DD ...                            00028000</w:t>
      </w:r>
    </w:p>
    <w:p w14:paraId="29A44B7E" w14:textId="77777777" w:rsidR="00C97A3E" w:rsidRDefault="00C97A3E" w:rsidP="00C97A3E">
      <w:r>
        <w:t xml:space="preserve">          XX*                                                                     00029000</w:t>
      </w:r>
    </w:p>
    <w:p w14:paraId="1EF0EF60" w14:textId="77777777" w:rsidR="00C97A3E" w:rsidRDefault="00C97A3E" w:rsidP="00C97A3E">
      <w:r>
        <w:t xml:space="preserve">          XX*  CALLER MUST ALSO SUPPLY //COBOL.SYSLIB DD ... for COPY statements  00030000</w:t>
      </w:r>
    </w:p>
    <w:p w14:paraId="1C1BFE1C" w14:textId="77777777" w:rsidR="00C97A3E" w:rsidRDefault="00C97A3E" w:rsidP="00C97A3E">
      <w:r>
        <w:t xml:space="preserve">          XX*                                                                     00031000</w:t>
      </w:r>
    </w:p>
    <w:p w14:paraId="78F02F8A" w14:textId="77777777" w:rsidR="00C97A3E" w:rsidRDefault="00C97A3E" w:rsidP="00C97A3E">
      <w:r>
        <w:t xml:space="preserve">          XX*  NOTE:  SYSUT* datasets must be single-volume datasets              00032000</w:t>
      </w:r>
    </w:p>
    <w:p w14:paraId="315CCA41" w14:textId="77777777" w:rsidR="00C97A3E" w:rsidRDefault="00C97A3E" w:rsidP="00C97A3E">
      <w:r>
        <w:t xml:space="preserve">          XX*                                                                     00033000</w:t>
      </w:r>
    </w:p>
    <w:p w14:paraId="4FC7E2AC" w14:textId="77777777" w:rsidR="00C97A3E" w:rsidRDefault="00C97A3E" w:rsidP="00C97A3E">
      <w:r>
        <w:t xml:space="preserve">       96 XXCOBOL  EXEC PGM=IGYCRCTL,REGION=0M                                    00034000</w:t>
      </w:r>
    </w:p>
    <w:p w14:paraId="424FD021" w14:textId="77777777" w:rsidR="00C97A3E" w:rsidRDefault="00C97A3E" w:rsidP="00C97A3E">
      <w:r>
        <w:t xml:space="preserve">       97 XXSTEPLIB  DD  DSNAME=&amp;LNGPRFX..SIGYCOMP,DISP=SHR                       00035000</w:t>
      </w:r>
    </w:p>
    <w:p w14:paraId="0AF04E32" w14:textId="77777777" w:rsidR="00C97A3E" w:rsidRDefault="00C97A3E" w:rsidP="00C97A3E">
      <w:r>
        <w:t xml:space="preserve">          IEFC653I SUBSTITUTION JCL - DSNAME=IGY630.SIGYCOMP,DISP=SHR</w:t>
      </w:r>
    </w:p>
    <w:p w14:paraId="3FF47D3A" w14:textId="77777777" w:rsidR="00C97A3E" w:rsidRDefault="00C97A3E" w:rsidP="00C97A3E">
      <w:r>
        <w:t xml:space="preserve">       98 XX         DD  DSNAME=&amp;LIBPRFX..SCEERUN,DISP=SHR                        00036000</w:t>
      </w:r>
    </w:p>
    <w:p w14:paraId="2174E23A" w14:textId="77777777" w:rsidR="00C97A3E" w:rsidRDefault="00C97A3E" w:rsidP="00C97A3E">
      <w:r>
        <w:t xml:space="preserve">          IEFC653I SUBSTITUTION JCL - DSNAME=CEE.SCEERUN,DISP=SHR</w:t>
      </w:r>
    </w:p>
    <w:p w14:paraId="1C17A1D7" w14:textId="77777777" w:rsidR="00C97A3E" w:rsidRDefault="00C97A3E" w:rsidP="00C97A3E">
      <w:r>
        <w:t xml:space="preserve">       99 XX         DD  DSNAME=&amp;LIBPRFX..SCEERUN2,DISP=SHR                       00037000</w:t>
      </w:r>
    </w:p>
    <w:p w14:paraId="51A8759E" w14:textId="77777777" w:rsidR="00C97A3E" w:rsidRDefault="00C97A3E" w:rsidP="00C97A3E">
      <w:r>
        <w:t xml:space="preserve">          IEFC653I SUBSTITUTION JCL - DSNAME=CEE.SCEERUN2,DISP=SHR</w:t>
      </w:r>
    </w:p>
    <w:p w14:paraId="46B5174C" w14:textId="77777777" w:rsidR="00C97A3E" w:rsidRDefault="00C97A3E" w:rsidP="00C97A3E">
      <w:r>
        <w:t xml:space="preserve">      100 XXSYSPRINT DD  SYSOUT=*                                                 00038000</w:t>
      </w:r>
    </w:p>
    <w:p w14:paraId="2C4BA3D7" w14:textId="77777777" w:rsidR="00C97A3E" w:rsidRDefault="00C97A3E" w:rsidP="00C97A3E">
      <w:r>
        <w:t xml:space="preserve">      101 XXSYSLIN   DD  DSNAME=&amp;&amp;LOADSET,UNIT=SYSALLDA,                          00039000</w:t>
      </w:r>
    </w:p>
    <w:p w14:paraId="6CD931CA" w14:textId="77777777" w:rsidR="00C97A3E" w:rsidRDefault="00C97A3E" w:rsidP="00C97A3E">
      <w:r>
        <w:t xml:space="preserve">          XX             DISP=(MOD,PASS),SPACE=(CYL,(1,1)),VOL=(,,,1)             00040000</w:t>
      </w:r>
    </w:p>
    <w:p w14:paraId="6358058C" w14:textId="77777777" w:rsidR="00C97A3E" w:rsidRDefault="00C97A3E" w:rsidP="00C97A3E">
      <w:r>
        <w:t xml:space="preserve">      102 XXSYSUT1   DD  UNIT=SYSALLDA,SPACE=(CYL,(1,1)),VOL=(,,,1)               00041000</w:t>
      </w:r>
    </w:p>
    <w:p w14:paraId="42D9ACBE" w14:textId="77777777" w:rsidR="00C97A3E" w:rsidRDefault="00C97A3E" w:rsidP="00C97A3E">
      <w:r>
        <w:t xml:space="preserve">      103 XXSYSUT2   DD  UNIT=SYSALLDA,SPACE=(CYL,(1,1)),VOL=(,,,1)               00042000</w:t>
      </w:r>
    </w:p>
    <w:p w14:paraId="33C4C98B" w14:textId="77777777" w:rsidR="00C97A3E" w:rsidRDefault="00C97A3E" w:rsidP="00C97A3E">
      <w:r>
        <w:t xml:space="preserve">      104 XXSYSUT3   DD  UNIT=SYSALLDA,SPACE=(CYL,(1,1)),VOL=(,,,1)               00043000</w:t>
      </w:r>
    </w:p>
    <w:p w14:paraId="1F74AF24" w14:textId="77777777" w:rsidR="00C97A3E" w:rsidRDefault="00C97A3E" w:rsidP="00C97A3E">
      <w:r>
        <w:t xml:space="preserve">      105 XXSYSUT4   DD  UNIT=SYSALLDA,SPACE=(CYL,(1,1)),VOL=(,,,1)               00044000</w:t>
      </w:r>
    </w:p>
    <w:p w14:paraId="5A6FC328" w14:textId="77777777" w:rsidR="00C97A3E" w:rsidRDefault="00C97A3E" w:rsidP="00C97A3E">
      <w:r>
        <w:t xml:space="preserve">      106 XXSYSUT5   DD  UNIT=SYSALLDA,SPACE=(CYL,(1,1)),VOL=(,,,1)               00045000</w:t>
      </w:r>
    </w:p>
    <w:p w14:paraId="0C9EAF86" w14:textId="77777777" w:rsidR="00C97A3E" w:rsidRDefault="00C97A3E" w:rsidP="00C97A3E">
      <w:r>
        <w:t xml:space="preserve">      107 XXSYSUT6   DD  UNIT=SYSALLDA,SPACE=(CYL,(1,1)),VOL=(,,,1)               00046000</w:t>
      </w:r>
    </w:p>
    <w:p w14:paraId="3EC060ED" w14:textId="77777777" w:rsidR="00C97A3E" w:rsidRDefault="00C97A3E" w:rsidP="00C97A3E">
      <w:r>
        <w:t xml:space="preserve">      108 XXSYSUT7   DD  UNIT=SYSALLDA,SPACE=(CYL,(1,1)),VOL=(,,,1)               00047000</w:t>
      </w:r>
    </w:p>
    <w:p w14:paraId="7553353E" w14:textId="77777777" w:rsidR="00C97A3E" w:rsidRDefault="00C97A3E" w:rsidP="00C97A3E">
      <w:r>
        <w:t xml:space="preserve">      109 XXSYSUT8   DD  UNIT=SYSALLDA,SPACE=(CYL,(1,1)),VOL=(,,,1)               00048000</w:t>
      </w:r>
    </w:p>
    <w:p w14:paraId="142E80DD" w14:textId="77777777" w:rsidR="00C97A3E" w:rsidRDefault="00C97A3E" w:rsidP="00C97A3E">
      <w:r>
        <w:t xml:space="preserve">      110 XXSYSUT9   DD  UNIT=SYSALLDA,SPACE=(CYL,(1,1)),VOL=(,,,1)               00049000</w:t>
      </w:r>
    </w:p>
    <w:p w14:paraId="57126325" w14:textId="77777777" w:rsidR="00C97A3E" w:rsidRDefault="00C97A3E" w:rsidP="00C97A3E">
      <w:r>
        <w:t xml:space="preserve">      111 XXSYSUT10  DD  UNIT=SYSALLDA,SPACE=(CYL,(1,1)),VOL=(,,,1)               00050000</w:t>
      </w:r>
    </w:p>
    <w:p w14:paraId="77725981" w14:textId="77777777" w:rsidR="00C97A3E" w:rsidRDefault="00C97A3E" w:rsidP="00C97A3E">
      <w:r>
        <w:t xml:space="preserve">      112 XXSYSUT11  DD  UNIT=SYSALLDA,SPACE=(CYL,(1,1)),VOL=(,,,1)               00051000</w:t>
      </w:r>
    </w:p>
    <w:p w14:paraId="78E0AC9C" w14:textId="77777777" w:rsidR="00C97A3E" w:rsidRDefault="00C97A3E" w:rsidP="00C97A3E">
      <w:r>
        <w:t xml:space="preserve">      113 XXSYSUT12  DD  UNIT=SYSALLDA,SPACE=(CYL,(1,1)),VOL=(,,,1)               00052000</w:t>
      </w:r>
    </w:p>
    <w:p w14:paraId="5E4ADB86" w14:textId="77777777" w:rsidR="00C97A3E" w:rsidRDefault="00C97A3E" w:rsidP="00C97A3E">
      <w:r>
        <w:t xml:space="preserve">      114 XXSYSUT13  DD  UNIT=SYSALLDA,SPACE=(CYL,(1,1)),VOL=(,,,1)               00053000</w:t>
      </w:r>
    </w:p>
    <w:p w14:paraId="78D49172" w14:textId="77777777" w:rsidR="00C97A3E" w:rsidRDefault="00C97A3E" w:rsidP="00C97A3E">
      <w:r>
        <w:t xml:space="preserve">      115 XXSYSUT14  DD  UNIT=SYSALLDA,SPACE=(CYL,(1,1)),VOL=(,,,1)               00054000</w:t>
      </w:r>
    </w:p>
    <w:p w14:paraId="0DDCC697" w14:textId="77777777" w:rsidR="00C97A3E" w:rsidRDefault="00C97A3E" w:rsidP="00C97A3E">
      <w:r>
        <w:t xml:space="preserve">      116 XXSYSUT15  DD  UNIT=SYSALLDA,SPACE=(CYL,(1,1)),VOL=(,,,1)               00055000</w:t>
      </w:r>
    </w:p>
    <w:p w14:paraId="69BB5237" w14:textId="77777777" w:rsidR="00C97A3E" w:rsidRDefault="00C97A3E" w:rsidP="00C97A3E">
      <w:r>
        <w:t xml:space="preserve">      117 XXSYSMDECK DD  UNIT=SYSALLDA,SPACE=(CYL,(1,1)),VOL=(,,,1)               00056000</w:t>
      </w:r>
    </w:p>
    <w:p w14:paraId="524DED22" w14:textId="77777777" w:rsidR="00C97A3E" w:rsidRDefault="00C97A3E" w:rsidP="00C97A3E">
      <w:r>
        <w:t xml:space="preserve">      118 //COBOL.SYSIN DD DSN=&amp;SYSUID..COBOL(PROGREP1),DISP=SHR</w:t>
      </w:r>
    </w:p>
    <w:p w14:paraId="128F1370" w14:textId="77777777" w:rsidR="00C97A3E" w:rsidRDefault="00C97A3E" w:rsidP="00C97A3E">
      <w:r>
        <w:t xml:space="preserve">          IEFC653I SUBSTITUTION JCL - DSN=KC03BE4.COBOL(PROGREP1),DISP=SHR</w:t>
      </w:r>
    </w:p>
    <w:p w14:paraId="15E95A40" w14:textId="77777777" w:rsidR="00C97A3E" w:rsidRDefault="00C97A3E" w:rsidP="00C97A3E">
      <w:r>
        <w:t xml:space="preserve">      119 XXLKED   EXEC PGM=IEWBLINK,COND=(8,LT,COBOL),REGION=0M                  00057000</w:t>
      </w:r>
    </w:p>
    <w:p w14:paraId="34380352" w14:textId="77777777" w:rsidR="00C97A3E" w:rsidRDefault="00C97A3E" w:rsidP="00C97A3E">
      <w:r>
        <w:t xml:space="preserve">      120 //LKED.SYSLIB DD DSN=&amp;SYSUID..LOAD,DISP=SHR</w:t>
      </w:r>
    </w:p>
    <w:p w14:paraId="63E431DC" w14:textId="77777777" w:rsidR="00C97A3E" w:rsidRDefault="00C97A3E" w:rsidP="00C97A3E">
      <w:r>
        <w:t xml:space="preserve">          IEFC653I SUBSTITUTION JCL - DSN=KC03BE4.LOAD,DISP=SHR</w:t>
      </w:r>
    </w:p>
    <w:p w14:paraId="4459B34B" w14:textId="77777777" w:rsidR="00C97A3E" w:rsidRDefault="00C97A3E" w:rsidP="00C97A3E">
      <w:r>
        <w:t xml:space="preserve">          X/SYSLIB   DD  DSNAME=&amp;LIBPRFX..SCEELKEX,DISP=SHR                       00058000</w:t>
      </w:r>
    </w:p>
    <w:p w14:paraId="40400D14" w14:textId="77777777" w:rsidR="00C97A3E" w:rsidRDefault="00C97A3E" w:rsidP="00C97A3E">
      <w:r>
        <w:t xml:space="preserve">          IEFC653I SUBSTITUTION JCL - DSNAME=CEE.SCEELKEX,DISP=SHR</w:t>
      </w:r>
    </w:p>
    <w:p w14:paraId="74428105" w14:textId="77777777" w:rsidR="00C97A3E" w:rsidRDefault="00C97A3E" w:rsidP="00C97A3E">
      <w:r>
        <w:t xml:space="preserve">      121 //            DD DSN=CEE.SCEELKED,DISP=SHR</w:t>
      </w:r>
    </w:p>
    <w:p w14:paraId="365C84F8" w14:textId="77777777" w:rsidR="00C97A3E" w:rsidRDefault="00C97A3E" w:rsidP="00C97A3E">
      <w:r>
        <w:t xml:space="preserve">          X/         DD  DSNAME=&amp;LIBPRFX..SCEELKED,DISP=SHR                       00059000</w:t>
      </w:r>
    </w:p>
    <w:p w14:paraId="1665E428" w14:textId="77777777" w:rsidR="00C97A3E" w:rsidRDefault="00C97A3E" w:rsidP="00C97A3E">
      <w:r>
        <w:t xml:space="preserve">          IEFC653I SUBSTITUTION JCL - DSNAME=CEE.SCEELKED,DISP=SHR</w:t>
      </w:r>
    </w:p>
    <w:p w14:paraId="5DEE7FA3" w14:textId="77777777" w:rsidR="00C97A3E" w:rsidRDefault="00C97A3E" w:rsidP="00C97A3E">
      <w:r>
        <w:t xml:space="preserve">      122 XXSYSPRINT DD  SYSOUT=*                                                 00060000</w:t>
      </w:r>
    </w:p>
    <w:p w14:paraId="21A37765" w14:textId="77777777" w:rsidR="00C97A3E" w:rsidRDefault="00C97A3E" w:rsidP="00C97A3E">
      <w:r>
        <w:t xml:space="preserve">      123 XXSYSLIN   DD  DSNAME=&amp;&amp;LOADSET,DISP=(OLD,DELETE)                       00061000</w:t>
      </w:r>
    </w:p>
    <w:p w14:paraId="172815BE" w14:textId="77777777" w:rsidR="00C97A3E" w:rsidRDefault="00C97A3E" w:rsidP="00C97A3E">
      <w:r>
        <w:t xml:space="preserve">      124 XX         DD  DDNAME=SYSIN                                             00062000</w:t>
      </w:r>
    </w:p>
    <w:p w14:paraId="77D6C867" w14:textId="77777777" w:rsidR="00C97A3E" w:rsidRDefault="00C97A3E" w:rsidP="00C97A3E">
      <w:r>
        <w:t xml:space="preserve">      125 //LKED.SYSLMOD DD DSN=&amp;SYSUID..LOAD(PROGREP1),DISP=SHR</w:t>
      </w:r>
    </w:p>
    <w:p w14:paraId="05D301F8" w14:textId="77777777" w:rsidR="00C97A3E" w:rsidRDefault="00C97A3E" w:rsidP="00C97A3E">
      <w:r>
        <w:t xml:space="preserve">          IEFC653I SUBSTITUTION JCL - DSN=KC03BE4.LOAD(PROGREP1),DISP=SHR</w:t>
      </w:r>
    </w:p>
    <w:p w14:paraId="0AFF45F6" w14:textId="77777777" w:rsidR="00C97A3E" w:rsidRDefault="00C97A3E" w:rsidP="00C97A3E">
      <w:r>
        <w:t xml:space="preserve">          X/SYSLMOD  DD  DSNAME=&amp;PGMLIB(&amp;GOPGM),                                  00063000</w:t>
      </w:r>
    </w:p>
    <w:p w14:paraId="7E2BB10D" w14:textId="77777777" w:rsidR="00C97A3E" w:rsidRDefault="00C97A3E" w:rsidP="00C97A3E">
      <w:r>
        <w:t xml:space="preserve">          X/             SPACE=(CYL,(1,1,1)),                                     00064000</w:t>
      </w:r>
    </w:p>
    <w:p w14:paraId="6D3432E3" w14:textId="77777777" w:rsidR="00C97A3E" w:rsidRDefault="00C97A3E" w:rsidP="00C97A3E">
      <w:r>
        <w:t xml:space="preserve">          X/             UNIT=SYSALLDA,DISP=(MOD,PASS),DSNTYPE=LIBRARY            00065000</w:t>
      </w:r>
    </w:p>
    <w:p w14:paraId="06910F5A" w14:textId="77777777" w:rsidR="00C97A3E" w:rsidRDefault="00C97A3E" w:rsidP="00C97A3E">
      <w:r>
        <w:t xml:space="preserve">          IEFC653I SUBSTITUTION JCL - DSNAME=&amp;&amp;GOSET(GO),SPACE=(CYL,(1,1,1)),UNIT=SYSALLDA,DISP=(MOD,PASS),</w:t>
      </w:r>
    </w:p>
    <w:p w14:paraId="06069DEE" w14:textId="77777777" w:rsidR="00C97A3E" w:rsidRDefault="00C97A3E" w:rsidP="00C97A3E">
      <w:r>
        <w:t xml:space="preserve">          DSNTYPE=LIBRARY</w:t>
      </w:r>
    </w:p>
    <w:p w14:paraId="46E569B5" w14:textId="77777777" w:rsidR="00C97A3E" w:rsidRDefault="00C97A3E" w:rsidP="00C97A3E">
      <w:r>
        <w:t xml:space="preserve">      126 //          ENDIF</w:t>
      </w:r>
    </w:p>
    <w:p w14:paraId="6A153212" w14:textId="77777777" w:rsidR="00C97A3E" w:rsidRDefault="00C97A3E" w:rsidP="00C97A3E">
      <w:r>
        <w:t xml:space="preserve">      127 //          IF RC &lt; 8 THEN</w:t>
      </w:r>
    </w:p>
    <w:p w14:paraId="4A2EDD44" w14:textId="77777777" w:rsidR="00C97A3E" w:rsidRDefault="00C97A3E" w:rsidP="00C97A3E">
      <w:r>
        <w:t xml:space="preserve">          //******************************************************</w:t>
      </w:r>
    </w:p>
    <w:p w14:paraId="02EB55CB" w14:textId="77777777" w:rsidR="00C97A3E" w:rsidRDefault="00C97A3E" w:rsidP="00C97A3E">
      <w:r>
        <w:t xml:space="preserve">          //* EXECUTE COBOL PROGRAM FOR REPORT PROCESSING        *</w:t>
      </w:r>
    </w:p>
    <w:p w14:paraId="1947094A" w14:textId="77777777" w:rsidR="00C97A3E" w:rsidRDefault="00C97A3E" w:rsidP="00C97A3E">
      <w:r>
        <w:t xml:space="preserve">          //*    REMEMBER TO UPDATE PROGREP1 FOR EVERY # VERSION  *</w:t>
      </w:r>
    </w:p>
    <w:p w14:paraId="553C2CBB" w14:textId="77777777" w:rsidR="00C97A3E" w:rsidRDefault="00C97A3E" w:rsidP="00C97A3E">
      <w:r>
        <w:t xml:space="preserve">          //******************************************************</w:t>
      </w:r>
    </w:p>
    <w:p w14:paraId="008CF268" w14:textId="77777777" w:rsidR="00C97A3E" w:rsidRDefault="00C97A3E" w:rsidP="00C97A3E">
      <w:r>
        <w:t xml:space="preserve">      128 //STEP8 EXEC PGM=PROGREP1</w:t>
      </w:r>
    </w:p>
    <w:p w14:paraId="3A3C258C" w14:textId="77777777" w:rsidR="00C97A3E" w:rsidRDefault="00C97A3E" w:rsidP="00C97A3E">
      <w:r>
        <w:t xml:space="preserve">      129 //STEPLIB  DD DSN=&amp;SYSUID..LOAD,DISP=SHR</w:t>
      </w:r>
    </w:p>
    <w:p w14:paraId="30793451" w14:textId="77777777" w:rsidR="00C97A3E" w:rsidRDefault="00C97A3E" w:rsidP="00C97A3E">
      <w:r>
        <w:t xml:space="preserve">          IEFC653I SUBSTITUTION JCL - DSN=KC03BE4.LOAD,DISP=SHR</w:t>
      </w:r>
    </w:p>
    <w:p w14:paraId="34D8DF2B" w14:textId="77777777" w:rsidR="00C97A3E" w:rsidRDefault="00C97A3E" w:rsidP="00C97A3E">
      <w:r>
        <w:t xml:space="preserve">      130 //PRNT     DD SYSOUT=*</w:t>
      </w:r>
    </w:p>
    <w:p w14:paraId="7EF642FE" w14:textId="77777777" w:rsidR="00C97A3E" w:rsidRDefault="00C97A3E" w:rsidP="00C97A3E">
      <w:r>
        <w:t xml:space="preserve">      131 //SLSPKS   DD DSN=KC03BE4.SLSPKSDS,DISP=SHR</w:t>
      </w:r>
    </w:p>
    <w:p w14:paraId="48750A53" w14:textId="77777777" w:rsidR="00C97A3E" w:rsidRDefault="00C97A3E" w:rsidP="00C97A3E">
      <w:r>
        <w:t xml:space="preserve">      132 //SLSPKS1  DD DSN=KC03BE4.SLSP.BRN.PATH,DISP=SHR</w:t>
      </w:r>
    </w:p>
    <w:p w14:paraId="4D19FC53" w14:textId="77777777" w:rsidR="00C97A3E" w:rsidRDefault="00C97A3E" w:rsidP="00C97A3E">
      <w:r>
        <w:t xml:space="preserve">          /*</w:t>
      </w:r>
    </w:p>
    <w:p w14:paraId="78F1E4C0" w14:textId="77777777" w:rsidR="00C97A3E" w:rsidRDefault="00C97A3E" w:rsidP="00C97A3E">
      <w:r>
        <w:t xml:space="preserve">      133 //          ENDIF</w:t>
      </w:r>
    </w:p>
    <w:p w14:paraId="72E18977" w14:textId="77777777" w:rsidR="00C97A3E" w:rsidRDefault="00C97A3E" w:rsidP="00C97A3E">
      <w:r>
        <w:t xml:space="preserve"> STMT NO. MESSAGE</w:t>
      </w:r>
    </w:p>
    <w:p w14:paraId="516393D7" w14:textId="77777777" w:rsidR="00C97A3E" w:rsidRDefault="00C97A3E" w:rsidP="00C97A3E">
      <w:r>
        <w:t xml:space="preserve">       18 IEFC001I PROCEDURE IGYWCL WAS EXPANDED USING SYSTEM LIBRARY SVTSC.PROCLIB</w:t>
      </w:r>
    </w:p>
    <w:p w14:paraId="742B7173" w14:textId="77777777" w:rsidR="00C97A3E" w:rsidRDefault="00C97A3E" w:rsidP="00C97A3E">
      <w:r>
        <w:t xml:space="preserve">       60 IEFC001I PROCEDURE IGYWCL WAS EXPANDED USING SYSTEM LIBRARY SVTSC.PROCLIB</w:t>
      </w:r>
    </w:p>
    <w:p w14:paraId="41AC3A85" w14:textId="77777777" w:rsidR="00C97A3E" w:rsidRDefault="00C97A3E" w:rsidP="00C97A3E">
      <w:r>
        <w:t xml:space="preserve">       94 IEFC001I PROCEDURE IGYWCL WAS EXPANDED USING SYSTEM LIBRARY SVTSC.PROCLIB</w:t>
      </w:r>
    </w:p>
    <w:p w14:paraId="074DCFF8" w14:textId="77777777" w:rsidR="00C97A3E" w:rsidRDefault="00C97A3E" w:rsidP="00C97A3E">
      <w:r>
        <w:t xml:space="preserve">       52 IEF686I DDNAME REFERRED TO ON DDNAME KEYWORD IN PRIOR STEP WAS NOT RESOLVED</w:t>
      </w:r>
    </w:p>
    <w:p w14:paraId="4F3013CA" w14:textId="77777777" w:rsidR="00C97A3E" w:rsidRDefault="00C97A3E" w:rsidP="00C97A3E">
      <w:r>
        <w:t xml:space="preserve">       94 IEF686I DDNAME REFERRED TO ON DDNAME KEYWORD IN PRIOR STEP WAS NOT RESOLVED</w:t>
      </w:r>
    </w:p>
    <w:p w14:paraId="02741D27" w14:textId="77777777" w:rsidR="00C97A3E" w:rsidRDefault="00C97A3E" w:rsidP="00C97A3E">
      <w:r>
        <w:t xml:space="preserve">      128 IEF686I DDNAME REFERRED TO ON DDNAME KEYWORD IN PRIOR STEP WAS NOT RESOLVED</w:t>
      </w:r>
    </w:p>
    <w:p w14:paraId="3B8F22CE" w14:textId="3F12FF72" w:rsidR="00C97A3E" w:rsidRDefault="00C97A3E" w:rsidP="00C97A3E">
      <w:r>
        <w:t xml:space="preserve">ICH70001I KC03BE4  LAST ACCESS AT </w:t>
      </w:r>
      <w:del w:id="109" w:author="Karandeep Singh" w:date="2025-04-13T22:18:00Z" w16du:dateUtc="2025-04-14T02:18:00Z">
        <w:r w:rsidR="00CD2A7D">
          <w:delText>19:00:24</w:delText>
        </w:r>
      </w:del>
      <w:ins w:id="110" w:author="Karandeep Singh" w:date="2025-04-13T22:18:00Z" w16du:dateUtc="2025-04-14T02:18:00Z">
        <w:r>
          <w:t>21:01:52</w:t>
        </w:r>
      </w:ins>
      <w:r>
        <w:t xml:space="preserve"> ON </w:t>
      </w:r>
      <w:del w:id="111" w:author="Karandeep Singh" w:date="2025-04-13T22:18:00Z" w16du:dateUtc="2025-04-14T02:18:00Z">
        <w:r w:rsidR="00CD2A7D">
          <w:delText>MONDAY, MARCH 31</w:delText>
        </w:r>
      </w:del>
      <w:ins w:id="112" w:author="Karandeep Singh" w:date="2025-04-13T22:18:00Z" w16du:dateUtc="2025-04-14T02:18:00Z">
        <w:r>
          <w:t>SUNDAY, APRIL 13</w:t>
        </w:r>
      </w:ins>
      <w:r>
        <w:t>, 2025</w:t>
      </w:r>
    </w:p>
    <w:p w14:paraId="7D37172B" w14:textId="77777777" w:rsidR="00C97A3E" w:rsidRDefault="00C97A3E" w:rsidP="00C97A3E">
      <w:r>
        <w:t>IEFA111I JPR1INV1 IS USING THE FOLLOWING JOB RELATED SETTINGS:</w:t>
      </w:r>
    </w:p>
    <w:p w14:paraId="4580D7C3" w14:textId="77777777" w:rsidR="00C97A3E" w:rsidRDefault="00C97A3E" w:rsidP="00C97A3E">
      <w:r>
        <w:t xml:space="preserve">         SWA=ABOVE,TIOT SIZE=32K,DSENQSHR=DISALLOW,GDGBIAS=JOB</w:t>
      </w:r>
    </w:p>
    <w:p w14:paraId="7AE23984" w14:textId="77777777" w:rsidR="00C97A3E" w:rsidRDefault="00C97A3E" w:rsidP="00C97A3E">
      <w:r>
        <w:t>IEF236I ALLOC. FOR JPR1INV1 STEP1</w:t>
      </w:r>
    </w:p>
    <w:p w14:paraId="53C56973" w14:textId="77777777" w:rsidR="00C97A3E" w:rsidRDefault="00C97A3E" w:rsidP="00C97A3E">
      <w:r>
        <w:t>IEF237I JES2 ALLOCATED TO SYSPRINT</w:t>
      </w:r>
    </w:p>
    <w:p w14:paraId="576B3B37" w14:textId="77777777" w:rsidR="00C97A3E" w:rsidRDefault="00C97A3E" w:rsidP="00C97A3E">
      <w:r>
        <w:t>IEF237I JES2 ALLOCATED TO SYSIN</w:t>
      </w:r>
    </w:p>
    <w:p w14:paraId="47CB9009" w14:textId="77777777" w:rsidR="00C97A3E" w:rsidRDefault="00C97A3E" w:rsidP="00C97A3E">
      <w:r>
        <w:t>IGD103I SMS ALLOCATED TO DDNAME SYS00001</w:t>
      </w:r>
    </w:p>
    <w:p w14:paraId="6761880D" w14:textId="77777777" w:rsidR="00C97A3E" w:rsidRDefault="00C97A3E" w:rsidP="00C97A3E">
      <w:r>
        <w:t>IGD104I KC03BE4.SLSPKSDS                             RETAINED,  DDNAME=SYS00001</w:t>
      </w:r>
    </w:p>
    <w:p w14:paraId="23AD524F" w14:textId="77777777" w:rsidR="00C97A3E" w:rsidRDefault="00C97A3E" w:rsidP="00C97A3E">
      <w:r>
        <w:t>IEF142I JPR1INV1 STEP1 - STEP WAS EXECUTED - COND CODE 0000</w:t>
      </w:r>
    </w:p>
    <w:p w14:paraId="4B3B76A4" w14:textId="56DE7C00" w:rsidR="00C97A3E" w:rsidRDefault="00C97A3E" w:rsidP="00C97A3E">
      <w:r>
        <w:t>IEF285I   KC03BE4.JPR1INV1.</w:t>
      </w:r>
      <w:del w:id="113" w:author="Karandeep Singh" w:date="2025-04-13T22:18:00Z" w16du:dateUtc="2025-04-14T02:18:00Z">
        <w:r w:rsidR="00CD2A7D">
          <w:delText>JOB05154</w:delText>
        </w:r>
      </w:del>
      <w:ins w:id="114" w:author="Karandeep Singh" w:date="2025-04-13T22:18:00Z" w16du:dateUtc="2025-04-14T02:18:00Z">
        <w:r>
          <w:t>JOB09451</w:t>
        </w:r>
      </w:ins>
      <w:r>
        <w:t>.D0000104.?         SYSOUT</w:t>
      </w:r>
    </w:p>
    <w:p w14:paraId="43435888" w14:textId="3047DFB2" w:rsidR="00C97A3E" w:rsidRDefault="00C97A3E" w:rsidP="00C97A3E">
      <w:r>
        <w:t>IEF285I   KC03BE4.JPR1INV1.</w:t>
      </w:r>
      <w:del w:id="115" w:author="Karandeep Singh" w:date="2025-04-13T22:18:00Z" w16du:dateUtc="2025-04-14T02:18:00Z">
        <w:r w:rsidR="00CD2A7D">
          <w:delText>JOB05154</w:delText>
        </w:r>
      </w:del>
      <w:ins w:id="116" w:author="Karandeep Singh" w:date="2025-04-13T22:18:00Z" w16du:dateUtc="2025-04-14T02:18:00Z">
        <w:r>
          <w:t>JOB09451</w:t>
        </w:r>
      </w:ins>
      <w:r>
        <w:t>.D0000101.?         SYSIN</w:t>
      </w:r>
    </w:p>
    <w:p w14:paraId="09A822EA" w14:textId="505D8562" w:rsidR="00C97A3E" w:rsidRDefault="00C97A3E" w:rsidP="00C97A3E">
      <w:r>
        <w:t xml:space="preserve">IEF373I STEP/STEP1   /START </w:t>
      </w:r>
      <w:del w:id="117" w:author="Karandeep Singh" w:date="2025-04-13T22:18:00Z" w16du:dateUtc="2025-04-14T02:18:00Z">
        <w:r w:rsidR="00CD2A7D">
          <w:delText>2025090.1910</w:delText>
        </w:r>
      </w:del>
      <w:ins w:id="118" w:author="Karandeep Singh" w:date="2025-04-13T22:18:00Z" w16du:dateUtc="2025-04-14T02:18:00Z">
        <w:r>
          <w:t>2025103.2108</w:t>
        </w:r>
      </w:ins>
    </w:p>
    <w:p w14:paraId="125025C1" w14:textId="2ED2D2A6" w:rsidR="00C97A3E" w:rsidRDefault="00C97A3E" w:rsidP="00C97A3E">
      <w:r>
        <w:t xml:space="preserve">IEF032I STEP/STEP1   /STOP  </w:t>
      </w:r>
      <w:del w:id="119" w:author="Karandeep Singh" w:date="2025-04-13T22:18:00Z" w16du:dateUtc="2025-04-14T02:18:00Z">
        <w:r w:rsidR="00CD2A7D">
          <w:delText>2025090.1910</w:delText>
        </w:r>
      </w:del>
      <w:ins w:id="120" w:author="Karandeep Singh" w:date="2025-04-13T22:18:00Z" w16du:dateUtc="2025-04-14T02:18:00Z">
        <w:r>
          <w:t>2025103.2108</w:t>
        </w:r>
      </w:ins>
    </w:p>
    <w:p w14:paraId="27C5202D" w14:textId="77777777" w:rsidR="00C97A3E" w:rsidRDefault="00C97A3E" w:rsidP="00C97A3E">
      <w:r>
        <w:t xml:space="preserve">        CPU:     0 HR  00 MIN  00.01 SEC    SRB:     0 HR  00 MIN  00.00 SEC</w:t>
      </w:r>
    </w:p>
    <w:p w14:paraId="507027A0" w14:textId="275B77F8" w:rsidR="00C97A3E" w:rsidRDefault="00C97A3E" w:rsidP="00C97A3E">
      <w:r>
        <w:t xml:space="preserve">        VIRT:   384K  SYS:   </w:t>
      </w:r>
      <w:del w:id="121" w:author="Karandeep Singh" w:date="2025-04-13T22:18:00Z" w16du:dateUtc="2025-04-14T02:18:00Z">
        <w:r w:rsidR="00CD2A7D">
          <w:delText>268K</w:delText>
        </w:r>
      </w:del>
      <w:ins w:id="122" w:author="Karandeep Singh" w:date="2025-04-13T22:18:00Z" w16du:dateUtc="2025-04-14T02:18:00Z">
        <w:r>
          <w:t>288K</w:t>
        </w:r>
      </w:ins>
      <w:r>
        <w:t xml:space="preserve">  EXT:      316K  SYS:    </w:t>
      </w:r>
      <w:del w:id="123" w:author="Karandeep Singh" w:date="2025-04-13T22:18:00Z" w16du:dateUtc="2025-04-14T02:18:00Z">
        <w:r w:rsidR="00CD2A7D">
          <w:delText>11464K</w:delText>
        </w:r>
      </w:del>
      <w:ins w:id="124" w:author="Karandeep Singh" w:date="2025-04-13T22:18:00Z" w16du:dateUtc="2025-04-14T02:18:00Z">
        <w:r>
          <w:t>11580K</w:t>
        </w:r>
      </w:ins>
    </w:p>
    <w:p w14:paraId="79AD17B0" w14:textId="77777777" w:rsidR="00C97A3E" w:rsidRDefault="00C97A3E" w:rsidP="00C97A3E">
      <w:r>
        <w:t xml:space="preserve">        ATB- REAL:                  1276K  SLOTS:                     0K</w:t>
      </w:r>
    </w:p>
    <w:p w14:paraId="0072B0BB" w14:textId="77777777" w:rsidR="00C97A3E" w:rsidRDefault="00C97A3E" w:rsidP="00C97A3E">
      <w:r>
        <w:t xml:space="preserve">             VIRT- ALLOC:      16M SHRD:       0M</w:t>
      </w:r>
    </w:p>
    <w:p w14:paraId="4AF297BA" w14:textId="77777777" w:rsidR="00C97A3E" w:rsidRDefault="00C97A3E" w:rsidP="00C97A3E">
      <w:r>
        <w:t>IEF236I ALLOC. FOR JPR1INV1 STEP2</w:t>
      </w:r>
    </w:p>
    <w:p w14:paraId="57B39156" w14:textId="77777777" w:rsidR="00C97A3E" w:rsidRDefault="00C97A3E" w:rsidP="00C97A3E">
      <w:r>
        <w:t>IEF237I JES2 ALLOCATED TO SYSOUT</w:t>
      </w:r>
    </w:p>
    <w:p w14:paraId="1EDB8296" w14:textId="77777777" w:rsidR="00C97A3E" w:rsidRDefault="00C97A3E" w:rsidP="00C97A3E">
      <w:r>
        <w:t>IGD103I SMS ALLOCATED TO DDNAME SORTIN</w:t>
      </w:r>
    </w:p>
    <w:p w14:paraId="662D6F02" w14:textId="77777777" w:rsidR="00C97A3E" w:rsidRDefault="00C97A3E" w:rsidP="00C97A3E">
      <w:r>
        <w:t>IGD103I SMS ALLOCATED TO DDNAME SORTOUT</w:t>
      </w:r>
    </w:p>
    <w:p w14:paraId="78089A9B" w14:textId="77777777" w:rsidR="00C97A3E" w:rsidRDefault="00C97A3E" w:rsidP="00C97A3E">
      <w:r>
        <w:t>IEF237I JES2 ALLOCATED TO SYSIN</w:t>
      </w:r>
    </w:p>
    <w:p w14:paraId="7D202850" w14:textId="77777777" w:rsidR="00C97A3E" w:rsidRDefault="00C97A3E" w:rsidP="00C97A3E">
      <w:r>
        <w:t>IEF142I JPR1INV1 STEP2 - STEP WAS EXECUTED - COND CODE 0000</w:t>
      </w:r>
    </w:p>
    <w:p w14:paraId="55B77694" w14:textId="7B1632B7" w:rsidR="00C97A3E" w:rsidRDefault="00C97A3E" w:rsidP="00C97A3E">
      <w:r>
        <w:t>IEF285I   KC03BE4.JPR1INV1.</w:t>
      </w:r>
      <w:del w:id="125" w:author="Karandeep Singh" w:date="2025-04-13T22:18:00Z" w16du:dateUtc="2025-04-14T02:18:00Z">
        <w:r w:rsidR="00CD2A7D">
          <w:delText>JOB05154</w:delText>
        </w:r>
      </w:del>
      <w:ins w:id="126" w:author="Karandeep Singh" w:date="2025-04-13T22:18:00Z" w16du:dateUtc="2025-04-14T02:18:00Z">
        <w:r>
          <w:t>JOB09451</w:t>
        </w:r>
      </w:ins>
      <w:r>
        <w:t>.D0000105.?         SYSOUT</w:t>
      </w:r>
    </w:p>
    <w:p w14:paraId="7A4CECCB" w14:textId="1DA49D94" w:rsidR="00C97A3E" w:rsidRDefault="00C97A3E" w:rsidP="00C97A3E">
      <w:r>
        <w:t>IGD104I KC03BE4.SLSP.UNSORTED.MASTER.</w:t>
      </w:r>
      <w:del w:id="127" w:author="Karandeep Singh" w:date="2025-04-13T22:18:00Z" w16du:dateUtc="2025-04-14T02:18:00Z">
        <w:r w:rsidR="00CD2A7D">
          <w:delText>M1INV1</w:delText>
        </w:r>
      </w:del>
      <w:ins w:id="128" w:author="Karandeep Singh" w:date="2025-04-13T22:18:00Z" w16du:dateUtc="2025-04-14T02:18:00Z">
        <w:r>
          <w:t>M2INV1</w:t>
        </w:r>
      </w:ins>
      <w:r>
        <w:t xml:space="preserve">          RETAINED,  DDNAME=SORTIN</w:t>
      </w:r>
    </w:p>
    <w:p w14:paraId="74253090" w14:textId="77777777" w:rsidR="00C97A3E" w:rsidRDefault="00C97A3E" w:rsidP="00C97A3E">
      <w:r>
        <w:t>IGD104I KC03BE4.SLSPKSDS                             RETAINED,  DDNAME=SORTOUT</w:t>
      </w:r>
    </w:p>
    <w:p w14:paraId="51C4F83A" w14:textId="4F3DFD6C" w:rsidR="00C97A3E" w:rsidRDefault="00C97A3E" w:rsidP="00C97A3E">
      <w:r>
        <w:t>IEF285I   KC03BE4.JPR1INV1.</w:t>
      </w:r>
      <w:del w:id="129" w:author="Karandeep Singh" w:date="2025-04-13T22:18:00Z" w16du:dateUtc="2025-04-14T02:18:00Z">
        <w:r w:rsidR="00CD2A7D">
          <w:delText>JOB05154</w:delText>
        </w:r>
      </w:del>
      <w:ins w:id="130" w:author="Karandeep Singh" w:date="2025-04-13T22:18:00Z" w16du:dateUtc="2025-04-14T02:18:00Z">
        <w:r>
          <w:t>JOB09451</w:t>
        </w:r>
      </w:ins>
      <w:r>
        <w:t>.D0000102.?         SYSIN</w:t>
      </w:r>
    </w:p>
    <w:p w14:paraId="0C73A2EA" w14:textId="182FFD17" w:rsidR="00C97A3E" w:rsidRDefault="00C97A3E" w:rsidP="00C97A3E">
      <w:r>
        <w:t xml:space="preserve">IEF373I STEP/STEP2   /START </w:t>
      </w:r>
      <w:del w:id="131" w:author="Karandeep Singh" w:date="2025-04-13T22:18:00Z" w16du:dateUtc="2025-04-14T02:18:00Z">
        <w:r w:rsidR="00CD2A7D">
          <w:delText>2025090.1910</w:delText>
        </w:r>
      </w:del>
      <w:ins w:id="132" w:author="Karandeep Singh" w:date="2025-04-13T22:18:00Z" w16du:dateUtc="2025-04-14T02:18:00Z">
        <w:r>
          <w:t>2025103.2108</w:t>
        </w:r>
      </w:ins>
    </w:p>
    <w:p w14:paraId="4B3D9651" w14:textId="040D2191" w:rsidR="00C97A3E" w:rsidRDefault="00C97A3E" w:rsidP="00C97A3E">
      <w:r>
        <w:t xml:space="preserve">IEF032I STEP/STEP2   /STOP  </w:t>
      </w:r>
      <w:del w:id="133" w:author="Karandeep Singh" w:date="2025-04-13T22:18:00Z" w16du:dateUtc="2025-04-14T02:18:00Z">
        <w:r w:rsidR="00CD2A7D">
          <w:delText>2025090.1910</w:delText>
        </w:r>
      </w:del>
      <w:ins w:id="134" w:author="Karandeep Singh" w:date="2025-04-13T22:18:00Z" w16du:dateUtc="2025-04-14T02:18:00Z">
        <w:r>
          <w:t>2025103.2109</w:t>
        </w:r>
      </w:ins>
    </w:p>
    <w:p w14:paraId="14BC7AD1" w14:textId="77777777" w:rsidR="00C97A3E" w:rsidRDefault="00C97A3E" w:rsidP="00C97A3E">
      <w:pPr>
        <w:rPr>
          <w:moveTo w:id="135" w:author="Karandeep Singh" w:date="2025-04-13T22:18:00Z" w16du:dateUtc="2025-04-14T02:18:00Z"/>
        </w:rPr>
      </w:pPr>
      <w:moveToRangeStart w:id="136" w:author="Karandeep Singh" w:date="2025-04-13T22:18:00Z" w:name="move195475151"/>
      <w:moveTo w:id="137" w:author="Karandeep Singh" w:date="2025-04-13T22:18:00Z" w16du:dateUtc="2025-04-14T02:18:00Z">
        <w:r>
          <w:t xml:space="preserve">        CPU:     0 HR  00 MIN  00.01 SEC    SRB:     0 HR  00 MIN  00.00 SEC</w:t>
        </w:r>
      </w:moveTo>
    </w:p>
    <w:moveToRangeEnd w:id="136"/>
    <w:p w14:paraId="06CD72B9" w14:textId="77777777" w:rsidR="00CD2A7D" w:rsidRDefault="00CD2A7D" w:rsidP="00CD2A7D">
      <w:pPr>
        <w:rPr>
          <w:del w:id="138" w:author="Karandeep Singh" w:date="2025-04-13T22:18:00Z" w16du:dateUtc="2025-04-14T02:18:00Z"/>
        </w:rPr>
      </w:pPr>
      <w:del w:id="139" w:author="Karandeep Singh" w:date="2025-04-13T22:18:00Z" w16du:dateUtc="2025-04-14T02:18:00Z">
        <w:r>
          <w:delText xml:space="preserve">        CPU:     0 HR  00 MIN  00.00 SEC    SRB:     0 HR  00 MIN  00.00 SEC</w:delText>
        </w:r>
      </w:del>
    </w:p>
    <w:p w14:paraId="1DC07227" w14:textId="0C1A4075" w:rsidR="00C97A3E" w:rsidRDefault="00C97A3E" w:rsidP="00C97A3E">
      <w:r>
        <w:t xml:space="preserve">        VIRT:  1072K  SYS:   </w:t>
      </w:r>
      <w:del w:id="140" w:author="Karandeep Singh" w:date="2025-04-13T22:18:00Z" w16du:dateUtc="2025-04-14T02:18:00Z">
        <w:r w:rsidR="00CD2A7D">
          <w:delText>248K</w:delText>
        </w:r>
      </w:del>
      <w:ins w:id="141" w:author="Karandeep Singh" w:date="2025-04-13T22:18:00Z" w16du:dateUtc="2025-04-14T02:18:00Z">
        <w:r>
          <w:t>272K</w:t>
        </w:r>
      </w:ins>
      <w:r>
        <w:t xml:space="preserve">  EXT:     6484K  SYS:    </w:t>
      </w:r>
      <w:del w:id="142" w:author="Karandeep Singh" w:date="2025-04-13T22:18:00Z" w16du:dateUtc="2025-04-14T02:18:00Z">
        <w:r w:rsidR="00CD2A7D">
          <w:delText>11560K</w:delText>
        </w:r>
      </w:del>
      <w:ins w:id="143" w:author="Karandeep Singh" w:date="2025-04-13T22:18:00Z" w16du:dateUtc="2025-04-14T02:18:00Z">
        <w:r>
          <w:t>11608K</w:t>
        </w:r>
      </w:ins>
    </w:p>
    <w:p w14:paraId="7AE80DEB" w14:textId="77777777" w:rsidR="00C97A3E" w:rsidRDefault="00C97A3E" w:rsidP="00C97A3E">
      <w:r>
        <w:t xml:space="preserve">        ATB- REAL:                  1300K  SLOTS:                     0K</w:t>
      </w:r>
    </w:p>
    <w:p w14:paraId="336AE2B6" w14:textId="77777777" w:rsidR="00C97A3E" w:rsidRDefault="00C97A3E" w:rsidP="00C97A3E">
      <w:r>
        <w:t xml:space="preserve">             VIRT- ALLOC:      18M SHRD:       0M</w:t>
      </w:r>
    </w:p>
    <w:p w14:paraId="26884127" w14:textId="77777777" w:rsidR="00C97A3E" w:rsidRDefault="00C97A3E" w:rsidP="00C97A3E">
      <w:r>
        <w:t>IEF236I ALLOC. FOR JPR1INV1 STEP3</w:t>
      </w:r>
    </w:p>
    <w:p w14:paraId="54383142" w14:textId="77777777" w:rsidR="00C97A3E" w:rsidRDefault="00C97A3E" w:rsidP="00C97A3E">
      <w:r>
        <w:t>IEF237I JES2 ALLOCATED TO SYSPRINT</w:t>
      </w:r>
    </w:p>
    <w:p w14:paraId="0AC6A4BF" w14:textId="77777777" w:rsidR="00C97A3E" w:rsidRDefault="00C97A3E" w:rsidP="00C97A3E">
      <w:r>
        <w:t>IEF237I JES2 ALLOCATED TO SYSIN</w:t>
      </w:r>
    </w:p>
    <w:p w14:paraId="01AAD8DB" w14:textId="77777777" w:rsidR="00C97A3E" w:rsidRDefault="00C97A3E" w:rsidP="00C97A3E">
      <w:r>
        <w:t>IEF237I JES2 ALLOCATED TO SYSOUT</w:t>
      </w:r>
    </w:p>
    <w:p w14:paraId="124DF625" w14:textId="77777777" w:rsidR="00C97A3E" w:rsidRDefault="00C97A3E" w:rsidP="00C97A3E">
      <w:r>
        <w:t>IGD103I SMS ALLOCATED TO DDNAME SYS00002</w:t>
      </w:r>
    </w:p>
    <w:p w14:paraId="53E89FD7" w14:textId="77777777" w:rsidR="00C97A3E" w:rsidRDefault="00C97A3E" w:rsidP="00C97A3E">
      <w:r>
        <w:t>IGD103I SMS ALLOCATED TO DDNAME SYS00003</w:t>
      </w:r>
    </w:p>
    <w:p w14:paraId="1E48E701" w14:textId="77777777" w:rsidR="00C97A3E" w:rsidRDefault="00C97A3E" w:rsidP="00C97A3E">
      <w:r>
        <w:t>IGD101I SMS ALLOCATED TO DDNAME (SORTWK01)</w:t>
      </w:r>
    </w:p>
    <w:p w14:paraId="6DD2DA6A" w14:textId="11FA72CF" w:rsidR="00C97A3E" w:rsidRDefault="00C97A3E" w:rsidP="00C97A3E">
      <w:r>
        <w:t xml:space="preserve">        DSN (</w:t>
      </w:r>
      <w:del w:id="144" w:author="Karandeep Singh" w:date="2025-04-13T22:18:00Z" w16du:dateUtc="2025-04-14T02:18:00Z">
        <w:r w:rsidR="00CD2A7D">
          <w:delText>SYS25090.T191016</w:delText>
        </w:r>
      </w:del>
      <w:ins w:id="145" w:author="Karandeep Singh" w:date="2025-04-13T22:18:00Z" w16du:dateUtc="2025-04-14T02:18:00Z">
        <w:r>
          <w:t>SYS25103.T210904</w:t>
        </w:r>
      </w:ins>
      <w:r>
        <w:t>.RA000.JPR1INV1.</w:t>
      </w:r>
      <w:del w:id="146" w:author="Karandeep Singh" w:date="2025-04-13T22:18:00Z" w16du:dateUtc="2025-04-14T02:18:00Z">
        <w:r w:rsidR="00CD2A7D">
          <w:delText>R0133513</w:delText>
        </w:r>
      </w:del>
      <w:ins w:id="147" w:author="Karandeep Singh" w:date="2025-04-13T22:18:00Z" w16du:dateUtc="2025-04-14T02:18:00Z">
        <w:r>
          <w:t>R0124873</w:t>
        </w:r>
      </w:ins>
      <w:r>
        <w:t xml:space="preserve">    )</w:t>
      </w:r>
    </w:p>
    <w:p w14:paraId="4D121888" w14:textId="77777777" w:rsidR="00C97A3E" w:rsidRDefault="00C97A3E" w:rsidP="00C97A3E">
      <w:r>
        <w:t xml:space="preserve">        STORCLAS (TEMPSC) MGMTCLAS (        ) DATACLAS (        )</w:t>
      </w:r>
    </w:p>
    <w:p w14:paraId="4A43F558" w14:textId="77777777" w:rsidR="00C97A3E" w:rsidRDefault="00C97A3E" w:rsidP="00C97A3E">
      <w:r>
        <w:t xml:space="preserve">        VOL SER NOS= KCTR01</w:t>
      </w:r>
    </w:p>
    <w:p w14:paraId="2C2805F0" w14:textId="77777777" w:rsidR="00C97A3E" w:rsidRDefault="00C97A3E" w:rsidP="00C97A3E">
      <w:r>
        <w:t>IGD101I SMS ALLOCATED TO DDNAME (SORTWK02)</w:t>
      </w:r>
    </w:p>
    <w:p w14:paraId="1678A148" w14:textId="0B64FEA8" w:rsidR="00C97A3E" w:rsidRDefault="00C97A3E" w:rsidP="00C97A3E">
      <w:r>
        <w:t xml:space="preserve">        DSN (</w:t>
      </w:r>
      <w:del w:id="148" w:author="Karandeep Singh" w:date="2025-04-13T22:18:00Z" w16du:dateUtc="2025-04-14T02:18:00Z">
        <w:r w:rsidR="00CD2A7D">
          <w:delText>SYS25090.T191016</w:delText>
        </w:r>
      </w:del>
      <w:ins w:id="149" w:author="Karandeep Singh" w:date="2025-04-13T22:18:00Z" w16du:dateUtc="2025-04-14T02:18:00Z">
        <w:r>
          <w:t>SYS25103.T210904</w:t>
        </w:r>
      </w:ins>
      <w:r>
        <w:t>.RA000.JPR1INV1.</w:t>
      </w:r>
      <w:del w:id="150" w:author="Karandeep Singh" w:date="2025-04-13T22:18:00Z" w16du:dateUtc="2025-04-14T02:18:00Z">
        <w:r w:rsidR="00CD2A7D">
          <w:delText>R0133514</w:delText>
        </w:r>
      </w:del>
      <w:ins w:id="151" w:author="Karandeep Singh" w:date="2025-04-13T22:18:00Z" w16du:dateUtc="2025-04-14T02:18:00Z">
        <w:r>
          <w:t>R0124874</w:t>
        </w:r>
      </w:ins>
      <w:r>
        <w:t xml:space="preserve">    )</w:t>
      </w:r>
    </w:p>
    <w:p w14:paraId="2CCFF982" w14:textId="77777777" w:rsidR="00C97A3E" w:rsidRDefault="00C97A3E" w:rsidP="00C97A3E">
      <w:r>
        <w:t xml:space="preserve">        STORCLAS (TEMPSC) MGMTCLAS (        ) DATACLAS (        )</w:t>
      </w:r>
    </w:p>
    <w:p w14:paraId="41A3CC77" w14:textId="77777777" w:rsidR="00C97A3E" w:rsidRDefault="00C97A3E" w:rsidP="00C97A3E">
      <w:r>
        <w:t xml:space="preserve">        VOL SER NOS= KCTR01</w:t>
      </w:r>
    </w:p>
    <w:p w14:paraId="43E7BBB6" w14:textId="77777777" w:rsidR="00C97A3E" w:rsidRDefault="00C97A3E" w:rsidP="00C97A3E">
      <w:r>
        <w:t>IGD101I SMS ALLOCATED TO DDNAME (SORTWK03)</w:t>
      </w:r>
    </w:p>
    <w:p w14:paraId="2C18FDB9" w14:textId="1DD9B989" w:rsidR="00C97A3E" w:rsidRDefault="00C97A3E" w:rsidP="00C97A3E">
      <w:r>
        <w:t xml:space="preserve">        DSN (</w:t>
      </w:r>
      <w:del w:id="152" w:author="Karandeep Singh" w:date="2025-04-13T22:18:00Z" w16du:dateUtc="2025-04-14T02:18:00Z">
        <w:r w:rsidR="00CD2A7D">
          <w:delText>SYS25090.T191017</w:delText>
        </w:r>
      </w:del>
      <w:ins w:id="153" w:author="Karandeep Singh" w:date="2025-04-13T22:18:00Z" w16du:dateUtc="2025-04-14T02:18:00Z">
        <w:r>
          <w:t>SYS25103.T210904</w:t>
        </w:r>
      </w:ins>
      <w:r>
        <w:t>.RA000.JPR1INV1.</w:t>
      </w:r>
      <w:del w:id="154" w:author="Karandeep Singh" w:date="2025-04-13T22:18:00Z" w16du:dateUtc="2025-04-14T02:18:00Z">
        <w:r w:rsidR="00CD2A7D">
          <w:delText>R0133515</w:delText>
        </w:r>
      </w:del>
      <w:ins w:id="155" w:author="Karandeep Singh" w:date="2025-04-13T22:18:00Z" w16du:dateUtc="2025-04-14T02:18:00Z">
        <w:r>
          <w:t>R0124875</w:t>
        </w:r>
      </w:ins>
      <w:r>
        <w:t xml:space="preserve">    )</w:t>
      </w:r>
    </w:p>
    <w:p w14:paraId="55CA7C6B" w14:textId="77777777" w:rsidR="00C97A3E" w:rsidRDefault="00C97A3E" w:rsidP="00C97A3E">
      <w:r>
        <w:t xml:space="preserve">        STORCLAS (TEMPSC) MGMTCLAS (        ) DATACLAS (        )</w:t>
      </w:r>
    </w:p>
    <w:p w14:paraId="54140962" w14:textId="77777777" w:rsidR="00C97A3E" w:rsidRDefault="00C97A3E" w:rsidP="00C97A3E">
      <w:r>
        <w:t xml:space="preserve">        VOL SER NOS= KCTR01</w:t>
      </w:r>
    </w:p>
    <w:p w14:paraId="1FB8DFC0" w14:textId="1B046075" w:rsidR="00C97A3E" w:rsidRDefault="00C97A3E" w:rsidP="00C97A3E">
      <w:r>
        <w:t xml:space="preserve">IGD105I </w:t>
      </w:r>
      <w:del w:id="156" w:author="Karandeep Singh" w:date="2025-04-13T22:18:00Z" w16du:dateUtc="2025-04-14T02:18:00Z">
        <w:r w:rsidR="00CD2A7D">
          <w:delText>SYS25090.T191016</w:delText>
        </w:r>
      </w:del>
      <w:ins w:id="157" w:author="Karandeep Singh" w:date="2025-04-13T22:18:00Z" w16du:dateUtc="2025-04-14T02:18:00Z">
        <w:r>
          <w:t>SYS25103.T210904</w:t>
        </w:r>
      </w:ins>
      <w:r>
        <w:t>.RA000.JPR1INV1.</w:t>
      </w:r>
      <w:del w:id="158" w:author="Karandeep Singh" w:date="2025-04-13T22:18:00Z" w16du:dateUtc="2025-04-14T02:18:00Z">
        <w:r w:rsidR="00CD2A7D">
          <w:delText>R0133513</w:delText>
        </w:r>
      </w:del>
      <w:ins w:id="159" w:author="Karandeep Singh" w:date="2025-04-13T22:18:00Z" w16du:dateUtc="2025-04-14T02:18:00Z">
        <w:r>
          <w:t>R0124873</w:t>
        </w:r>
      </w:ins>
      <w:r>
        <w:t xml:space="preserve">     DELETED,   DDNAME=SORTWK01</w:t>
      </w:r>
    </w:p>
    <w:p w14:paraId="126C98DA" w14:textId="02F48139" w:rsidR="00C97A3E" w:rsidRDefault="00C97A3E" w:rsidP="00C97A3E">
      <w:r>
        <w:t xml:space="preserve">IGD105I </w:t>
      </w:r>
      <w:del w:id="160" w:author="Karandeep Singh" w:date="2025-04-13T22:18:00Z" w16du:dateUtc="2025-04-14T02:18:00Z">
        <w:r w:rsidR="00CD2A7D">
          <w:delText>SYS25090.T191016</w:delText>
        </w:r>
      </w:del>
      <w:ins w:id="161" w:author="Karandeep Singh" w:date="2025-04-13T22:18:00Z" w16du:dateUtc="2025-04-14T02:18:00Z">
        <w:r>
          <w:t>SYS25103.T210904</w:t>
        </w:r>
      </w:ins>
      <w:r>
        <w:t>.RA000.JPR1INV1.</w:t>
      </w:r>
      <w:del w:id="162" w:author="Karandeep Singh" w:date="2025-04-13T22:18:00Z" w16du:dateUtc="2025-04-14T02:18:00Z">
        <w:r w:rsidR="00CD2A7D">
          <w:delText>R0133514</w:delText>
        </w:r>
      </w:del>
      <w:ins w:id="163" w:author="Karandeep Singh" w:date="2025-04-13T22:18:00Z" w16du:dateUtc="2025-04-14T02:18:00Z">
        <w:r>
          <w:t>R0124874</w:t>
        </w:r>
      </w:ins>
      <w:r>
        <w:t xml:space="preserve">     DELETED,   DDNAME=SORTWK02</w:t>
      </w:r>
    </w:p>
    <w:p w14:paraId="6B309D56" w14:textId="2BF3BA3C" w:rsidR="00C97A3E" w:rsidRDefault="00C97A3E" w:rsidP="00C97A3E">
      <w:r>
        <w:t xml:space="preserve">IGD105I </w:t>
      </w:r>
      <w:del w:id="164" w:author="Karandeep Singh" w:date="2025-04-13T22:18:00Z" w16du:dateUtc="2025-04-14T02:18:00Z">
        <w:r w:rsidR="00CD2A7D">
          <w:delText>SYS25090.T191017</w:delText>
        </w:r>
      </w:del>
      <w:ins w:id="165" w:author="Karandeep Singh" w:date="2025-04-13T22:18:00Z" w16du:dateUtc="2025-04-14T02:18:00Z">
        <w:r>
          <w:t>SYS25103.T210904</w:t>
        </w:r>
      </w:ins>
      <w:r>
        <w:t>.RA000.JPR1INV1.</w:t>
      </w:r>
      <w:del w:id="166" w:author="Karandeep Singh" w:date="2025-04-13T22:18:00Z" w16du:dateUtc="2025-04-14T02:18:00Z">
        <w:r w:rsidR="00CD2A7D">
          <w:delText>R0133515</w:delText>
        </w:r>
      </w:del>
      <w:ins w:id="167" w:author="Karandeep Singh" w:date="2025-04-13T22:18:00Z" w16du:dateUtc="2025-04-14T02:18:00Z">
        <w:r>
          <w:t>R0124875</w:t>
        </w:r>
      </w:ins>
      <w:r>
        <w:t xml:space="preserve">     DELETED,   DDNAME=SORTWK03</w:t>
      </w:r>
    </w:p>
    <w:p w14:paraId="4310EAA5" w14:textId="77777777" w:rsidR="00C97A3E" w:rsidRDefault="00C97A3E" w:rsidP="00C97A3E">
      <w:r>
        <w:t>IGD104I KC03BE4.SLSP.BRN.AIX                         RETAINED,  DDNAME=SYS00003</w:t>
      </w:r>
    </w:p>
    <w:p w14:paraId="7B06A643" w14:textId="77777777" w:rsidR="00C97A3E" w:rsidRDefault="00C97A3E" w:rsidP="00C97A3E">
      <w:r>
        <w:t>IGD104I KC03BE4.SLSPKSDS                             RETAINED,  DDNAME=SYS00002</w:t>
      </w:r>
    </w:p>
    <w:p w14:paraId="49254EE0" w14:textId="77777777" w:rsidR="00C97A3E" w:rsidRDefault="00C97A3E" w:rsidP="00C97A3E">
      <w:r>
        <w:t>IGD103I SMS ALLOCATED TO DDNAME SYS00004</w:t>
      </w:r>
    </w:p>
    <w:p w14:paraId="374FCF00" w14:textId="77777777" w:rsidR="00C97A3E" w:rsidRDefault="00C97A3E" w:rsidP="00C97A3E">
      <w:r>
        <w:t>IGD104I KC03BE4.SLSP.BRN.AIX                         RETAINED,  DDNAME=SYS00004</w:t>
      </w:r>
    </w:p>
    <w:p w14:paraId="0BC514DC" w14:textId="77777777" w:rsidR="00C97A3E" w:rsidRDefault="00C97A3E" w:rsidP="00C97A3E">
      <w:r>
        <w:t>IEF142I JPR1INV1 STEP3 - STEP WAS EXECUTED - COND CODE 0000</w:t>
      </w:r>
    </w:p>
    <w:p w14:paraId="22BDF7F1" w14:textId="403C5B1A" w:rsidR="00C97A3E" w:rsidRDefault="00C97A3E" w:rsidP="00C97A3E">
      <w:r>
        <w:t>IEF285I   KC03BE4.JPR1INV1.</w:t>
      </w:r>
      <w:del w:id="168" w:author="Karandeep Singh" w:date="2025-04-13T22:18:00Z" w16du:dateUtc="2025-04-14T02:18:00Z">
        <w:r w:rsidR="00CD2A7D">
          <w:delText>JOB05154</w:delText>
        </w:r>
      </w:del>
      <w:ins w:id="169" w:author="Karandeep Singh" w:date="2025-04-13T22:18:00Z" w16du:dateUtc="2025-04-14T02:18:00Z">
        <w:r>
          <w:t>JOB09451</w:t>
        </w:r>
      </w:ins>
      <w:r>
        <w:t>.D0000106.?         SYSOUT</w:t>
      </w:r>
    </w:p>
    <w:p w14:paraId="6CDD9EFB" w14:textId="667FBCF9" w:rsidR="00C97A3E" w:rsidRDefault="00C97A3E" w:rsidP="00C97A3E">
      <w:r>
        <w:t>IEF285I   KC03BE4.JPR1INV1.</w:t>
      </w:r>
      <w:del w:id="170" w:author="Karandeep Singh" w:date="2025-04-13T22:18:00Z" w16du:dateUtc="2025-04-14T02:18:00Z">
        <w:r w:rsidR="00CD2A7D">
          <w:delText>JOB05154</w:delText>
        </w:r>
      </w:del>
      <w:ins w:id="171" w:author="Karandeep Singh" w:date="2025-04-13T22:18:00Z" w16du:dateUtc="2025-04-14T02:18:00Z">
        <w:r>
          <w:t>JOB09451</w:t>
        </w:r>
      </w:ins>
      <w:r>
        <w:t>.D0000103.?         SYSIN</w:t>
      </w:r>
    </w:p>
    <w:p w14:paraId="0D28F980" w14:textId="4D819611" w:rsidR="00C97A3E" w:rsidRDefault="00C97A3E" w:rsidP="00C97A3E">
      <w:r>
        <w:t>IEF285I   KC03BE4.JPR1INV1.</w:t>
      </w:r>
      <w:del w:id="172" w:author="Karandeep Singh" w:date="2025-04-13T22:18:00Z" w16du:dateUtc="2025-04-14T02:18:00Z">
        <w:r w:rsidR="00CD2A7D">
          <w:delText>JOB05154</w:delText>
        </w:r>
      </w:del>
      <w:ins w:id="173" w:author="Karandeep Singh" w:date="2025-04-13T22:18:00Z" w16du:dateUtc="2025-04-14T02:18:00Z">
        <w:r>
          <w:t>JOB09451</w:t>
        </w:r>
      </w:ins>
      <w:r>
        <w:t>.D0000115.?         SYSOUT</w:t>
      </w:r>
    </w:p>
    <w:p w14:paraId="77F84FC8" w14:textId="7F66DC72" w:rsidR="00C97A3E" w:rsidRDefault="00C97A3E" w:rsidP="00C97A3E">
      <w:r>
        <w:t xml:space="preserve">IEF373I STEP/STEP3   /START </w:t>
      </w:r>
      <w:del w:id="174" w:author="Karandeep Singh" w:date="2025-04-13T22:18:00Z" w16du:dateUtc="2025-04-14T02:18:00Z">
        <w:r w:rsidR="00CD2A7D">
          <w:delText>2025090.1910</w:delText>
        </w:r>
      </w:del>
      <w:ins w:id="175" w:author="Karandeep Singh" w:date="2025-04-13T22:18:00Z" w16du:dateUtc="2025-04-14T02:18:00Z">
        <w:r>
          <w:t>2025103.2109</w:t>
        </w:r>
      </w:ins>
    </w:p>
    <w:p w14:paraId="0C1992E9" w14:textId="2823EC30" w:rsidR="00C97A3E" w:rsidRDefault="00C97A3E" w:rsidP="00C97A3E">
      <w:r>
        <w:t xml:space="preserve">IEF032I STEP/STEP3   /STOP  </w:t>
      </w:r>
      <w:del w:id="176" w:author="Karandeep Singh" w:date="2025-04-13T22:18:00Z" w16du:dateUtc="2025-04-14T02:18:00Z">
        <w:r w:rsidR="00CD2A7D">
          <w:delText>2025090.1910</w:delText>
        </w:r>
      </w:del>
      <w:ins w:id="177" w:author="Karandeep Singh" w:date="2025-04-13T22:18:00Z" w16du:dateUtc="2025-04-14T02:18:00Z">
        <w:r>
          <w:t>2025103.2109</w:t>
        </w:r>
      </w:ins>
    </w:p>
    <w:p w14:paraId="4C25B3CF" w14:textId="77777777" w:rsidR="00C97A3E" w:rsidRDefault="00C97A3E" w:rsidP="00C97A3E">
      <w:r>
        <w:t xml:space="preserve">        CPU:     0 HR  00 MIN  00.03 SEC    SRB:     0 HR  00 MIN  00.00 SEC</w:t>
      </w:r>
    </w:p>
    <w:p w14:paraId="5D6FEAC2" w14:textId="07860B13" w:rsidR="00C97A3E" w:rsidRDefault="00C97A3E" w:rsidP="00C97A3E">
      <w:r>
        <w:t xml:space="preserve">        VIRT:  1040K  SYS:   </w:t>
      </w:r>
      <w:del w:id="178" w:author="Karandeep Singh" w:date="2025-04-13T22:18:00Z" w16du:dateUtc="2025-04-14T02:18:00Z">
        <w:r w:rsidR="00CD2A7D">
          <w:delText>272K</w:delText>
        </w:r>
      </w:del>
      <w:ins w:id="179" w:author="Karandeep Singh" w:date="2025-04-13T22:18:00Z" w16du:dateUtc="2025-04-14T02:18:00Z">
        <w:r>
          <w:t>296K</w:t>
        </w:r>
      </w:ins>
      <w:r>
        <w:t xml:space="preserve">  EXT:     6264K  SYS:    </w:t>
      </w:r>
      <w:del w:id="180" w:author="Karandeep Singh" w:date="2025-04-13T22:18:00Z" w16du:dateUtc="2025-04-14T02:18:00Z">
        <w:r w:rsidR="00CD2A7D">
          <w:delText>11696K</w:delText>
        </w:r>
      </w:del>
      <w:ins w:id="181" w:author="Karandeep Singh" w:date="2025-04-13T22:18:00Z" w16du:dateUtc="2025-04-14T02:18:00Z">
        <w:r>
          <w:t>11744K</w:t>
        </w:r>
      </w:ins>
    </w:p>
    <w:p w14:paraId="298DF729" w14:textId="77777777" w:rsidR="00C97A3E" w:rsidRDefault="00C97A3E" w:rsidP="00C97A3E">
      <w:r>
        <w:t xml:space="preserve">        ATB- REAL:                  1316K  SLOTS:                     0K</w:t>
      </w:r>
    </w:p>
    <w:p w14:paraId="464F9BD6" w14:textId="77777777" w:rsidR="00C97A3E" w:rsidRDefault="00C97A3E" w:rsidP="00C97A3E">
      <w:r>
        <w:t xml:space="preserve">             VIRT- ALLOC:      18M SHRD:       0M</w:t>
      </w:r>
    </w:p>
    <w:p w14:paraId="771A4691" w14:textId="77777777" w:rsidR="00C97A3E" w:rsidRDefault="00C97A3E" w:rsidP="00C97A3E">
      <w:r>
        <w:t>IEF236I ALLOC. FOR JPR1INV1 COBOL STEP4</w:t>
      </w:r>
    </w:p>
    <w:p w14:paraId="4612231C" w14:textId="77777777" w:rsidR="00C97A3E" w:rsidRDefault="00C97A3E" w:rsidP="00C97A3E">
      <w:r>
        <w:t>IEF237I 1A76 ALLOCATED TO STEPLIB</w:t>
      </w:r>
    </w:p>
    <w:p w14:paraId="40D9BB85" w14:textId="77777777" w:rsidR="00C97A3E" w:rsidRDefault="00C97A3E" w:rsidP="00C97A3E">
      <w:r>
        <w:t>IEF237I 1001 ALLOCATED TO</w:t>
      </w:r>
    </w:p>
    <w:p w14:paraId="7BFBA8B1" w14:textId="77777777" w:rsidR="00C97A3E" w:rsidRDefault="00C97A3E" w:rsidP="00C97A3E">
      <w:r>
        <w:t>IEF237I 1001 ALLOCATED TO</w:t>
      </w:r>
    </w:p>
    <w:p w14:paraId="0083842B" w14:textId="77777777" w:rsidR="00C97A3E" w:rsidRDefault="00C97A3E" w:rsidP="00C97A3E">
      <w:r>
        <w:t>IEF237I JES2 ALLOCATED TO SYSPRINT</w:t>
      </w:r>
    </w:p>
    <w:p w14:paraId="50720E75" w14:textId="77777777" w:rsidR="00C97A3E" w:rsidRDefault="00C97A3E" w:rsidP="00C97A3E">
      <w:r>
        <w:t>IGD101I SMS ALLOCATED TO DDNAME (SYSLIN  )</w:t>
      </w:r>
    </w:p>
    <w:p w14:paraId="42A1781F" w14:textId="3C638396" w:rsidR="00C97A3E" w:rsidRDefault="00C97A3E" w:rsidP="00C97A3E">
      <w:r>
        <w:t xml:space="preserve">        DSN (</w:t>
      </w:r>
      <w:del w:id="182" w:author="Karandeep Singh" w:date="2025-04-13T22:18:00Z" w16du:dateUtc="2025-04-14T02:18:00Z">
        <w:r w:rsidR="00CD2A7D">
          <w:delText>SYS25090.T191005</w:delText>
        </w:r>
      </w:del>
      <w:ins w:id="183" w:author="Karandeep Singh" w:date="2025-04-13T22:18:00Z" w16du:dateUtc="2025-04-14T02:18:00Z">
        <w:r>
          <w:t>SYS25103.T210851</w:t>
        </w:r>
      </w:ins>
      <w:r>
        <w:t>.RA000.JPR1INV1.LOADSET.H01 )</w:t>
      </w:r>
    </w:p>
    <w:p w14:paraId="478A057E" w14:textId="77777777" w:rsidR="00C97A3E" w:rsidRDefault="00C97A3E" w:rsidP="00C97A3E">
      <w:r>
        <w:t xml:space="preserve">        STORCLAS (TEMPSC) MGMTCLAS (        ) DATACLAS (        )</w:t>
      </w:r>
    </w:p>
    <w:p w14:paraId="15019083" w14:textId="77777777" w:rsidR="00C97A3E" w:rsidRDefault="00C97A3E" w:rsidP="00C97A3E">
      <w:r>
        <w:t xml:space="preserve">        VOL SER NOS= KCTR01</w:t>
      </w:r>
    </w:p>
    <w:p w14:paraId="7811ADFB" w14:textId="77777777" w:rsidR="00C97A3E" w:rsidRDefault="00C97A3E" w:rsidP="00C97A3E">
      <w:r>
        <w:t>IGD101I SMS ALLOCATED TO DDNAME (SYSUT1  )</w:t>
      </w:r>
    </w:p>
    <w:p w14:paraId="594C5F75" w14:textId="53A79467" w:rsidR="00C97A3E" w:rsidRDefault="00C97A3E" w:rsidP="00C97A3E">
      <w:r>
        <w:t xml:space="preserve">        DSN (</w:t>
      </w:r>
      <w:del w:id="184" w:author="Karandeep Singh" w:date="2025-04-13T22:18:00Z" w16du:dateUtc="2025-04-14T02:18:00Z">
        <w:r w:rsidR="00CD2A7D">
          <w:delText>SYS25090.T191005</w:delText>
        </w:r>
      </w:del>
      <w:ins w:id="185" w:author="Karandeep Singh" w:date="2025-04-13T22:18:00Z" w16du:dateUtc="2025-04-14T02:18:00Z">
        <w:r>
          <w:t>SYS25103.T210851</w:t>
        </w:r>
      </w:ins>
      <w:r>
        <w:t>.RA000.JPR1INV1.</w:t>
      </w:r>
      <w:del w:id="186" w:author="Karandeep Singh" w:date="2025-04-13T22:18:00Z" w16du:dateUtc="2025-04-14T02:18:00Z">
        <w:r w:rsidR="00CD2A7D">
          <w:delText>R0133464</w:delText>
        </w:r>
      </w:del>
      <w:ins w:id="187" w:author="Karandeep Singh" w:date="2025-04-13T22:18:00Z" w16du:dateUtc="2025-04-14T02:18:00Z">
        <w:r>
          <w:t>R0124825</w:t>
        </w:r>
      </w:ins>
      <w:r>
        <w:t xml:space="preserve">    )</w:t>
      </w:r>
    </w:p>
    <w:p w14:paraId="61F6ED49" w14:textId="77777777" w:rsidR="00C97A3E" w:rsidRDefault="00C97A3E" w:rsidP="00C97A3E">
      <w:r>
        <w:t xml:space="preserve">        STORCLAS (TEMPSC) MGMTCLAS (        ) DATACLAS (        )</w:t>
      </w:r>
    </w:p>
    <w:p w14:paraId="58F9E4EE" w14:textId="77777777" w:rsidR="00C97A3E" w:rsidRDefault="00C97A3E" w:rsidP="00C97A3E">
      <w:r>
        <w:t xml:space="preserve">        VOL SER NOS= KCTR01</w:t>
      </w:r>
    </w:p>
    <w:p w14:paraId="05D06F62" w14:textId="77777777" w:rsidR="00C97A3E" w:rsidRDefault="00C97A3E" w:rsidP="00C97A3E">
      <w:r>
        <w:t>IGD101I SMS ALLOCATED TO DDNAME (SYSUT2  )</w:t>
      </w:r>
    </w:p>
    <w:p w14:paraId="284DABD0" w14:textId="7DF5A183" w:rsidR="00C97A3E" w:rsidRDefault="00C97A3E" w:rsidP="00C97A3E">
      <w:r>
        <w:t xml:space="preserve">        DSN (</w:t>
      </w:r>
      <w:del w:id="188" w:author="Karandeep Singh" w:date="2025-04-13T22:18:00Z" w16du:dateUtc="2025-04-14T02:18:00Z">
        <w:r w:rsidR="00CD2A7D">
          <w:delText>SYS25090.T191005</w:delText>
        </w:r>
      </w:del>
      <w:ins w:id="189" w:author="Karandeep Singh" w:date="2025-04-13T22:18:00Z" w16du:dateUtc="2025-04-14T02:18:00Z">
        <w:r>
          <w:t>SYS25103.T210851</w:t>
        </w:r>
      </w:ins>
      <w:r>
        <w:t>.RA000.JPR1INV1.</w:t>
      </w:r>
      <w:del w:id="190" w:author="Karandeep Singh" w:date="2025-04-13T22:18:00Z" w16du:dateUtc="2025-04-14T02:18:00Z">
        <w:r w:rsidR="00CD2A7D">
          <w:delText>R0133465</w:delText>
        </w:r>
      </w:del>
      <w:ins w:id="191" w:author="Karandeep Singh" w:date="2025-04-13T22:18:00Z" w16du:dateUtc="2025-04-14T02:18:00Z">
        <w:r>
          <w:t>R0124826</w:t>
        </w:r>
      </w:ins>
      <w:r>
        <w:t xml:space="preserve">    )</w:t>
      </w:r>
    </w:p>
    <w:p w14:paraId="46C520A8" w14:textId="77777777" w:rsidR="00C97A3E" w:rsidRDefault="00C97A3E" w:rsidP="00C97A3E">
      <w:r>
        <w:t xml:space="preserve">        STORCLAS (TEMPSC) MGMTCLAS (        ) DATACLAS (        )</w:t>
      </w:r>
    </w:p>
    <w:p w14:paraId="13829B8F" w14:textId="77777777" w:rsidR="00C97A3E" w:rsidRDefault="00C97A3E" w:rsidP="00C97A3E">
      <w:r>
        <w:t xml:space="preserve">        VOL SER NOS= KCTR01</w:t>
      </w:r>
    </w:p>
    <w:p w14:paraId="14967E37" w14:textId="77777777" w:rsidR="00C97A3E" w:rsidRDefault="00C97A3E" w:rsidP="00C97A3E">
      <w:r>
        <w:t>IGD101I SMS ALLOCATED TO DDNAME (SYSUT3  )</w:t>
      </w:r>
    </w:p>
    <w:p w14:paraId="6C74BF79" w14:textId="27C164CE" w:rsidR="00C97A3E" w:rsidRDefault="00C97A3E" w:rsidP="00C97A3E">
      <w:r>
        <w:t xml:space="preserve">        DSN (</w:t>
      </w:r>
      <w:del w:id="192" w:author="Karandeep Singh" w:date="2025-04-13T22:18:00Z" w16du:dateUtc="2025-04-14T02:18:00Z">
        <w:r w:rsidR="00CD2A7D">
          <w:delText>SYS25090.T191005</w:delText>
        </w:r>
      </w:del>
      <w:ins w:id="193" w:author="Karandeep Singh" w:date="2025-04-13T22:18:00Z" w16du:dateUtc="2025-04-14T02:18:00Z">
        <w:r>
          <w:t>SYS25103.T210851</w:t>
        </w:r>
      </w:ins>
      <w:r>
        <w:t>.RA000.JPR1INV1.</w:t>
      </w:r>
      <w:del w:id="194" w:author="Karandeep Singh" w:date="2025-04-13T22:18:00Z" w16du:dateUtc="2025-04-14T02:18:00Z">
        <w:r w:rsidR="00CD2A7D">
          <w:delText>R0133466</w:delText>
        </w:r>
      </w:del>
      <w:ins w:id="195" w:author="Karandeep Singh" w:date="2025-04-13T22:18:00Z" w16du:dateUtc="2025-04-14T02:18:00Z">
        <w:r>
          <w:t>R0124827</w:t>
        </w:r>
      </w:ins>
      <w:r>
        <w:t xml:space="preserve">    )</w:t>
      </w:r>
    </w:p>
    <w:p w14:paraId="55E26756" w14:textId="77777777" w:rsidR="00C97A3E" w:rsidRDefault="00C97A3E" w:rsidP="00C97A3E">
      <w:r>
        <w:t xml:space="preserve">        STORCLAS (TEMPSC) MGMTCLAS (        ) DATACLAS (        )</w:t>
      </w:r>
    </w:p>
    <w:p w14:paraId="69A33B1C" w14:textId="77777777" w:rsidR="00C97A3E" w:rsidRDefault="00C97A3E" w:rsidP="00C97A3E">
      <w:r>
        <w:t xml:space="preserve">        VOL SER NOS= KCTR01</w:t>
      </w:r>
    </w:p>
    <w:p w14:paraId="361F9E74" w14:textId="77777777" w:rsidR="00C97A3E" w:rsidRDefault="00C97A3E" w:rsidP="00C97A3E">
      <w:r>
        <w:t>IGD101I SMS ALLOCATED TO DDNAME (SYSUT4  )</w:t>
      </w:r>
    </w:p>
    <w:p w14:paraId="760E9696" w14:textId="10C7BD3D" w:rsidR="00C97A3E" w:rsidRDefault="00C97A3E" w:rsidP="00C97A3E">
      <w:r>
        <w:t xml:space="preserve">        DSN (</w:t>
      </w:r>
      <w:del w:id="196" w:author="Karandeep Singh" w:date="2025-04-13T22:18:00Z" w16du:dateUtc="2025-04-14T02:18:00Z">
        <w:r w:rsidR="00CD2A7D">
          <w:delText>SYS25090.T191005</w:delText>
        </w:r>
      </w:del>
      <w:ins w:id="197" w:author="Karandeep Singh" w:date="2025-04-13T22:18:00Z" w16du:dateUtc="2025-04-14T02:18:00Z">
        <w:r>
          <w:t>SYS25103.T210851</w:t>
        </w:r>
      </w:ins>
      <w:r>
        <w:t>.RA000.JPR1INV1.</w:t>
      </w:r>
      <w:del w:id="198" w:author="Karandeep Singh" w:date="2025-04-13T22:18:00Z" w16du:dateUtc="2025-04-14T02:18:00Z">
        <w:r w:rsidR="00CD2A7D">
          <w:delText>R0133467</w:delText>
        </w:r>
      </w:del>
      <w:ins w:id="199" w:author="Karandeep Singh" w:date="2025-04-13T22:18:00Z" w16du:dateUtc="2025-04-14T02:18:00Z">
        <w:r>
          <w:t>R0124828</w:t>
        </w:r>
      </w:ins>
      <w:r>
        <w:t xml:space="preserve">    )</w:t>
      </w:r>
    </w:p>
    <w:p w14:paraId="28B3FF84" w14:textId="77777777" w:rsidR="00C97A3E" w:rsidRDefault="00C97A3E" w:rsidP="00C97A3E">
      <w:r>
        <w:t xml:space="preserve">        STORCLAS (TEMPSC) MGMTCLAS (        ) DATACLAS (        )</w:t>
      </w:r>
    </w:p>
    <w:p w14:paraId="1C5E2AB8" w14:textId="77777777" w:rsidR="00C97A3E" w:rsidRDefault="00C97A3E" w:rsidP="00C97A3E">
      <w:r>
        <w:t xml:space="preserve">        VOL SER NOS= KCTR01</w:t>
      </w:r>
    </w:p>
    <w:p w14:paraId="63999E6C" w14:textId="77777777" w:rsidR="00C97A3E" w:rsidRDefault="00C97A3E" w:rsidP="00C97A3E">
      <w:r>
        <w:t>IGD101I SMS ALLOCATED TO DDNAME (SYSUT5  )</w:t>
      </w:r>
    </w:p>
    <w:p w14:paraId="175F7D50" w14:textId="57C20EB8" w:rsidR="00C97A3E" w:rsidRDefault="00C97A3E" w:rsidP="00C97A3E">
      <w:r>
        <w:t xml:space="preserve">        DSN (</w:t>
      </w:r>
      <w:del w:id="200" w:author="Karandeep Singh" w:date="2025-04-13T22:18:00Z" w16du:dateUtc="2025-04-14T02:18:00Z">
        <w:r w:rsidR="00CD2A7D">
          <w:delText>SYS25090.T191005</w:delText>
        </w:r>
      </w:del>
      <w:ins w:id="201" w:author="Karandeep Singh" w:date="2025-04-13T22:18:00Z" w16du:dateUtc="2025-04-14T02:18:00Z">
        <w:r>
          <w:t>SYS25103.T210851</w:t>
        </w:r>
      </w:ins>
      <w:r>
        <w:t>.RA000.JPR1INV1.</w:t>
      </w:r>
      <w:del w:id="202" w:author="Karandeep Singh" w:date="2025-04-13T22:18:00Z" w16du:dateUtc="2025-04-14T02:18:00Z">
        <w:r w:rsidR="00CD2A7D">
          <w:delText>R0133468</w:delText>
        </w:r>
      </w:del>
      <w:ins w:id="203" w:author="Karandeep Singh" w:date="2025-04-13T22:18:00Z" w16du:dateUtc="2025-04-14T02:18:00Z">
        <w:r>
          <w:t>R0124829</w:t>
        </w:r>
      </w:ins>
      <w:r>
        <w:t xml:space="preserve">    )</w:t>
      </w:r>
    </w:p>
    <w:p w14:paraId="45572501" w14:textId="77777777" w:rsidR="00C97A3E" w:rsidRDefault="00C97A3E" w:rsidP="00C97A3E">
      <w:r>
        <w:t xml:space="preserve">        STORCLAS (TEMPSC) MGMTCLAS (        ) DATACLAS (        )</w:t>
      </w:r>
    </w:p>
    <w:p w14:paraId="3B336105" w14:textId="77777777" w:rsidR="00C97A3E" w:rsidRDefault="00C97A3E" w:rsidP="00C97A3E">
      <w:r>
        <w:t xml:space="preserve">        VOL SER NOS= KCTR01</w:t>
      </w:r>
    </w:p>
    <w:p w14:paraId="3D1DC57F" w14:textId="77777777" w:rsidR="00C97A3E" w:rsidRDefault="00C97A3E" w:rsidP="00C97A3E">
      <w:r>
        <w:t>IGD101I SMS ALLOCATED TO DDNAME (SYSUT6  )</w:t>
      </w:r>
    </w:p>
    <w:p w14:paraId="3A2E7A52" w14:textId="19CA4022" w:rsidR="00C97A3E" w:rsidRDefault="00C97A3E" w:rsidP="00C97A3E">
      <w:r>
        <w:t xml:space="preserve">        DSN (</w:t>
      </w:r>
      <w:del w:id="204" w:author="Karandeep Singh" w:date="2025-04-13T22:18:00Z" w16du:dateUtc="2025-04-14T02:18:00Z">
        <w:r w:rsidR="00CD2A7D">
          <w:delText>SYS25090.T191005</w:delText>
        </w:r>
      </w:del>
      <w:ins w:id="205" w:author="Karandeep Singh" w:date="2025-04-13T22:18:00Z" w16du:dateUtc="2025-04-14T02:18:00Z">
        <w:r>
          <w:t>SYS25103.T210851</w:t>
        </w:r>
      </w:ins>
      <w:r>
        <w:t>.RA000.JPR1INV1.</w:t>
      </w:r>
      <w:del w:id="206" w:author="Karandeep Singh" w:date="2025-04-13T22:18:00Z" w16du:dateUtc="2025-04-14T02:18:00Z">
        <w:r w:rsidR="00CD2A7D">
          <w:delText>R0133469</w:delText>
        </w:r>
      </w:del>
      <w:ins w:id="207" w:author="Karandeep Singh" w:date="2025-04-13T22:18:00Z" w16du:dateUtc="2025-04-14T02:18:00Z">
        <w:r>
          <w:t>R0124830</w:t>
        </w:r>
      </w:ins>
      <w:r>
        <w:t xml:space="preserve">    )</w:t>
      </w:r>
    </w:p>
    <w:p w14:paraId="241765D2" w14:textId="77777777" w:rsidR="00C97A3E" w:rsidRDefault="00C97A3E" w:rsidP="00C97A3E">
      <w:r>
        <w:t xml:space="preserve">        STORCLAS (TEMPSC) MGMTCLAS (        ) DATACLAS (        )</w:t>
      </w:r>
    </w:p>
    <w:p w14:paraId="30A9EE73" w14:textId="77777777" w:rsidR="00C97A3E" w:rsidRDefault="00C97A3E" w:rsidP="00C97A3E">
      <w:r>
        <w:t xml:space="preserve">        VOL SER NOS= KCTR01</w:t>
      </w:r>
    </w:p>
    <w:p w14:paraId="022D7E5C" w14:textId="77777777" w:rsidR="00C97A3E" w:rsidRDefault="00C97A3E" w:rsidP="00C97A3E">
      <w:r>
        <w:t>IGD101I SMS ALLOCATED TO DDNAME (SYSUT7  )</w:t>
      </w:r>
    </w:p>
    <w:p w14:paraId="265534F6" w14:textId="66BA6B36" w:rsidR="00C97A3E" w:rsidRDefault="00C97A3E" w:rsidP="00C97A3E">
      <w:r>
        <w:t xml:space="preserve">        DSN (</w:t>
      </w:r>
      <w:del w:id="208" w:author="Karandeep Singh" w:date="2025-04-13T22:18:00Z" w16du:dateUtc="2025-04-14T02:18:00Z">
        <w:r w:rsidR="00CD2A7D">
          <w:delText>SYS25090.T191005</w:delText>
        </w:r>
      </w:del>
      <w:ins w:id="209" w:author="Karandeep Singh" w:date="2025-04-13T22:18:00Z" w16du:dateUtc="2025-04-14T02:18:00Z">
        <w:r>
          <w:t>SYS25103.T210851</w:t>
        </w:r>
      </w:ins>
      <w:r>
        <w:t>.RA000.JPR1INV1.</w:t>
      </w:r>
      <w:del w:id="210" w:author="Karandeep Singh" w:date="2025-04-13T22:18:00Z" w16du:dateUtc="2025-04-14T02:18:00Z">
        <w:r w:rsidR="00CD2A7D">
          <w:delText>R0133470</w:delText>
        </w:r>
      </w:del>
      <w:ins w:id="211" w:author="Karandeep Singh" w:date="2025-04-13T22:18:00Z" w16du:dateUtc="2025-04-14T02:18:00Z">
        <w:r>
          <w:t>R0124831</w:t>
        </w:r>
      </w:ins>
      <w:r>
        <w:t xml:space="preserve">    )</w:t>
      </w:r>
    </w:p>
    <w:p w14:paraId="2DDD9B49" w14:textId="77777777" w:rsidR="00C97A3E" w:rsidRDefault="00C97A3E" w:rsidP="00C97A3E">
      <w:r>
        <w:t xml:space="preserve">        STORCLAS (TEMPSC) MGMTCLAS (        ) DATACLAS (        )</w:t>
      </w:r>
    </w:p>
    <w:p w14:paraId="299B08CD" w14:textId="77777777" w:rsidR="00C97A3E" w:rsidRDefault="00C97A3E" w:rsidP="00C97A3E">
      <w:r>
        <w:t xml:space="preserve">        VOL SER NOS= KCTR01</w:t>
      </w:r>
    </w:p>
    <w:p w14:paraId="3BAD6CAD" w14:textId="77777777" w:rsidR="00C97A3E" w:rsidRDefault="00C97A3E" w:rsidP="00C97A3E">
      <w:r>
        <w:t>IGD101I SMS ALLOCATED TO DDNAME (SYSUT8  )</w:t>
      </w:r>
    </w:p>
    <w:p w14:paraId="072EF847" w14:textId="2D865709" w:rsidR="00C97A3E" w:rsidRDefault="00C97A3E" w:rsidP="00C97A3E">
      <w:r>
        <w:t xml:space="preserve">        DSN (</w:t>
      </w:r>
      <w:del w:id="212" w:author="Karandeep Singh" w:date="2025-04-13T22:18:00Z" w16du:dateUtc="2025-04-14T02:18:00Z">
        <w:r w:rsidR="00CD2A7D">
          <w:delText>SYS25090.T191005</w:delText>
        </w:r>
      </w:del>
      <w:ins w:id="213" w:author="Karandeep Singh" w:date="2025-04-13T22:18:00Z" w16du:dateUtc="2025-04-14T02:18:00Z">
        <w:r>
          <w:t>SYS25103.T210851</w:t>
        </w:r>
      </w:ins>
      <w:r>
        <w:t>.RA000.JPR1INV1.</w:t>
      </w:r>
      <w:del w:id="214" w:author="Karandeep Singh" w:date="2025-04-13T22:18:00Z" w16du:dateUtc="2025-04-14T02:18:00Z">
        <w:r w:rsidR="00CD2A7D">
          <w:delText>R0133471</w:delText>
        </w:r>
      </w:del>
      <w:ins w:id="215" w:author="Karandeep Singh" w:date="2025-04-13T22:18:00Z" w16du:dateUtc="2025-04-14T02:18:00Z">
        <w:r>
          <w:t>R0124832</w:t>
        </w:r>
      </w:ins>
      <w:r>
        <w:t xml:space="preserve">    )</w:t>
      </w:r>
    </w:p>
    <w:p w14:paraId="2FF75D96" w14:textId="77777777" w:rsidR="00C97A3E" w:rsidRDefault="00C97A3E" w:rsidP="00C97A3E">
      <w:r>
        <w:t xml:space="preserve">        STORCLAS (TEMPSC) MGMTCLAS (        ) DATACLAS (        )</w:t>
      </w:r>
    </w:p>
    <w:p w14:paraId="3FCE1A42" w14:textId="77777777" w:rsidR="00C97A3E" w:rsidRDefault="00C97A3E" w:rsidP="00C97A3E">
      <w:r>
        <w:t xml:space="preserve">        VOL SER NOS= KCTR01</w:t>
      </w:r>
    </w:p>
    <w:p w14:paraId="60D23CDA" w14:textId="77777777" w:rsidR="00C97A3E" w:rsidRDefault="00C97A3E" w:rsidP="00C97A3E">
      <w:r>
        <w:t>IGD101I SMS ALLOCATED TO DDNAME (SYSUT9  )</w:t>
      </w:r>
    </w:p>
    <w:p w14:paraId="7C756017" w14:textId="610513E5" w:rsidR="00C97A3E" w:rsidRDefault="00C97A3E" w:rsidP="00C97A3E">
      <w:r>
        <w:t xml:space="preserve">        DSN (</w:t>
      </w:r>
      <w:del w:id="216" w:author="Karandeep Singh" w:date="2025-04-13T22:18:00Z" w16du:dateUtc="2025-04-14T02:18:00Z">
        <w:r w:rsidR="00CD2A7D">
          <w:delText>SYS25090.T191005</w:delText>
        </w:r>
      </w:del>
      <w:ins w:id="217" w:author="Karandeep Singh" w:date="2025-04-13T22:18:00Z" w16du:dateUtc="2025-04-14T02:18:00Z">
        <w:r>
          <w:t>SYS25103.T210851</w:t>
        </w:r>
      </w:ins>
      <w:r>
        <w:t>.RA000.JPR1INV1.</w:t>
      </w:r>
      <w:del w:id="218" w:author="Karandeep Singh" w:date="2025-04-13T22:18:00Z" w16du:dateUtc="2025-04-14T02:18:00Z">
        <w:r w:rsidR="00CD2A7D">
          <w:delText>R0133472</w:delText>
        </w:r>
      </w:del>
      <w:ins w:id="219" w:author="Karandeep Singh" w:date="2025-04-13T22:18:00Z" w16du:dateUtc="2025-04-14T02:18:00Z">
        <w:r>
          <w:t>R0124833</w:t>
        </w:r>
      </w:ins>
      <w:r>
        <w:t xml:space="preserve">    )</w:t>
      </w:r>
    </w:p>
    <w:p w14:paraId="3DF45DF3" w14:textId="77777777" w:rsidR="00C97A3E" w:rsidRDefault="00C97A3E" w:rsidP="00C97A3E">
      <w:r>
        <w:t xml:space="preserve">        STORCLAS (TEMPSC) MGMTCLAS (        ) DATACLAS (        )</w:t>
      </w:r>
    </w:p>
    <w:p w14:paraId="62C4F609" w14:textId="77777777" w:rsidR="00C97A3E" w:rsidRDefault="00C97A3E" w:rsidP="00C97A3E">
      <w:r>
        <w:t xml:space="preserve">        VOL SER NOS= KCTR01</w:t>
      </w:r>
    </w:p>
    <w:p w14:paraId="391FB167" w14:textId="77777777" w:rsidR="00C97A3E" w:rsidRDefault="00C97A3E" w:rsidP="00C97A3E">
      <w:r>
        <w:t>IGD101I SMS ALLOCATED TO DDNAME (SYSUT10 )</w:t>
      </w:r>
    </w:p>
    <w:p w14:paraId="0FE5991C" w14:textId="14DA8B7A" w:rsidR="00C97A3E" w:rsidRDefault="00C97A3E" w:rsidP="00C97A3E">
      <w:r>
        <w:t xml:space="preserve">        DSN (</w:t>
      </w:r>
      <w:del w:id="220" w:author="Karandeep Singh" w:date="2025-04-13T22:18:00Z" w16du:dateUtc="2025-04-14T02:18:00Z">
        <w:r w:rsidR="00CD2A7D">
          <w:delText>SYS25090.T191005</w:delText>
        </w:r>
      </w:del>
      <w:ins w:id="221" w:author="Karandeep Singh" w:date="2025-04-13T22:18:00Z" w16du:dateUtc="2025-04-14T02:18:00Z">
        <w:r>
          <w:t>SYS25103.T210851</w:t>
        </w:r>
      </w:ins>
      <w:r>
        <w:t>.RA000.JPR1INV1.</w:t>
      </w:r>
      <w:del w:id="222" w:author="Karandeep Singh" w:date="2025-04-13T22:18:00Z" w16du:dateUtc="2025-04-14T02:18:00Z">
        <w:r w:rsidR="00CD2A7D">
          <w:delText>R0133473</w:delText>
        </w:r>
      </w:del>
      <w:ins w:id="223" w:author="Karandeep Singh" w:date="2025-04-13T22:18:00Z" w16du:dateUtc="2025-04-14T02:18:00Z">
        <w:r>
          <w:t>R0124834</w:t>
        </w:r>
      </w:ins>
      <w:r>
        <w:t xml:space="preserve">    )</w:t>
      </w:r>
    </w:p>
    <w:p w14:paraId="762F6EBB" w14:textId="77777777" w:rsidR="00C97A3E" w:rsidRDefault="00C97A3E" w:rsidP="00C97A3E">
      <w:r>
        <w:t xml:space="preserve">        STORCLAS (TEMPSC) MGMTCLAS (        ) DATACLAS (        )</w:t>
      </w:r>
    </w:p>
    <w:p w14:paraId="14B7F88B" w14:textId="77777777" w:rsidR="00C97A3E" w:rsidRDefault="00C97A3E" w:rsidP="00C97A3E">
      <w:r>
        <w:t xml:space="preserve">        VOL SER NOS= KCTR01</w:t>
      </w:r>
    </w:p>
    <w:p w14:paraId="70C6A2AB" w14:textId="77777777" w:rsidR="00C97A3E" w:rsidRDefault="00C97A3E" w:rsidP="00C97A3E">
      <w:r>
        <w:t>IGD101I SMS ALLOCATED TO DDNAME (SYSUT11 )</w:t>
      </w:r>
    </w:p>
    <w:p w14:paraId="0F5B607A" w14:textId="7E405A9F" w:rsidR="00C97A3E" w:rsidRDefault="00C97A3E" w:rsidP="00C97A3E">
      <w:r>
        <w:t xml:space="preserve">        DSN (</w:t>
      </w:r>
      <w:del w:id="224" w:author="Karandeep Singh" w:date="2025-04-13T22:18:00Z" w16du:dateUtc="2025-04-14T02:18:00Z">
        <w:r w:rsidR="00CD2A7D">
          <w:delText>SYS25090.T191005</w:delText>
        </w:r>
      </w:del>
      <w:ins w:id="225" w:author="Karandeep Singh" w:date="2025-04-13T22:18:00Z" w16du:dateUtc="2025-04-14T02:18:00Z">
        <w:r>
          <w:t>SYS25103.T210851</w:t>
        </w:r>
      </w:ins>
      <w:r>
        <w:t>.RA000.JPR1INV1.</w:t>
      </w:r>
      <w:del w:id="226" w:author="Karandeep Singh" w:date="2025-04-13T22:18:00Z" w16du:dateUtc="2025-04-14T02:18:00Z">
        <w:r w:rsidR="00CD2A7D">
          <w:delText>R0133474</w:delText>
        </w:r>
      </w:del>
      <w:ins w:id="227" w:author="Karandeep Singh" w:date="2025-04-13T22:18:00Z" w16du:dateUtc="2025-04-14T02:18:00Z">
        <w:r>
          <w:t>R0124835</w:t>
        </w:r>
      </w:ins>
      <w:r>
        <w:t xml:space="preserve">    )</w:t>
      </w:r>
    </w:p>
    <w:p w14:paraId="3F90E098" w14:textId="77777777" w:rsidR="00C97A3E" w:rsidRDefault="00C97A3E" w:rsidP="00C97A3E">
      <w:r>
        <w:t xml:space="preserve">        STORCLAS (TEMPSC) MGMTCLAS (        ) DATACLAS (        )</w:t>
      </w:r>
    </w:p>
    <w:p w14:paraId="3404EA81" w14:textId="77777777" w:rsidR="00C97A3E" w:rsidRDefault="00C97A3E" w:rsidP="00C97A3E">
      <w:r>
        <w:t xml:space="preserve">        VOL SER NOS= KCTR01</w:t>
      </w:r>
    </w:p>
    <w:p w14:paraId="3BA5350C" w14:textId="77777777" w:rsidR="00C97A3E" w:rsidRDefault="00C97A3E" w:rsidP="00C97A3E">
      <w:r>
        <w:t>IGD101I SMS ALLOCATED TO DDNAME (SYSUT12 )</w:t>
      </w:r>
    </w:p>
    <w:p w14:paraId="4BF0F390" w14:textId="3495CC3E" w:rsidR="00C97A3E" w:rsidRDefault="00C97A3E" w:rsidP="00C97A3E">
      <w:r>
        <w:t xml:space="preserve">        DSN (</w:t>
      </w:r>
      <w:del w:id="228" w:author="Karandeep Singh" w:date="2025-04-13T22:18:00Z" w16du:dateUtc="2025-04-14T02:18:00Z">
        <w:r w:rsidR="00CD2A7D">
          <w:delText>SYS25090.T191005</w:delText>
        </w:r>
      </w:del>
      <w:ins w:id="229" w:author="Karandeep Singh" w:date="2025-04-13T22:18:00Z" w16du:dateUtc="2025-04-14T02:18:00Z">
        <w:r>
          <w:t>SYS25103.T210851</w:t>
        </w:r>
      </w:ins>
      <w:r>
        <w:t>.RA000.JPR1INV1.</w:t>
      </w:r>
      <w:del w:id="230" w:author="Karandeep Singh" w:date="2025-04-13T22:18:00Z" w16du:dateUtc="2025-04-14T02:18:00Z">
        <w:r w:rsidR="00CD2A7D">
          <w:delText>R0133475</w:delText>
        </w:r>
      </w:del>
      <w:ins w:id="231" w:author="Karandeep Singh" w:date="2025-04-13T22:18:00Z" w16du:dateUtc="2025-04-14T02:18:00Z">
        <w:r>
          <w:t>R0124836</w:t>
        </w:r>
      </w:ins>
      <w:r>
        <w:t xml:space="preserve">    )</w:t>
      </w:r>
    </w:p>
    <w:p w14:paraId="75BCABDC" w14:textId="77777777" w:rsidR="00C97A3E" w:rsidRDefault="00C97A3E" w:rsidP="00C97A3E">
      <w:r>
        <w:t xml:space="preserve">        STORCLAS (TEMPSC) MGMTCLAS (        ) DATACLAS (        )</w:t>
      </w:r>
    </w:p>
    <w:p w14:paraId="6219FAE0" w14:textId="77777777" w:rsidR="00C97A3E" w:rsidRDefault="00C97A3E" w:rsidP="00C97A3E">
      <w:r>
        <w:t xml:space="preserve">        VOL SER NOS= KCTR01</w:t>
      </w:r>
    </w:p>
    <w:p w14:paraId="19BA4935" w14:textId="77777777" w:rsidR="00C97A3E" w:rsidRDefault="00C97A3E" w:rsidP="00C97A3E">
      <w:r>
        <w:t>IGD101I SMS ALLOCATED TO DDNAME (SYSUT13 )</w:t>
      </w:r>
    </w:p>
    <w:p w14:paraId="1A9723F6" w14:textId="4E0DC01B" w:rsidR="00C97A3E" w:rsidRDefault="00C97A3E" w:rsidP="00C97A3E">
      <w:r>
        <w:t xml:space="preserve">        DSN (</w:t>
      </w:r>
      <w:del w:id="232" w:author="Karandeep Singh" w:date="2025-04-13T22:18:00Z" w16du:dateUtc="2025-04-14T02:18:00Z">
        <w:r w:rsidR="00CD2A7D">
          <w:delText>SYS25090.T191005</w:delText>
        </w:r>
      </w:del>
      <w:ins w:id="233" w:author="Karandeep Singh" w:date="2025-04-13T22:18:00Z" w16du:dateUtc="2025-04-14T02:18:00Z">
        <w:r>
          <w:t>SYS25103.T210851</w:t>
        </w:r>
      </w:ins>
      <w:r>
        <w:t>.RA000.JPR1INV1.</w:t>
      </w:r>
      <w:del w:id="234" w:author="Karandeep Singh" w:date="2025-04-13T22:18:00Z" w16du:dateUtc="2025-04-14T02:18:00Z">
        <w:r w:rsidR="00CD2A7D">
          <w:delText>R0133476</w:delText>
        </w:r>
      </w:del>
      <w:ins w:id="235" w:author="Karandeep Singh" w:date="2025-04-13T22:18:00Z" w16du:dateUtc="2025-04-14T02:18:00Z">
        <w:r>
          <w:t>R0124837</w:t>
        </w:r>
      </w:ins>
      <w:r>
        <w:t xml:space="preserve">    )</w:t>
      </w:r>
    </w:p>
    <w:p w14:paraId="334B6691" w14:textId="77777777" w:rsidR="00C97A3E" w:rsidRDefault="00C97A3E" w:rsidP="00C97A3E">
      <w:r>
        <w:t xml:space="preserve">        STORCLAS (TEMPSC) MGMTCLAS (        ) DATACLAS (        )</w:t>
      </w:r>
    </w:p>
    <w:p w14:paraId="6EAA861D" w14:textId="77777777" w:rsidR="00C97A3E" w:rsidRDefault="00C97A3E" w:rsidP="00C97A3E">
      <w:r>
        <w:t xml:space="preserve">        VOL SER NOS= KCTR01</w:t>
      </w:r>
    </w:p>
    <w:p w14:paraId="1EE804A4" w14:textId="77777777" w:rsidR="00C97A3E" w:rsidRDefault="00C97A3E" w:rsidP="00C97A3E">
      <w:r>
        <w:t>IGD101I SMS ALLOCATED TO DDNAME (SYSUT14 )</w:t>
      </w:r>
    </w:p>
    <w:p w14:paraId="4606D607" w14:textId="2467C53C" w:rsidR="00C97A3E" w:rsidRDefault="00C97A3E" w:rsidP="00C97A3E">
      <w:r>
        <w:t xml:space="preserve">        DSN (</w:t>
      </w:r>
      <w:del w:id="236" w:author="Karandeep Singh" w:date="2025-04-13T22:18:00Z" w16du:dateUtc="2025-04-14T02:18:00Z">
        <w:r w:rsidR="00CD2A7D">
          <w:delText>SYS25090.T191005</w:delText>
        </w:r>
      </w:del>
      <w:ins w:id="237" w:author="Karandeep Singh" w:date="2025-04-13T22:18:00Z" w16du:dateUtc="2025-04-14T02:18:00Z">
        <w:r>
          <w:t>SYS25103.T210851</w:t>
        </w:r>
      </w:ins>
      <w:r>
        <w:t>.RA000.JPR1INV1.</w:t>
      </w:r>
      <w:del w:id="238" w:author="Karandeep Singh" w:date="2025-04-13T22:18:00Z" w16du:dateUtc="2025-04-14T02:18:00Z">
        <w:r w:rsidR="00CD2A7D">
          <w:delText>R0133477</w:delText>
        </w:r>
      </w:del>
      <w:ins w:id="239" w:author="Karandeep Singh" w:date="2025-04-13T22:18:00Z" w16du:dateUtc="2025-04-14T02:18:00Z">
        <w:r>
          <w:t>R0124838</w:t>
        </w:r>
      </w:ins>
      <w:r>
        <w:t xml:space="preserve">    )</w:t>
      </w:r>
    </w:p>
    <w:p w14:paraId="0F4DAB34" w14:textId="77777777" w:rsidR="00C97A3E" w:rsidRDefault="00C97A3E" w:rsidP="00C97A3E">
      <w:r>
        <w:t xml:space="preserve">        STORCLAS (TEMPSC) MGMTCLAS (        ) DATACLAS (        )</w:t>
      </w:r>
    </w:p>
    <w:p w14:paraId="31ADA982" w14:textId="77777777" w:rsidR="00C97A3E" w:rsidRDefault="00C97A3E" w:rsidP="00C97A3E">
      <w:r>
        <w:t xml:space="preserve">        VOL SER NOS= KCTR01</w:t>
      </w:r>
    </w:p>
    <w:p w14:paraId="6E4C9BDE" w14:textId="77777777" w:rsidR="00C97A3E" w:rsidRDefault="00C97A3E" w:rsidP="00C97A3E">
      <w:r>
        <w:t>IGD101I SMS ALLOCATED TO DDNAME (SYSUT15 )</w:t>
      </w:r>
    </w:p>
    <w:p w14:paraId="0C0483F8" w14:textId="58C741FB" w:rsidR="00C97A3E" w:rsidRDefault="00C97A3E" w:rsidP="00C97A3E">
      <w:r>
        <w:t xml:space="preserve">        DSN (</w:t>
      </w:r>
      <w:del w:id="240" w:author="Karandeep Singh" w:date="2025-04-13T22:18:00Z" w16du:dateUtc="2025-04-14T02:18:00Z">
        <w:r w:rsidR="00CD2A7D">
          <w:delText>SYS25090.T191005</w:delText>
        </w:r>
      </w:del>
      <w:ins w:id="241" w:author="Karandeep Singh" w:date="2025-04-13T22:18:00Z" w16du:dateUtc="2025-04-14T02:18:00Z">
        <w:r>
          <w:t>SYS25103.T210851</w:t>
        </w:r>
      </w:ins>
      <w:r>
        <w:t>.RA000.JPR1INV1.</w:t>
      </w:r>
      <w:del w:id="242" w:author="Karandeep Singh" w:date="2025-04-13T22:18:00Z" w16du:dateUtc="2025-04-14T02:18:00Z">
        <w:r w:rsidR="00CD2A7D">
          <w:delText>R0133478</w:delText>
        </w:r>
      </w:del>
      <w:ins w:id="243" w:author="Karandeep Singh" w:date="2025-04-13T22:18:00Z" w16du:dateUtc="2025-04-14T02:18:00Z">
        <w:r>
          <w:t>R0124839</w:t>
        </w:r>
      </w:ins>
      <w:r>
        <w:t xml:space="preserve">    )</w:t>
      </w:r>
    </w:p>
    <w:p w14:paraId="24477F5C" w14:textId="77777777" w:rsidR="00C97A3E" w:rsidRDefault="00C97A3E" w:rsidP="00C97A3E">
      <w:r>
        <w:t xml:space="preserve">        STORCLAS (TEMPSC) MGMTCLAS (        ) DATACLAS (        )</w:t>
      </w:r>
    </w:p>
    <w:p w14:paraId="65EDC416" w14:textId="77777777" w:rsidR="00C97A3E" w:rsidRDefault="00C97A3E" w:rsidP="00C97A3E">
      <w:r>
        <w:t xml:space="preserve">        VOL SER NOS= KCTR01</w:t>
      </w:r>
    </w:p>
    <w:p w14:paraId="6D886DC2" w14:textId="77777777" w:rsidR="00C97A3E" w:rsidRDefault="00C97A3E" w:rsidP="00C97A3E">
      <w:r>
        <w:t>IGD101I SMS ALLOCATED TO DDNAME (SYSMDECK)</w:t>
      </w:r>
    </w:p>
    <w:p w14:paraId="25E7AFA7" w14:textId="47E96272" w:rsidR="00C97A3E" w:rsidRDefault="00C97A3E" w:rsidP="00C97A3E">
      <w:r>
        <w:t xml:space="preserve">        DSN (</w:t>
      </w:r>
      <w:del w:id="244" w:author="Karandeep Singh" w:date="2025-04-13T22:18:00Z" w16du:dateUtc="2025-04-14T02:18:00Z">
        <w:r w:rsidR="00CD2A7D">
          <w:delText>SYS25090.T191005</w:delText>
        </w:r>
      </w:del>
      <w:ins w:id="245" w:author="Karandeep Singh" w:date="2025-04-13T22:18:00Z" w16du:dateUtc="2025-04-14T02:18:00Z">
        <w:r>
          <w:t>SYS25103.T210851</w:t>
        </w:r>
      </w:ins>
      <w:r>
        <w:t>.RA000.JPR1INV1.</w:t>
      </w:r>
      <w:del w:id="246" w:author="Karandeep Singh" w:date="2025-04-13T22:18:00Z" w16du:dateUtc="2025-04-14T02:18:00Z">
        <w:r w:rsidR="00CD2A7D">
          <w:delText>R0133479</w:delText>
        </w:r>
      </w:del>
      <w:ins w:id="247" w:author="Karandeep Singh" w:date="2025-04-13T22:18:00Z" w16du:dateUtc="2025-04-14T02:18:00Z">
        <w:r>
          <w:t>R0124840</w:t>
        </w:r>
      </w:ins>
      <w:r>
        <w:t xml:space="preserve">    )</w:t>
      </w:r>
    </w:p>
    <w:p w14:paraId="444A5D07" w14:textId="77777777" w:rsidR="00C97A3E" w:rsidRDefault="00C97A3E" w:rsidP="00C97A3E">
      <w:r>
        <w:t xml:space="preserve">        STORCLAS (TEMPSC) MGMTCLAS (        ) DATACLAS (        )</w:t>
      </w:r>
    </w:p>
    <w:p w14:paraId="73DFBAB1" w14:textId="77777777" w:rsidR="00C97A3E" w:rsidRDefault="00C97A3E" w:rsidP="00C97A3E">
      <w:r>
        <w:t xml:space="preserve">        VOL SER NOS= KCTR01</w:t>
      </w:r>
    </w:p>
    <w:p w14:paraId="690A20BE" w14:textId="77777777" w:rsidR="00C97A3E" w:rsidRDefault="00C97A3E" w:rsidP="00C97A3E">
      <w:r>
        <w:t>IGD103I SMS ALLOCATED TO DDNAME SYSIN</w:t>
      </w:r>
    </w:p>
    <w:p w14:paraId="44971062" w14:textId="77777777" w:rsidR="00C97A3E" w:rsidRDefault="00C97A3E" w:rsidP="00C97A3E">
      <w:r>
        <w:t>IEF142I JPR1INV1 COBOL STEP4 - STEP WAS EXECUTED - COND CODE 0004</w:t>
      </w:r>
    </w:p>
    <w:p w14:paraId="725C6700" w14:textId="77777777" w:rsidR="00C97A3E" w:rsidRDefault="00C97A3E" w:rsidP="00C97A3E">
      <w:r>
        <w:t>IEF285I   IGY630.SIGYCOMP                              KEPT</w:t>
      </w:r>
    </w:p>
    <w:p w14:paraId="5DE85E50" w14:textId="77777777" w:rsidR="00C97A3E" w:rsidRDefault="00C97A3E" w:rsidP="00C97A3E">
      <w:r>
        <w:t>IEF285I   VOL SER NOS= VTIGYL.</w:t>
      </w:r>
    </w:p>
    <w:p w14:paraId="367711E2" w14:textId="77777777" w:rsidR="00C97A3E" w:rsidRDefault="00C97A3E" w:rsidP="00C97A3E">
      <w:r>
        <w:t>IEF285I   CEE.SCEERUN                                  KEPT</w:t>
      </w:r>
    </w:p>
    <w:p w14:paraId="10F5D762" w14:textId="77777777" w:rsidR="00C97A3E" w:rsidRDefault="00C97A3E" w:rsidP="00C97A3E">
      <w:r>
        <w:t>IEF285I   VOL SER NOS= VTMVSC.</w:t>
      </w:r>
    </w:p>
    <w:p w14:paraId="42547AA1" w14:textId="77777777" w:rsidR="00C97A3E" w:rsidRDefault="00C97A3E" w:rsidP="00C97A3E">
      <w:r>
        <w:t>IEF285I   CEE.SCEERUN2                                 KEPT</w:t>
      </w:r>
    </w:p>
    <w:p w14:paraId="3DF15CE3" w14:textId="77777777" w:rsidR="00C97A3E" w:rsidRDefault="00C97A3E" w:rsidP="00C97A3E">
      <w:r>
        <w:t>IEF285I   VOL SER NOS= VTMVSC.</w:t>
      </w:r>
    </w:p>
    <w:p w14:paraId="6F85479B" w14:textId="5F729B3C" w:rsidR="00C97A3E" w:rsidRDefault="00C97A3E" w:rsidP="00C97A3E">
      <w:r>
        <w:t>IEF285I   KC03BE4.JPR1INV1.</w:t>
      </w:r>
      <w:del w:id="248" w:author="Karandeep Singh" w:date="2025-04-13T22:18:00Z" w16du:dateUtc="2025-04-14T02:18:00Z">
        <w:r w:rsidR="00CD2A7D">
          <w:delText>JOB05154</w:delText>
        </w:r>
      </w:del>
      <w:ins w:id="249" w:author="Karandeep Singh" w:date="2025-04-13T22:18:00Z" w16du:dateUtc="2025-04-14T02:18:00Z">
        <w:r>
          <w:t>JOB09451</w:t>
        </w:r>
      </w:ins>
      <w:r>
        <w:t>.D0000107.?         SYSOUT</w:t>
      </w:r>
    </w:p>
    <w:p w14:paraId="6718E8A9" w14:textId="4ABA353F" w:rsidR="00C97A3E" w:rsidRDefault="00C97A3E" w:rsidP="00C97A3E">
      <w:r>
        <w:t xml:space="preserve">IGD106I </w:t>
      </w:r>
      <w:del w:id="250" w:author="Karandeep Singh" w:date="2025-04-13T22:18:00Z" w16du:dateUtc="2025-04-14T02:18:00Z">
        <w:r w:rsidR="00CD2A7D">
          <w:delText>SYS25090.T191005</w:delText>
        </w:r>
      </w:del>
      <w:ins w:id="251" w:author="Karandeep Singh" w:date="2025-04-13T22:18:00Z" w16du:dateUtc="2025-04-14T02:18:00Z">
        <w:r>
          <w:t>SYS25103.T210851</w:t>
        </w:r>
      </w:ins>
      <w:r>
        <w:t>.RA000.JPR1INV1.LOADSET.H01  PASSED,    DDNAME=SYSLIN</w:t>
      </w:r>
    </w:p>
    <w:p w14:paraId="41A29634" w14:textId="72C2E288" w:rsidR="00C97A3E" w:rsidRDefault="00C97A3E" w:rsidP="00C97A3E">
      <w:r>
        <w:t xml:space="preserve">IGD105I </w:t>
      </w:r>
      <w:del w:id="252" w:author="Karandeep Singh" w:date="2025-04-13T22:18:00Z" w16du:dateUtc="2025-04-14T02:18:00Z">
        <w:r w:rsidR="00CD2A7D">
          <w:delText>SYS25090.T191005</w:delText>
        </w:r>
      </w:del>
      <w:ins w:id="253" w:author="Karandeep Singh" w:date="2025-04-13T22:18:00Z" w16du:dateUtc="2025-04-14T02:18:00Z">
        <w:r>
          <w:t>SYS25103.T210851</w:t>
        </w:r>
      </w:ins>
      <w:r>
        <w:t>.RA000.JPR1INV1.</w:t>
      </w:r>
      <w:del w:id="254" w:author="Karandeep Singh" w:date="2025-04-13T22:18:00Z" w16du:dateUtc="2025-04-14T02:18:00Z">
        <w:r w:rsidR="00CD2A7D">
          <w:delText>R0133464</w:delText>
        </w:r>
      </w:del>
      <w:ins w:id="255" w:author="Karandeep Singh" w:date="2025-04-13T22:18:00Z" w16du:dateUtc="2025-04-14T02:18:00Z">
        <w:r>
          <w:t>R0124825</w:t>
        </w:r>
      </w:ins>
      <w:r>
        <w:t xml:space="preserve">     DELETED,   DDNAME=SYSUT1</w:t>
      </w:r>
    </w:p>
    <w:p w14:paraId="15691791" w14:textId="023D7BCE" w:rsidR="00C97A3E" w:rsidRDefault="00C97A3E" w:rsidP="00C97A3E">
      <w:r>
        <w:t xml:space="preserve">IGD105I </w:t>
      </w:r>
      <w:del w:id="256" w:author="Karandeep Singh" w:date="2025-04-13T22:18:00Z" w16du:dateUtc="2025-04-14T02:18:00Z">
        <w:r w:rsidR="00CD2A7D">
          <w:delText>SYS25090.T191005</w:delText>
        </w:r>
      </w:del>
      <w:ins w:id="257" w:author="Karandeep Singh" w:date="2025-04-13T22:18:00Z" w16du:dateUtc="2025-04-14T02:18:00Z">
        <w:r>
          <w:t>SYS25103.T210851</w:t>
        </w:r>
      </w:ins>
      <w:r>
        <w:t>.RA000.JPR1INV1.</w:t>
      </w:r>
      <w:del w:id="258" w:author="Karandeep Singh" w:date="2025-04-13T22:18:00Z" w16du:dateUtc="2025-04-14T02:18:00Z">
        <w:r w:rsidR="00CD2A7D">
          <w:delText>R0133465</w:delText>
        </w:r>
      </w:del>
      <w:ins w:id="259" w:author="Karandeep Singh" w:date="2025-04-13T22:18:00Z" w16du:dateUtc="2025-04-14T02:18:00Z">
        <w:r>
          <w:t>R0124826</w:t>
        </w:r>
      </w:ins>
      <w:r>
        <w:t xml:space="preserve">     DELETED,   DDNAME=SYSUT2</w:t>
      </w:r>
    </w:p>
    <w:p w14:paraId="7BB9E4DF" w14:textId="5D29062D" w:rsidR="00C97A3E" w:rsidRDefault="00C97A3E" w:rsidP="00C97A3E">
      <w:r>
        <w:t xml:space="preserve">IGD105I </w:t>
      </w:r>
      <w:del w:id="260" w:author="Karandeep Singh" w:date="2025-04-13T22:18:00Z" w16du:dateUtc="2025-04-14T02:18:00Z">
        <w:r w:rsidR="00CD2A7D">
          <w:delText>SYS25090.T191005</w:delText>
        </w:r>
      </w:del>
      <w:ins w:id="261" w:author="Karandeep Singh" w:date="2025-04-13T22:18:00Z" w16du:dateUtc="2025-04-14T02:18:00Z">
        <w:r>
          <w:t>SYS25103.T210851</w:t>
        </w:r>
      </w:ins>
      <w:r>
        <w:t>.RA000.JPR1INV1.</w:t>
      </w:r>
      <w:del w:id="262" w:author="Karandeep Singh" w:date="2025-04-13T22:18:00Z" w16du:dateUtc="2025-04-14T02:18:00Z">
        <w:r w:rsidR="00CD2A7D">
          <w:delText>R0133466</w:delText>
        </w:r>
      </w:del>
      <w:ins w:id="263" w:author="Karandeep Singh" w:date="2025-04-13T22:18:00Z" w16du:dateUtc="2025-04-14T02:18:00Z">
        <w:r>
          <w:t>R0124827</w:t>
        </w:r>
      </w:ins>
      <w:r>
        <w:t xml:space="preserve">     DELETED,   DDNAME=SYSUT3</w:t>
      </w:r>
    </w:p>
    <w:p w14:paraId="258E3EFE" w14:textId="4237972B" w:rsidR="00C97A3E" w:rsidRDefault="00C97A3E" w:rsidP="00C97A3E">
      <w:r>
        <w:t xml:space="preserve">IGD105I </w:t>
      </w:r>
      <w:del w:id="264" w:author="Karandeep Singh" w:date="2025-04-13T22:18:00Z" w16du:dateUtc="2025-04-14T02:18:00Z">
        <w:r w:rsidR="00CD2A7D">
          <w:delText>SYS25090.T191005</w:delText>
        </w:r>
      </w:del>
      <w:ins w:id="265" w:author="Karandeep Singh" w:date="2025-04-13T22:18:00Z" w16du:dateUtc="2025-04-14T02:18:00Z">
        <w:r>
          <w:t>SYS25103.T210851</w:t>
        </w:r>
      </w:ins>
      <w:r>
        <w:t>.RA000.JPR1INV1.</w:t>
      </w:r>
      <w:del w:id="266" w:author="Karandeep Singh" w:date="2025-04-13T22:18:00Z" w16du:dateUtc="2025-04-14T02:18:00Z">
        <w:r w:rsidR="00CD2A7D">
          <w:delText>R0133467</w:delText>
        </w:r>
      </w:del>
      <w:ins w:id="267" w:author="Karandeep Singh" w:date="2025-04-13T22:18:00Z" w16du:dateUtc="2025-04-14T02:18:00Z">
        <w:r>
          <w:t>R0124828</w:t>
        </w:r>
      </w:ins>
      <w:r>
        <w:t xml:space="preserve">     DELETED,   DDNAME=SYSUT4</w:t>
      </w:r>
    </w:p>
    <w:p w14:paraId="5D13530A" w14:textId="7D63A58E" w:rsidR="00C97A3E" w:rsidRDefault="00C97A3E" w:rsidP="00C97A3E">
      <w:r>
        <w:t xml:space="preserve">IGD105I </w:t>
      </w:r>
      <w:del w:id="268" w:author="Karandeep Singh" w:date="2025-04-13T22:18:00Z" w16du:dateUtc="2025-04-14T02:18:00Z">
        <w:r w:rsidR="00CD2A7D">
          <w:delText>SYS25090.T191005</w:delText>
        </w:r>
      </w:del>
      <w:ins w:id="269" w:author="Karandeep Singh" w:date="2025-04-13T22:18:00Z" w16du:dateUtc="2025-04-14T02:18:00Z">
        <w:r>
          <w:t>SYS25103.T210851</w:t>
        </w:r>
      </w:ins>
      <w:r>
        <w:t>.RA000.JPR1INV1.</w:t>
      </w:r>
      <w:del w:id="270" w:author="Karandeep Singh" w:date="2025-04-13T22:18:00Z" w16du:dateUtc="2025-04-14T02:18:00Z">
        <w:r w:rsidR="00CD2A7D">
          <w:delText>R0133468</w:delText>
        </w:r>
      </w:del>
      <w:ins w:id="271" w:author="Karandeep Singh" w:date="2025-04-13T22:18:00Z" w16du:dateUtc="2025-04-14T02:18:00Z">
        <w:r>
          <w:t>R0124829</w:t>
        </w:r>
      </w:ins>
      <w:r>
        <w:t xml:space="preserve">     DELETED,   DDNAME=SYSUT5</w:t>
      </w:r>
    </w:p>
    <w:p w14:paraId="49658C63" w14:textId="2CD767E4" w:rsidR="00C97A3E" w:rsidRDefault="00C97A3E" w:rsidP="00C97A3E">
      <w:r>
        <w:t xml:space="preserve">IGD105I </w:t>
      </w:r>
      <w:del w:id="272" w:author="Karandeep Singh" w:date="2025-04-13T22:18:00Z" w16du:dateUtc="2025-04-14T02:18:00Z">
        <w:r w:rsidR="00CD2A7D">
          <w:delText>SYS25090.T191005</w:delText>
        </w:r>
      </w:del>
      <w:ins w:id="273" w:author="Karandeep Singh" w:date="2025-04-13T22:18:00Z" w16du:dateUtc="2025-04-14T02:18:00Z">
        <w:r>
          <w:t>SYS25103.T210851</w:t>
        </w:r>
      </w:ins>
      <w:r>
        <w:t>.RA000.JPR1INV1.</w:t>
      </w:r>
      <w:del w:id="274" w:author="Karandeep Singh" w:date="2025-04-13T22:18:00Z" w16du:dateUtc="2025-04-14T02:18:00Z">
        <w:r w:rsidR="00CD2A7D">
          <w:delText>R0133469</w:delText>
        </w:r>
      </w:del>
      <w:ins w:id="275" w:author="Karandeep Singh" w:date="2025-04-13T22:18:00Z" w16du:dateUtc="2025-04-14T02:18:00Z">
        <w:r>
          <w:t>R0124830</w:t>
        </w:r>
      </w:ins>
      <w:r>
        <w:t xml:space="preserve">     DELETED,   DDNAME=SYSUT6</w:t>
      </w:r>
    </w:p>
    <w:p w14:paraId="57C77F11" w14:textId="0623FCAA" w:rsidR="00C97A3E" w:rsidRDefault="00C97A3E" w:rsidP="00C97A3E">
      <w:r>
        <w:t xml:space="preserve">IGD105I </w:t>
      </w:r>
      <w:del w:id="276" w:author="Karandeep Singh" w:date="2025-04-13T22:18:00Z" w16du:dateUtc="2025-04-14T02:18:00Z">
        <w:r w:rsidR="00CD2A7D">
          <w:delText>SYS25090.T191005</w:delText>
        </w:r>
      </w:del>
      <w:ins w:id="277" w:author="Karandeep Singh" w:date="2025-04-13T22:18:00Z" w16du:dateUtc="2025-04-14T02:18:00Z">
        <w:r>
          <w:t>SYS25103.T210851</w:t>
        </w:r>
      </w:ins>
      <w:r>
        <w:t>.RA000.JPR1INV1.</w:t>
      </w:r>
      <w:del w:id="278" w:author="Karandeep Singh" w:date="2025-04-13T22:18:00Z" w16du:dateUtc="2025-04-14T02:18:00Z">
        <w:r w:rsidR="00CD2A7D">
          <w:delText>R0133470</w:delText>
        </w:r>
      </w:del>
      <w:ins w:id="279" w:author="Karandeep Singh" w:date="2025-04-13T22:18:00Z" w16du:dateUtc="2025-04-14T02:18:00Z">
        <w:r>
          <w:t>R0124831</w:t>
        </w:r>
      </w:ins>
      <w:r>
        <w:t xml:space="preserve">     DELETED,   DDNAME=SYSUT7</w:t>
      </w:r>
    </w:p>
    <w:p w14:paraId="1B62857F" w14:textId="0C33AA59" w:rsidR="00C97A3E" w:rsidRDefault="00C97A3E" w:rsidP="00C97A3E">
      <w:r>
        <w:t xml:space="preserve">IGD105I </w:t>
      </w:r>
      <w:del w:id="280" w:author="Karandeep Singh" w:date="2025-04-13T22:18:00Z" w16du:dateUtc="2025-04-14T02:18:00Z">
        <w:r w:rsidR="00CD2A7D">
          <w:delText>SYS25090.T191005</w:delText>
        </w:r>
      </w:del>
      <w:ins w:id="281" w:author="Karandeep Singh" w:date="2025-04-13T22:18:00Z" w16du:dateUtc="2025-04-14T02:18:00Z">
        <w:r>
          <w:t>SYS25103.T210851</w:t>
        </w:r>
      </w:ins>
      <w:r>
        <w:t>.RA000.JPR1INV1.</w:t>
      </w:r>
      <w:del w:id="282" w:author="Karandeep Singh" w:date="2025-04-13T22:18:00Z" w16du:dateUtc="2025-04-14T02:18:00Z">
        <w:r w:rsidR="00CD2A7D">
          <w:delText>R0133471</w:delText>
        </w:r>
      </w:del>
      <w:ins w:id="283" w:author="Karandeep Singh" w:date="2025-04-13T22:18:00Z" w16du:dateUtc="2025-04-14T02:18:00Z">
        <w:r>
          <w:t>R0124832</w:t>
        </w:r>
      </w:ins>
      <w:r>
        <w:t xml:space="preserve">     DELETED,   DDNAME=SYSUT8</w:t>
      </w:r>
    </w:p>
    <w:p w14:paraId="2DA81634" w14:textId="61B302BB" w:rsidR="00C97A3E" w:rsidRDefault="00C97A3E" w:rsidP="00C97A3E">
      <w:r>
        <w:t xml:space="preserve">IGD105I </w:t>
      </w:r>
      <w:del w:id="284" w:author="Karandeep Singh" w:date="2025-04-13T22:18:00Z" w16du:dateUtc="2025-04-14T02:18:00Z">
        <w:r w:rsidR="00CD2A7D">
          <w:delText>SYS25090.T191005</w:delText>
        </w:r>
      </w:del>
      <w:ins w:id="285" w:author="Karandeep Singh" w:date="2025-04-13T22:18:00Z" w16du:dateUtc="2025-04-14T02:18:00Z">
        <w:r>
          <w:t>SYS25103.T210851</w:t>
        </w:r>
      </w:ins>
      <w:r>
        <w:t>.RA000.JPR1INV1.</w:t>
      </w:r>
      <w:del w:id="286" w:author="Karandeep Singh" w:date="2025-04-13T22:18:00Z" w16du:dateUtc="2025-04-14T02:18:00Z">
        <w:r w:rsidR="00CD2A7D">
          <w:delText>R0133472</w:delText>
        </w:r>
      </w:del>
      <w:ins w:id="287" w:author="Karandeep Singh" w:date="2025-04-13T22:18:00Z" w16du:dateUtc="2025-04-14T02:18:00Z">
        <w:r>
          <w:t>R0124833</w:t>
        </w:r>
      </w:ins>
      <w:r>
        <w:t xml:space="preserve">     DELETED,   DDNAME=SYSUT9</w:t>
      </w:r>
    </w:p>
    <w:p w14:paraId="2468A428" w14:textId="66A84CA7" w:rsidR="00C97A3E" w:rsidRDefault="00C97A3E" w:rsidP="00C97A3E">
      <w:r>
        <w:t xml:space="preserve">IGD105I </w:t>
      </w:r>
      <w:del w:id="288" w:author="Karandeep Singh" w:date="2025-04-13T22:18:00Z" w16du:dateUtc="2025-04-14T02:18:00Z">
        <w:r w:rsidR="00CD2A7D">
          <w:delText>SYS25090.T191005</w:delText>
        </w:r>
      </w:del>
      <w:ins w:id="289" w:author="Karandeep Singh" w:date="2025-04-13T22:18:00Z" w16du:dateUtc="2025-04-14T02:18:00Z">
        <w:r>
          <w:t>SYS25103.T210851</w:t>
        </w:r>
      </w:ins>
      <w:r>
        <w:t>.RA000.JPR1INV1.</w:t>
      </w:r>
      <w:del w:id="290" w:author="Karandeep Singh" w:date="2025-04-13T22:18:00Z" w16du:dateUtc="2025-04-14T02:18:00Z">
        <w:r w:rsidR="00CD2A7D">
          <w:delText>R0133473</w:delText>
        </w:r>
      </w:del>
      <w:ins w:id="291" w:author="Karandeep Singh" w:date="2025-04-13T22:18:00Z" w16du:dateUtc="2025-04-14T02:18:00Z">
        <w:r>
          <w:t>R0124834</w:t>
        </w:r>
      </w:ins>
      <w:r>
        <w:t xml:space="preserve">     DELETED,   DDNAME=SYSUT10</w:t>
      </w:r>
    </w:p>
    <w:p w14:paraId="5D6E4F26" w14:textId="25A755CC" w:rsidR="00C97A3E" w:rsidRDefault="00C97A3E" w:rsidP="00C97A3E">
      <w:r>
        <w:t xml:space="preserve">IGD105I </w:t>
      </w:r>
      <w:del w:id="292" w:author="Karandeep Singh" w:date="2025-04-13T22:18:00Z" w16du:dateUtc="2025-04-14T02:18:00Z">
        <w:r w:rsidR="00CD2A7D">
          <w:delText>SYS25090.T191005</w:delText>
        </w:r>
      </w:del>
      <w:ins w:id="293" w:author="Karandeep Singh" w:date="2025-04-13T22:18:00Z" w16du:dateUtc="2025-04-14T02:18:00Z">
        <w:r>
          <w:t>SYS25103.T210851</w:t>
        </w:r>
      </w:ins>
      <w:r>
        <w:t>.RA000.JPR1INV1.</w:t>
      </w:r>
      <w:del w:id="294" w:author="Karandeep Singh" w:date="2025-04-13T22:18:00Z" w16du:dateUtc="2025-04-14T02:18:00Z">
        <w:r w:rsidR="00CD2A7D">
          <w:delText>R0133474</w:delText>
        </w:r>
      </w:del>
      <w:ins w:id="295" w:author="Karandeep Singh" w:date="2025-04-13T22:18:00Z" w16du:dateUtc="2025-04-14T02:18:00Z">
        <w:r>
          <w:t>R0124835</w:t>
        </w:r>
      </w:ins>
      <w:r>
        <w:t xml:space="preserve">     DELETED,   DDNAME=SYSUT11</w:t>
      </w:r>
    </w:p>
    <w:p w14:paraId="6BDF3C9E" w14:textId="6D97BF01" w:rsidR="00C97A3E" w:rsidRDefault="00C97A3E" w:rsidP="00C97A3E">
      <w:r>
        <w:t xml:space="preserve">IGD105I </w:t>
      </w:r>
      <w:del w:id="296" w:author="Karandeep Singh" w:date="2025-04-13T22:18:00Z" w16du:dateUtc="2025-04-14T02:18:00Z">
        <w:r w:rsidR="00CD2A7D">
          <w:delText>SYS25090.T191005</w:delText>
        </w:r>
      </w:del>
      <w:ins w:id="297" w:author="Karandeep Singh" w:date="2025-04-13T22:18:00Z" w16du:dateUtc="2025-04-14T02:18:00Z">
        <w:r>
          <w:t>SYS25103.T210851</w:t>
        </w:r>
      </w:ins>
      <w:r>
        <w:t>.RA000.JPR1INV1.</w:t>
      </w:r>
      <w:del w:id="298" w:author="Karandeep Singh" w:date="2025-04-13T22:18:00Z" w16du:dateUtc="2025-04-14T02:18:00Z">
        <w:r w:rsidR="00CD2A7D">
          <w:delText>R0133475</w:delText>
        </w:r>
      </w:del>
      <w:ins w:id="299" w:author="Karandeep Singh" w:date="2025-04-13T22:18:00Z" w16du:dateUtc="2025-04-14T02:18:00Z">
        <w:r>
          <w:t>R0124836</w:t>
        </w:r>
      </w:ins>
      <w:r>
        <w:t xml:space="preserve">     DELETED,   DDNAME=SYSUT12</w:t>
      </w:r>
    </w:p>
    <w:p w14:paraId="6E25751A" w14:textId="746DF72F" w:rsidR="00C97A3E" w:rsidRDefault="00C97A3E" w:rsidP="00C97A3E">
      <w:r>
        <w:t xml:space="preserve">IGD105I </w:t>
      </w:r>
      <w:del w:id="300" w:author="Karandeep Singh" w:date="2025-04-13T22:18:00Z" w16du:dateUtc="2025-04-14T02:18:00Z">
        <w:r w:rsidR="00CD2A7D">
          <w:delText>SYS25090.T191005</w:delText>
        </w:r>
      </w:del>
      <w:ins w:id="301" w:author="Karandeep Singh" w:date="2025-04-13T22:18:00Z" w16du:dateUtc="2025-04-14T02:18:00Z">
        <w:r>
          <w:t>SYS25103.T210851</w:t>
        </w:r>
      </w:ins>
      <w:r>
        <w:t>.RA000.JPR1INV1.</w:t>
      </w:r>
      <w:del w:id="302" w:author="Karandeep Singh" w:date="2025-04-13T22:18:00Z" w16du:dateUtc="2025-04-14T02:18:00Z">
        <w:r w:rsidR="00CD2A7D">
          <w:delText>R0133476</w:delText>
        </w:r>
      </w:del>
      <w:ins w:id="303" w:author="Karandeep Singh" w:date="2025-04-13T22:18:00Z" w16du:dateUtc="2025-04-14T02:18:00Z">
        <w:r>
          <w:t>R0124837</w:t>
        </w:r>
      </w:ins>
      <w:r>
        <w:t xml:space="preserve">     DELETED,   DDNAME=SYSUT13</w:t>
      </w:r>
    </w:p>
    <w:p w14:paraId="2E0A6274" w14:textId="4B0D020F" w:rsidR="00C97A3E" w:rsidRDefault="00C97A3E" w:rsidP="00C97A3E">
      <w:r>
        <w:t xml:space="preserve">IGD105I </w:t>
      </w:r>
      <w:del w:id="304" w:author="Karandeep Singh" w:date="2025-04-13T22:18:00Z" w16du:dateUtc="2025-04-14T02:18:00Z">
        <w:r w:rsidR="00CD2A7D">
          <w:delText>SYS25090.T191005</w:delText>
        </w:r>
      </w:del>
      <w:ins w:id="305" w:author="Karandeep Singh" w:date="2025-04-13T22:18:00Z" w16du:dateUtc="2025-04-14T02:18:00Z">
        <w:r>
          <w:t>SYS25103.T210851</w:t>
        </w:r>
      </w:ins>
      <w:r>
        <w:t>.RA000.JPR1INV1.</w:t>
      </w:r>
      <w:del w:id="306" w:author="Karandeep Singh" w:date="2025-04-13T22:18:00Z" w16du:dateUtc="2025-04-14T02:18:00Z">
        <w:r w:rsidR="00CD2A7D">
          <w:delText>R0133477</w:delText>
        </w:r>
      </w:del>
      <w:ins w:id="307" w:author="Karandeep Singh" w:date="2025-04-13T22:18:00Z" w16du:dateUtc="2025-04-14T02:18:00Z">
        <w:r>
          <w:t>R0124838</w:t>
        </w:r>
      </w:ins>
      <w:r>
        <w:t xml:space="preserve">     DELETED,   DDNAME=SYSUT14</w:t>
      </w:r>
    </w:p>
    <w:p w14:paraId="5F6FC74B" w14:textId="35FA0D07" w:rsidR="00C97A3E" w:rsidRDefault="00C97A3E" w:rsidP="00C97A3E">
      <w:r>
        <w:t xml:space="preserve">IGD105I </w:t>
      </w:r>
      <w:del w:id="308" w:author="Karandeep Singh" w:date="2025-04-13T22:18:00Z" w16du:dateUtc="2025-04-14T02:18:00Z">
        <w:r w:rsidR="00CD2A7D">
          <w:delText>SYS25090.T191005</w:delText>
        </w:r>
      </w:del>
      <w:ins w:id="309" w:author="Karandeep Singh" w:date="2025-04-13T22:18:00Z" w16du:dateUtc="2025-04-14T02:18:00Z">
        <w:r>
          <w:t>SYS25103.T210851</w:t>
        </w:r>
      </w:ins>
      <w:r>
        <w:t>.RA000.JPR1INV1.</w:t>
      </w:r>
      <w:del w:id="310" w:author="Karandeep Singh" w:date="2025-04-13T22:18:00Z" w16du:dateUtc="2025-04-14T02:18:00Z">
        <w:r w:rsidR="00CD2A7D">
          <w:delText>R0133478</w:delText>
        </w:r>
      </w:del>
      <w:ins w:id="311" w:author="Karandeep Singh" w:date="2025-04-13T22:18:00Z" w16du:dateUtc="2025-04-14T02:18:00Z">
        <w:r>
          <w:t>R0124839</w:t>
        </w:r>
      </w:ins>
      <w:r>
        <w:t xml:space="preserve">     DELETED,   DDNAME=SYSUT15</w:t>
      </w:r>
    </w:p>
    <w:p w14:paraId="5E3D6934" w14:textId="2B3CD230" w:rsidR="00C97A3E" w:rsidRDefault="00C97A3E" w:rsidP="00C97A3E">
      <w:r>
        <w:t xml:space="preserve">IGD105I </w:t>
      </w:r>
      <w:del w:id="312" w:author="Karandeep Singh" w:date="2025-04-13T22:18:00Z" w16du:dateUtc="2025-04-14T02:18:00Z">
        <w:r w:rsidR="00CD2A7D">
          <w:delText>SYS25090.T191005</w:delText>
        </w:r>
      </w:del>
      <w:ins w:id="313" w:author="Karandeep Singh" w:date="2025-04-13T22:18:00Z" w16du:dateUtc="2025-04-14T02:18:00Z">
        <w:r>
          <w:t>SYS25103.T210851</w:t>
        </w:r>
      </w:ins>
      <w:r>
        <w:t>.RA000.JPR1INV1.</w:t>
      </w:r>
      <w:del w:id="314" w:author="Karandeep Singh" w:date="2025-04-13T22:18:00Z" w16du:dateUtc="2025-04-14T02:18:00Z">
        <w:r w:rsidR="00CD2A7D">
          <w:delText>R0133479</w:delText>
        </w:r>
      </w:del>
      <w:ins w:id="315" w:author="Karandeep Singh" w:date="2025-04-13T22:18:00Z" w16du:dateUtc="2025-04-14T02:18:00Z">
        <w:r>
          <w:t>R0124840</w:t>
        </w:r>
      </w:ins>
      <w:r>
        <w:t xml:space="preserve">     DELETED,   DDNAME=SYSMDECK</w:t>
      </w:r>
    </w:p>
    <w:p w14:paraId="74F9CB60" w14:textId="77777777" w:rsidR="00C97A3E" w:rsidRDefault="00C97A3E" w:rsidP="00C97A3E">
      <w:r>
        <w:t>IGD104I KC03BE4.COBOL                                RETAINED,  DDNAME=SYSIN</w:t>
      </w:r>
    </w:p>
    <w:p w14:paraId="2DFC19C3" w14:textId="575833A2" w:rsidR="00C97A3E" w:rsidRDefault="00C97A3E" w:rsidP="00C97A3E">
      <w:r>
        <w:t xml:space="preserve">IEF373I STEP/COBOL   /START </w:t>
      </w:r>
      <w:del w:id="316" w:author="Karandeep Singh" w:date="2025-04-13T22:18:00Z" w16du:dateUtc="2025-04-14T02:18:00Z">
        <w:r w:rsidR="00CD2A7D">
          <w:delText>2025090.1910</w:delText>
        </w:r>
      </w:del>
      <w:ins w:id="317" w:author="Karandeep Singh" w:date="2025-04-13T22:18:00Z" w16du:dateUtc="2025-04-14T02:18:00Z">
        <w:r>
          <w:t>2025103.2109</w:t>
        </w:r>
      </w:ins>
    </w:p>
    <w:p w14:paraId="3B75194B" w14:textId="6DC1B088" w:rsidR="00C97A3E" w:rsidRDefault="00C97A3E" w:rsidP="00C97A3E">
      <w:r>
        <w:t xml:space="preserve">IEF032I STEP/COBOL   /STOP  </w:t>
      </w:r>
      <w:del w:id="318" w:author="Karandeep Singh" w:date="2025-04-13T22:18:00Z" w16du:dateUtc="2025-04-14T02:18:00Z">
        <w:r w:rsidR="00CD2A7D">
          <w:delText>2025090.1910</w:delText>
        </w:r>
      </w:del>
      <w:ins w:id="319" w:author="Karandeep Singh" w:date="2025-04-13T22:18:00Z" w16du:dateUtc="2025-04-14T02:18:00Z">
        <w:r>
          <w:t>2025103.2109</w:t>
        </w:r>
      </w:ins>
    </w:p>
    <w:p w14:paraId="3A9E33B6" w14:textId="77777777" w:rsidR="00C97A3E" w:rsidRDefault="00C97A3E" w:rsidP="00C97A3E">
      <w:pPr>
        <w:rPr>
          <w:moveFrom w:id="320" w:author="Karandeep Singh" w:date="2025-04-13T22:18:00Z" w16du:dateUtc="2025-04-14T02:18:00Z"/>
        </w:rPr>
      </w:pPr>
      <w:moveFromRangeStart w:id="321" w:author="Karandeep Singh" w:date="2025-04-13T22:18:00Z" w:name="move195475152"/>
      <w:moveFrom w:id="322" w:author="Karandeep Singh" w:date="2025-04-13T22:18:00Z" w16du:dateUtc="2025-04-14T02:18:00Z">
        <w:r>
          <w:t xml:space="preserve">        CPU:     0 HR  00 MIN  00.06 SEC    SRB:     0 HR  00 MIN  00.00 SEC</w:t>
        </w:r>
      </w:moveFrom>
    </w:p>
    <w:moveFromRangeEnd w:id="321"/>
    <w:p w14:paraId="165828B7" w14:textId="77777777" w:rsidR="00C97A3E" w:rsidRDefault="00C97A3E" w:rsidP="00C97A3E">
      <w:pPr>
        <w:rPr>
          <w:ins w:id="323" w:author="Karandeep Singh" w:date="2025-04-13T22:18:00Z" w16du:dateUtc="2025-04-14T02:18:00Z"/>
        </w:rPr>
      </w:pPr>
      <w:ins w:id="324" w:author="Karandeep Singh" w:date="2025-04-13T22:18:00Z" w16du:dateUtc="2025-04-14T02:18:00Z">
        <w:r>
          <w:t xml:space="preserve">        CPU:     0 HR  00 MIN  00.07 SEC    SRB:     0 HR  00 MIN  00.00 SEC</w:t>
        </w:r>
      </w:ins>
    </w:p>
    <w:p w14:paraId="4F1EBF7C" w14:textId="4E07C1FC" w:rsidR="00C97A3E" w:rsidRDefault="00C97A3E" w:rsidP="00C97A3E">
      <w:r>
        <w:t xml:space="preserve">        VIRT:   572K  SYS:   </w:t>
      </w:r>
      <w:del w:id="325" w:author="Karandeep Singh" w:date="2025-04-13T22:18:00Z" w16du:dateUtc="2025-04-14T02:18:00Z">
        <w:r w:rsidR="00CD2A7D">
          <w:delText>536K</w:delText>
        </w:r>
      </w:del>
      <w:ins w:id="326" w:author="Karandeep Singh" w:date="2025-04-13T22:18:00Z" w16du:dateUtc="2025-04-14T02:18:00Z">
        <w:r>
          <w:t>808K</w:t>
        </w:r>
      </w:ins>
      <w:r>
        <w:t xml:space="preserve">  EXT:   147060K  SYS:    </w:t>
      </w:r>
      <w:del w:id="327" w:author="Karandeep Singh" w:date="2025-04-13T22:18:00Z" w16du:dateUtc="2025-04-14T02:18:00Z">
        <w:r w:rsidR="00CD2A7D">
          <w:delText>15908K</w:delText>
        </w:r>
      </w:del>
      <w:ins w:id="328" w:author="Karandeep Singh" w:date="2025-04-13T22:18:00Z" w16du:dateUtc="2025-04-14T02:18:00Z">
        <w:r>
          <w:t>14940K</w:t>
        </w:r>
      </w:ins>
    </w:p>
    <w:p w14:paraId="69A4CB11" w14:textId="77777777" w:rsidR="00C97A3E" w:rsidRDefault="00C97A3E" w:rsidP="00C97A3E">
      <w:r>
        <w:t xml:space="preserve">        ATB- REAL:                 10872K  SLOTS:                     0K</w:t>
      </w:r>
    </w:p>
    <w:p w14:paraId="720F2EE7" w14:textId="77777777" w:rsidR="00C97A3E" w:rsidRDefault="00C97A3E" w:rsidP="00C97A3E">
      <w:r>
        <w:t xml:space="preserve">             VIRT- ALLOC:     538M SHRD:       0M</w:t>
      </w:r>
    </w:p>
    <w:p w14:paraId="4B874B0E" w14:textId="77777777" w:rsidR="00C97A3E" w:rsidRDefault="00C97A3E" w:rsidP="00C97A3E">
      <w:r>
        <w:t>IEF236I ALLOC. FOR JPR1INV1 LKED STEP4</w:t>
      </w:r>
    </w:p>
    <w:p w14:paraId="20572ABC" w14:textId="77777777" w:rsidR="00C97A3E" w:rsidRDefault="00C97A3E" w:rsidP="00C97A3E">
      <w:r>
        <w:t>IEF237I 1001 ALLOCATED TO SYSLIB</w:t>
      </w:r>
    </w:p>
    <w:p w14:paraId="4B0F2F2F" w14:textId="77777777" w:rsidR="00C97A3E" w:rsidRDefault="00C97A3E" w:rsidP="00C97A3E">
      <w:r>
        <w:t>IEF237I 1001 ALLOCATED TO</w:t>
      </w:r>
    </w:p>
    <w:p w14:paraId="20920374" w14:textId="77777777" w:rsidR="00C97A3E" w:rsidRDefault="00C97A3E" w:rsidP="00C97A3E">
      <w:r>
        <w:t>IEF237I JES2 ALLOCATED TO SYSPRINT</w:t>
      </w:r>
    </w:p>
    <w:p w14:paraId="1C9B49C4" w14:textId="77777777" w:rsidR="00C97A3E" w:rsidRDefault="00C97A3E" w:rsidP="00C97A3E">
      <w:r>
        <w:t>IGD103I SMS ALLOCATED TO DDNAME SYSLIN</w:t>
      </w:r>
    </w:p>
    <w:p w14:paraId="0C69A8C4" w14:textId="77777777" w:rsidR="00C97A3E" w:rsidRDefault="00C97A3E" w:rsidP="00C97A3E">
      <w:r>
        <w:t>IEF237I DMY  ALLOCATED TO</w:t>
      </w:r>
    </w:p>
    <w:p w14:paraId="4C7C2265" w14:textId="77777777" w:rsidR="00C97A3E" w:rsidRDefault="00C97A3E" w:rsidP="00C97A3E">
      <w:r>
        <w:t>IGD103I SMS ALLOCATED TO DDNAME SYSLMOD</w:t>
      </w:r>
    </w:p>
    <w:p w14:paraId="51406990" w14:textId="77777777" w:rsidR="00C97A3E" w:rsidRDefault="00C97A3E" w:rsidP="00C97A3E">
      <w:r>
        <w:t>IEF142I JPR1INV1 LKED STEP4 - STEP WAS EXECUTED - COND CODE 0000</w:t>
      </w:r>
    </w:p>
    <w:p w14:paraId="2F1E903B" w14:textId="77777777" w:rsidR="00C97A3E" w:rsidRDefault="00C97A3E" w:rsidP="00C97A3E">
      <w:r>
        <w:t>IEF285I   CEE.SCEELKEX                                 KEPT</w:t>
      </w:r>
    </w:p>
    <w:p w14:paraId="428FF5E2" w14:textId="77777777" w:rsidR="00C97A3E" w:rsidRDefault="00C97A3E" w:rsidP="00C97A3E">
      <w:r>
        <w:t>IEF285I   VOL SER NOS= VTMVSC.</w:t>
      </w:r>
    </w:p>
    <w:p w14:paraId="27D8BFC3" w14:textId="77777777" w:rsidR="00C97A3E" w:rsidRDefault="00C97A3E" w:rsidP="00C97A3E">
      <w:r>
        <w:t>IEF285I   CEE.SCEELKED                                 KEPT</w:t>
      </w:r>
    </w:p>
    <w:p w14:paraId="41415B74" w14:textId="77777777" w:rsidR="00C97A3E" w:rsidRDefault="00C97A3E" w:rsidP="00C97A3E">
      <w:r>
        <w:t>IEF285I   VOL SER NOS= VTMVSC.</w:t>
      </w:r>
    </w:p>
    <w:p w14:paraId="035E5327" w14:textId="1AA9B2BF" w:rsidR="00C97A3E" w:rsidRDefault="00C97A3E" w:rsidP="00C97A3E">
      <w:r>
        <w:t>IEF285I   KC03BE4.JPR1INV1.</w:t>
      </w:r>
      <w:del w:id="329" w:author="Karandeep Singh" w:date="2025-04-13T22:18:00Z" w16du:dateUtc="2025-04-14T02:18:00Z">
        <w:r w:rsidR="00CD2A7D">
          <w:delText>JOB05154</w:delText>
        </w:r>
      </w:del>
      <w:ins w:id="330" w:author="Karandeep Singh" w:date="2025-04-13T22:18:00Z" w16du:dateUtc="2025-04-14T02:18:00Z">
        <w:r>
          <w:t>JOB09451</w:t>
        </w:r>
      </w:ins>
      <w:r>
        <w:t>.D0000108.?         SYSOUT</w:t>
      </w:r>
    </w:p>
    <w:p w14:paraId="54A8A2C2" w14:textId="7B3B06D3" w:rsidR="00C97A3E" w:rsidRDefault="00C97A3E" w:rsidP="00C97A3E">
      <w:r>
        <w:t xml:space="preserve">IGD105I </w:t>
      </w:r>
      <w:del w:id="331" w:author="Karandeep Singh" w:date="2025-04-13T22:18:00Z" w16du:dateUtc="2025-04-14T02:18:00Z">
        <w:r w:rsidR="00CD2A7D">
          <w:delText>SYS25090.T191005</w:delText>
        </w:r>
      </w:del>
      <w:ins w:id="332" w:author="Karandeep Singh" w:date="2025-04-13T22:18:00Z" w16du:dateUtc="2025-04-14T02:18:00Z">
        <w:r>
          <w:t>SYS25103.T210851</w:t>
        </w:r>
      </w:ins>
      <w:r>
        <w:t>.RA000.JPR1INV1.LOADSET.H01  DELETED,   DDNAME=SYSLIN</w:t>
      </w:r>
    </w:p>
    <w:p w14:paraId="6478D107" w14:textId="77777777" w:rsidR="00C97A3E" w:rsidRDefault="00C97A3E" w:rsidP="00C97A3E">
      <w:r>
        <w:t>IGD104I KC03BE4.LOAD                                 RETAINED,  DDNAME=SYSLMOD</w:t>
      </w:r>
    </w:p>
    <w:p w14:paraId="09F7F09C" w14:textId="2281CAC2" w:rsidR="00C97A3E" w:rsidRDefault="00C97A3E" w:rsidP="00C97A3E">
      <w:r>
        <w:t xml:space="preserve">IEF373I STEP/LKED    /START </w:t>
      </w:r>
      <w:del w:id="333" w:author="Karandeep Singh" w:date="2025-04-13T22:18:00Z" w16du:dateUtc="2025-04-14T02:18:00Z">
        <w:r w:rsidR="00CD2A7D">
          <w:delText>2025090.1910</w:delText>
        </w:r>
      </w:del>
      <w:ins w:id="334" w:author="Karandeep Singh" w:date="2025-04-13T22:18:00Z" w16du:dateUtc="2025-04-14T02:18:00Z">
        <w:r>
          <w:t>2025103.2109</w:t>
        </w:r>
      </w:ins>
    </w:p>
    <w:p w14:paraId="07D635D7" w14:textId="684C42ED" w:rsidR="00C97A3E" w:rsidRDefault="00C97A3E" w:rsidP="00C97A3E">
      <w:r>
        <w:t xml:space="preserve">IEF032I STEP/LKED    /STOP  </w:t>
      </w:r>
      <w:del w:id="335" w:author="Karandeep Singh" w:date="2025-04-13T22:18:00Z" w16du:dateUtc="2025-04-14T02:18:00Z">
        <w:r w:rsidR="00CD2A7D">
          <w:delText>2025090.1910</w:delText>
        </w:r>
      </w:del>
      <w:ins w:id="336" w:author="Karandeep Singh" w:date="2025-04-13T22:18:00Z" w16du:dateUtc="2025-04-14T02:18:00Z">
        <w:r>
          <w:t>2025103.2109</w:t>
        </w:r>
      </w:ins>
    </w:p>
    <w:p w14:paraId="3FDC302E" w14:textId="77777777" w:rsidR="00C97A3E" w:rsidRDefault="00C97A3E" w:rsidP="00C97A3E">
      <w:r>
        <w:t xml:space="preserve">        CPU:     0 HR  00 MIN  00.01 SEC    SRB:     0 HR  00 MIN  00.00 SEC</w:t>
      </w:r>
    </w:p>
    <w:p w14:paraId="7D311B97" w14:textId="192FF818" w:rsidR="00C97A3E" w:rsidRDefault="00C97A3E" w:rsidP="00C97A3E">
      <w:r>
        <w:t xml:space="preserve">        VIRT:    88K  SYS:   </w:t>
      </w:r>
      <w:del w:id="337" w:author="Karandeep Singh" w:date="2025-04-13T22:18:00Z" w16du:dateUtc="2025-04-14T02:18:00Z">
        <w:r w:rsidR="00CD2A7D">
          <w:delText>288K</w:delText>
        </w:r>
      </w:del>
      <w:ins w:id="338" w:author="Karandeep Singh" w:date="2025-04-13T22:18:00Z" w16du:dateUtc="2025-04-14T02:18:00Z">
        <w:r>
          <w:t>312K</w:t>
        </w:r>
      </w:ins>
      <w:r>
        <w:t xml:space="preserve">  EXT:     1768K  SYS:    </w:t>
      </w:r>
      <w:del w:id="339" w:author="Karandeep Singh" w:date="2025-04-13T22:18:00Z" w16du:dateUtc="2025-04-14T02:18:00Z">
        <w:r w:rsidR="00CD2A7D">
          <w:delText>12024K</w:delText>
        </w:r>
      </w:del>
      <w:ins w:id="340" w:author="Karandeep Singh" w:date="2025-04-13T22:18:00Z" w16du:dateUtc="2025-04-14T02:18:00Z">
        <w:r>
          <w:t>12076K</w:t>
        </w:r>
      </w:ins>
    </w:p>
    <w:p w14:paraId="5FFC699D" w14:textId="77777777" w:rsidR="00C97A3E" w:rsidRDefault="00C97A3E" w:rsidP="00C97A3E">
      <w:r>
        <w:t xml:space="preserve">        ATB- REAL:                  1300K  SLOTS:                     0K</w:t>
      </w:r>
    </w:p>
    <w:p w14:paraId="716C8C51" w14:textId="77777777" w:rsidR="00C97A3E" w:rsidRDefault="00C97A3E" w:rsidP="00C97A3E">
      <w:r>
        <w:t xml:space="preserve">             VIRT- ALLOC:      20M SHRD:       0M</w:t>
      </w:r>
    </w:p>
    <w:p w14:paraId="6C4FE8EC" w14:textId="77777777" w:rsidR="00C97A3E" w:rsidRDefault="00C97A3E" w:rsidP="00C97A3E">
      <w:r>
        <w:t>IEF236I ALLOC. FOR JPR1INV1 STEP5</w:t>
      </w:r>
    </w:p>
    <w:p w14:paraId="50A79C58" w14:textId="77777777" w:rsidR="00C97A3E" w:rsidRDefault="00C97A3E" w:rsidP="00C97A3E">
      <w:r>
        <w:t>IGD103I SMS ALLOCATED TO DDNAME STEPLIB</w:t>
      </w:r>
    </w:p>
    <w:p w14:paraId="4925CA7D" w14:textId="77777777" w:rsidR="00C97A3E" w:rsidRDefault="00C97A3E" w:rsidP="00C97A3E">
      <w:r>
        <w:t>IEF237I JES2 ALLOCATED TO PRNT</w:t>
      </w:r>
    </w:p>
    <w:p w14:paraId="49D5F42D" w14:textId="77777777" w:rsidR="00C97A3E" w:rsidRDefault="00C97A3E" w:rsidP="00C97A3E">
      <w:r>
        <w:t>IGD103I SMS ALLOCATED TO DDNAME SLSPKS</w:t>
      </w:r>
    </w:p>
    <w:p w14:paraId="3005493A" w14:textId="77777777" w:rsidR="00C97A3E" w:rsidRDefault="00C97A3E" w:rsidP="00C97A3E">
      <w:r>
        <w:t>IGD103I SMS ALLOCATED TO DDNAME SLSPKS1</w:t>
      </w:r>
    </w:p>
    <w:p w14:paraId="55D6F89B" w14:textId="77777777" w:rsidR="00C97A3E" w:rsidRDefault="00C97A3E" w:rsidP="00C97A3E">
      <w:r>
        <w:t>IGD103I SMS ALLOCATED TO DDNAME SLSTRANS</w:t>
      </w:r>
    </w:p>
    <w:p w14:paraId="330C378A" w14:textId="77777777" w:rsidR="00C97A3E" w:rsidRDefault="00C97A3E" w:rsidP="00C97A3E">
      <w:r>
        <w:t>IEF237I JES2 ALLOCATED TO SYSOUT</w:t>
      </w:r>
    </w:p>
    <w:p w14:paraId="76BB6BD1" w14:textId="604D6C5C" w:rsidR="00C97A3E" w:rsidRDefault="00C97A3E" w:rsidP="00C97A3E">
      <w:r>
        <w:t>IEF285I   KC03BE4.JPR1INV1.</w:t>
      </w:r>
      <w:del w:id="341" w:author="Karandeep Singh" w:date="2025-04-13T22:18:00Z" w16du:dateUtc="2025-04-14T02:18:00Z">
        <w:r w:rsidR="00CD2A7D">
          <w:delText>JOB05154</w:delText>
        </w:r>
      </w:del>
      <w:ins w:id="342" w:author="Karandeep Singh" w:date="2025-04-13T22:18:00Z" w16du:dateUtc="2025-04-14T02:18:00Z">
        <w:r>
          <w:t>JOB09451</w:t>
        </w:r>
      </w:ins>
      <w:r>
        <w:t>.D0000116.?         SYSOUT</w:t>
      </w:r>
    </w:p>
    <w:p w14:paraId="0F242418" w14:textId="77777777" w:rsidR="00C97A3E" w:rsidRDefault="00C97A3E" w:rsidP="00C97A3E">
      <w:r>
        <w:t>IEF142I JPR1INV1 STEP5 - STEP WAS EXECUTED - COND CODE 0000</w:t>
      </w:r>
    </w:p>
    <w:p w14:paraId="7889673C" w14:textId="77777777" w:rsidR="00C97A3E" w:rsidRDefault="00C97A3E" w:rsidP="00C97A3E">
      <w:r>
        <w:t>IGD104I KC03BE4.LOAD                                 RETAINED,  DDNAME=STEPLIB</w:t>
      </w:r>
    </w:p>
    <w:p w14:paraId="4A4A63AE" w14:textId="1542F5BE" w:rsidR="00C97A3E" w:rsidRDefault="00C97A3E" w:rsidP="00C97A3E">
      <w:r>
        <w:t>IEF285I   KC03BE4.JPR1INV1.</w:t>
      </w:r>
      <w:del w:id="343" w:author="Karandeep Singh" w:date="2025-04-13T22:18:00Z" w16du:dateUtc="2025-04-14T02:18:00Z">
        <w:r w:rsidR="00CD2A7D">
          <w:delText>JOB05154</w:delText>
        </w:r>
      </w:del>
      <w:ins w:id="344" w:author="Karandeep Singh" w:date="2025-04-13T22:18:00Z" w16du:dateUtc="2025-04-14T02:18:00Z">
        <w:r>
          <w:t>JOB09451</w:t>
        </w:r>
      </w:ins>
      <w:r>
        <w:t>.D0000109.?         SYSOUT</w:t>
      </w:r>
    </w:p>
    <w:p w14:paraId="22DEDFDB" w14:textId="77777777" w:rsidR="00C97A3E" w:rsidRDefault="00C97A3E" w:rsidP="00C97A3E">
      <w:r>
        <w:t>IGD104I KC03BE4.SLSPKSDS                             RETAINED,  DDNAME=SLSPKS</w:t>
      </w:r>
    </w:p>
    <w:p w14:paraId="5B3E9FA3" w14:textId="77777777" w:rsidR="00C97A3E" w:rsidRDefault="00C97A3E" w:rsidP="00C97A3E">
      <w:r>
        <w:t>IGD104I KC03BE4.SLSP.BRN.PATH                        RETAINED,  DDNAME=SLSPKS1</w:t>
      </w:r>
    </w:p>
    <w:p w14:paraId="0C7F0A35" w14:textId="44DA3837" w:rsidR="00C97A3E" w:rsidRDefault="00C97A3E" w:rsidP="00C97A3E">
      <w:r>
        <w:t>IGD104I KC03BE4.SLSP.SORTED.TRANS.</w:t>
      </w:r>
      <w:del w:id="345" w:author="Karandeep Singh" w:date="2025-04-13T22:18:00Z" w16du:dateUtc="2025-04-14T02:18:00Z">
        <w:r w:rsidR="00CD2A7D">
          <w:delText>T1INV1</w:delText>
        </w:r>
      </w:del>
      <w:ins w:id="346" w:author="Karandeep Singh" w:date="2025-04-13T22:18:00Z" w16du:dateUtc="2025-04-14T02:18:00Z">
        <w:r>
          <w:t>T2INV1</w:t>
        </w:r>
      </w:ins>
      <w:r>
        <w:t xml:space="preserve">             RETAINED,  DDNAME=SLSTRANS</w:t>
      </w:r>
    </w:p>
    <w:p w14:paraId="00B74C81" w14:textId="02AB66AF" w:rsidR="00C97A3E" w:rsidRDefault="00C97A3E" w:rsidP="00C97A3E">
      <w:r>
        <w:t xml:space="preserve">IEF373I STEP/STEP5   /START </w:t>
      </w:r>
      <w:del w:id="347" w:author="Karandeep Singh" w:date="2025-04-13T22:18:00Z" w16du:dateUtc="2025-04-14T02:18:00Z">
        <w:r w:rsidR="00CD2A7D">
          <w:delText>2025090.1910</w:delText>
        </w:r>
      </w:del>
      <w:ins w:id="348" w:author="Karandeep Singh" w:date="2025-04-13T22:18:00Z" w16du:dateUtc="2025-04-14T02:18:00Z">
        <w:r>
          <w:t>2025103.2109</w:t>
        </w:r>
      </w:ins>
    </w:p>
    <w:p w14:paraId="12FE9BA7" w14:textId="048EECBE" w:rsidR="00C97A3E" w:rsidRDefault="00C97A3E" w:rsidP="00C97A3E">
      <w:r>
        <w:t xml:space="preserve">IEF032I STEP/STEP5   /STOP  </w:t>
      </w:r>
      <w:del w:id="349" w:author="Karandeep Singh" w:date="2025-04-13T22:18:00Z" w16du:dateUtc="2025-04-14T02:18:00Z">
        <w:r w:rsidR="00CD2A7D">
          <w:delText>2025090.1910</w:delText>
        </w:r>
      </w:del>
      <w:ins w:id="350" w:author="Karandeep Singh" w:date="2025-04-13T22:18:00Z" w16du:dateUtc="2025-04-14T02:18:00Z">
        <w:r>
          <w:t>2025103.2109</w:t>
        </w:r>
      </w:ins>
    </w:p>
    <w:p w14:paraId="4CA5FE48" w14:textId="77777777" w:rsidR="00C97A3E" w:rsidRDefault="00C97A3E" w:rsidP="00C97A3E">
      <w:pPr>
        <w:rPr>
          <w:moveTo w:id="351" w:author="Karandeep Singh" w:date="2025-04-13T22:18:00Z" w16du:dateUtc="2025-04-14T02:18:00Z"/>
        </w:rPr>
      </w:pPr>
      <w:moveToRangeStart w:id="352" w:author="Karandeep Singh" w:date="2025-04-13T22:18:00Z" w:name="move195475153"/>
      <w:moveTo w:id="353" w:author="Karandeep Singh" w:date="2025-04-13T22:18:00Z" w16du:dateUtc="2025-04-14T02:18:00Z">
        <w:r>
          <w:t xml:space="preserve">        CPU:     0 HR  00 MIN  00.01 SEC    SRB:     0 HR  00 MIN  00.00 SEC</w:t>
        </w:r>
      </w:moveTo>
    </w:p>
    <w:p w14:paraId="7A1CEC18" w14:textId="77777777" w:rsidR="00C97A3E" w:rsidRDefault="00C97A3E" w:rsidP="00C97A3E">
      <w:pPr>
        <w:rPr>
          <w:moveFrom w:id="354" w:author="Karandeep Singh" w:date="2025-04-13T22:18:00Z" w16du:dateUtc="2025-04-14T02:18:00Z"/>
        </w:rPr>
      </w:pPr>
      <w:moveFromRangeStart w:id="355" w:author="Karandeep Singh" w:date="2025-04-13T22:18:00Z" w:name="move195475154"/>
      <w:moveToRangeEnd w:id="352"/>
      <w:moveFrom w:id="356" w:author="Karandeep Singh" w:date="2025-04-13T22:18:00Z" w16du:dateUtc="2025-04-14T02:18:00Z">
        <w:r>
          <w:t xml:space="preserve">        CPU:     0 HR  00 MIN  00.01 SEC    SRB:     0 HR  00 MIN  00.00 SEC</w:t>
        </w:r>
      </w:moveFrom>
    </w:p>
    <w:moveFromRangeEnd w:id="355"/>
    <w:p w14:paraId="1718E05F" w14:textId="3653907D" w:rsidR="00C97A3E" w:rsidRDefault="00C97A3E" w:rsidP="00C97A3E">
      <w:r>
        <w:t xml:space="preserve">        VIRT:   112K  SYS:   </w:t>
      </w:r>
      <w:del w:id="357" w:author="Karandeep Singh" w:date="2025-04-13T22:18:00Z" w16du:dateUtc="2025-04-14T02:18:00Z">
        <w:r w:rsidR="00CD2A7D">
          <w:delText>280K</w:delText>
        </w:r>
      </w:del>
      <w:ins w:id="358" w:author="Karandeep Singh" w:date="2025-04-13T22:18:00Z" w16du:dateUtc="2025-04-14T02:18:00Z">
        <w:r>
          <w:t>300K</w:t>
        </w:r>
      </w:ins>
      <w:r>
        <w:t xml:space="preserve">  EXT:     3628K  SYS:    </w:t>
      </w:r>
      <w:del w:id="359" w:author="Karandeep Singh" w:date="2025-04-13T22:18:00Z" w16du:dateUtc="2025-04-14T02:18:00Z">
        <w:r w:rsidR="00CD2A7D">
          <w:delText>11936K</w:delText>
        </w:r>
      </w:del>
      <w:ins w:id="360" w:author="Karandeep Singh" w:date="2025-04-13T22:18:00Z" w16du:dateUtc="2025-04-14T02:18:00Z">
        <w:r>
          <w:t>11984K</w:t>
        </w:r>
      </w:ins>
    </w:p>
    <w:p w14:paraId="30644DF7" w14:textId="77777777" w:rsidR="00C97A3E" w:rsidRDefault="00C97A3E" w:rsidP="00C97A3E">
      <w:r>
        <w:t xml:space="preserve">        ATB- REAL:                  1332K  SLOTS:                     0K</w:t>
      </w:r>
    </w:p>
    <w:p w14:paraId="130FD214" w14:textId="77777777" w:rsidR="00C97A3E" w:rsidRDefault="00C97A3E" w:rsidP="00C97A3E">
      <w:r>
        <w:t xml:space="preserve">             VIRT- ALLOC:      22M SHRD:       0M</w:t>
      </w:r>
    </w:p>
    <w:p w14:paraId="60FAF878" w14:textId="77777777" w:rsidR="00C97A3E" w:rsidRDefault="00C97A3E" w:rsidP="00C97A3E">
      <w:r>
        <w:t>IEF236I ALLOC. FOR JPR1INV1 COBOL STEP6</w:t>
      </w:r>
    </w:p>
    <w:p w14:paraId="171AFE12" w14:textId="77777777" w:rsidR="00C97A3E" w:rsidRDefault="00C97A3E" w:rsidP="00C97A3E">
      <w:r>
        <w:t>IEF237I 1A76 ALLOCATED TO STEPLIB</w:t>
      </w:r>
    </w:p>
    <w:p w14:paraId="0191B04A" w14:textId="77777777" w:rsidR="00C97A3E" w:rsidRDefault="00C97A3E" w:rsidP="00C97A3E">
      <w:r>
        <w:t>IEF237I 1001 ALLOCATED TO</w:t>
      </w:r>
    </w:p>
    <w:p w14:paraId="4D24BFC1" w14:textId="77777777" w:rsidR="00C97A3E" w:rsidRDefault="00C97A3E" w:rsidP="00C97A3E">
      <w:r>
        <w:t>IEF237I 1001 ALLOCATED TO</w:t>
      </w:r>
    </w:p>
    <w:p w14:paraId="15DD23C9" w14:textId="77777777" w:rsidR="00C97A3E" w:rsidRDefault="00C97A3E" w:rsidP="00C97A3E">
      <w:r>
        <w:t>IEF237I JES2 ALLOCATED TO SYSPRINT</w:t>
      </w:r>
    </w:p>
    <w:p w14:paraId="5FB29EB3" w14:textId="77777777" w:rsidR="00C97A3E" w:rsidRDefault="00C97A3E" w:rsidP="00C97A3E">
      <w:r>
        <w:t>IGD101I SMS ALLOCATED TO DDNAME (SYSLIN  )</w:t>
      </w:r>
    </w:p>
    <w:p w14:paraId="627F1A35" w14:textId="3EDACAF3" w:rsidR="00C97A3E" w:rsidRDefault="00C97A3E" w:rsidP="00C97A3E">
      <w:r>
        <w:t xml:space="preserve">        DSN (</w:t>
      </w:r>
      <w:del w:id="361" w:author="Karandeep Singh" w:date="2025-04-13T22:18:00Z" w16du:dateUtc="2025-04-14T02:18:00Z">
        <w:r w:rsidR="00CD2A7D">
          <w:delText>SYS25090.T191005</w:delText>
        </w:r>
      </w:del>
      <w:ins w:id="362" w:author="Karandeep Singh" w:date="2025-04-13T22:18:00Z" w16du:dateUtc="2025-04-14T02:18:00Z">
        <w:r>
          <w:t>SYS25103.T210851</w:t>
        </w:r>
      </w:ins>
      <w:r>
        <w:t>.RA000.JPR1INV1.LOADSET.H01 )</w:t>
      </w:r>
    </w:p>
    <w:p w14:paraId="411D53A6" w14:textId="77777777" w:rsidR="00C97A3E" w:rsidRDefault="00C97A3E" w:rsidP="00C97A3E">
      <w:r>
        <w:t xml:space="preserve">        STORCLAS (TEMPSC) MGMTCLAS (        ) DATACLAS (        )</w:t>
      </w:r>
    </w:p>
    <w:p w14:paraId="1D1ECC77" w14:textId="77777777" w:rsidR="00C97A3E" w:rsidRDefault="00C97A3E" w:rsidP="00C97A3E">
      <w:r>
        <w:t xml:space="preserve">        VOL SER NOS= KCTR01</w:t>
      </w:r>
    </w:p>
    <w:p w14:paraId="4196BDCF" w14:textId="77777777" w:rsidR="00C97A3E" w:rsidRDefault="00C97A3E" w:rsidP="00C97A3E">
      <w:r>
        <w:t>IGD101I SMS ALLOCATED TO DDNAME (SYSUT1  )</w:t>
      </w:r>
    </w:p>
    <w:p w14:paraId="4EFC7A1A" w14:textId="63279C80" w:rsidR="00C97A3E" w:rsidRDefault="00C97A3E" w:rsidP="00C97A3E">
      <w:r>
        <w:t xml:space="preserve">        DSN (</w:t>
      </w:r>
      <w:del w:id="363" w:author="Karandeep Singh" w:date="2025-04-13T22:18:00Z" w16du:dateUtc="2025-04-14T02:18:00Z">
        <w:r w:rsidR="00CD2A7D">
          <w:delText>SYS25090.T191005</w:delText>
        </w:r>
      </w:del>
      <w:ins w:id="364" w:author="Karandeep Singh" w:date="2025-04-13T22:18:00Z" w16du:dateUtc="2025-04-14T02:18:00Z">
        <w:r>
          <w:t>SYS25103.T210851</w:t>
        </w:r>
      </w:ins>
      <w:r>
        <w:t>.RA000.JPR1INV1.</w:t>
      </w:r>
      <w:del w:id="365" w:author="Karandeep Singh" w:date="2025-04-13T22:18:00Z" w16du:dateUtc="2025-04-14T02:18:00Z">
        <w:r w:rsidR="00CD2A7D">
          <w:delText>R0133480</w:delText>
        </w:r>
      </w:del>
      <w:ins w:id="366" w:author="Karandeep Singh" w:date="2025-04-13T22:18:00Z" w16du:dateUtc="2025-04-14T02:18:00Z">
        <w:r>
          <w:t>R0124841</w:t>
        </w:r>
      </w:ins>
      <w:r>
        <w:t xml:space="preserve">    )</w:t>
      </w:r>
    </w:p>
    <w:p w14:paraId="46E5115C" w14:textId="77777777" w:rsidR="00C97A3E" w:rsidRDefault="00C97A3E" w:rsidP="00C97A3E">
      <w:r>
        <w:t xml:space="preserve">        STORCLAS (TEMPSC) MGMTCLAS (        ) DATACLAS (        )</w:t>
      </w:r>
    </w:p>
    <w:p w14:paraId="5CD7CF10" w14:textId="77777777" w:rsidR="00C97A3E" w:rsidRDefault="00C97A3E" w:rsidP="00C97A3E">
      <w:r>
        <w:t xml:space="preserve">        VOL SER NOS= KCTR01</w:t>
      </w:r>
    </w:p>
    <w:p w14:paraId="5E2F6E14" w14:textId="77777777" w:rsidR="00C97A3E" w:rsidRDefault="00C97A3E" w:rsidP="00C97A3E">
      <w:r>
        <w:t>IGD101I SMS ALLOCATED TO DDNAME (SYSUT2  )</w:t>
      </w:r>
    </w:p>
    <w:p w14:paraId="5C9EEA3A" w14:textId="34BEED6E" w:rsidR="00C97A3E" w:rsidRDefault="00C97A3E" w:rsidP="00C97A3E">
      <w:r>
        <w:t xml:space="preserve">        DSN (</w:t>
      </w:r>
      <w:del w:id="367" w:author="Karandeep Singh" w:date="2025-04-13T22:18:00Z" w16du:dateUtc="2025-04-14T02:18:00Z">
        <w:r w:rsidR="00CD2A7D">
          <w:delText>SYS25090.T191005</w:delText>
        </w:r>
      </w:del>
      <w:ins w:id="368" w:author="Karandeep Singh" w:date="2025-04-13T22:18:00Z" w16du:dateUtc="2025-04-14T02:18:00Z">
        <w:r>
          <w:t>SYS25103.T210851</w:t>
        </w:r>
      </w:ins>
      <w:r>
        <w:t>.RA000.JPR1INV1.</w:t>
      </w:r>
      <w:del w:id="369" w:author="Karandeep Singh" w:date="2025-04-13T22:18:00Z" w16du:dateUtc="2025-04-14T02:18:00Z">
        <w:r w:rsidR="00CD2A7D">
          <w:delText>R0133481</w:delText>
        </w:r>
      </w:del>
      <w:ins w:id="370" w:author="Karandeep Singh" w:date="2025-04-13T22:18:00Z" w16du:dateUtc="2025-04-14T02:18:00Z">
        <w:r>
          <w:t>R0124842</w:t>
        </w:r>
      </w:ins>
      <w:r>
        <w:t xml:space="preserve">    )</w:t>
      </w:r>
    </w:p>
    <w:p w14:paraId="578CA1AA" w14:textId="77777777" w:rsidR="00C97A3E" w:rsidRDefault="00C97A3E" w:rsidP="00C97A3E">
      <w:r>
        <w:t xml:space="preserve">        STORCLAS (TEMPSC) MGMTCLAS (        ) DATACLAS (        )</w:t>
      </w:r>
    </w:p>
    <w:p w14:paraId="4922D47E" w14:textId="77777777" w:rsidR="00C97A3E" w:rsidRDefault="00C97A3E" w:rsidP="00C97A3E">
      <w:r>
        <w:t xml:space="preserve">        VOL SER NOS= KCTR01</w:t>
      </w:r>
    </w:p>
    <w:p w14:paraId="583EC887" w14:textId="77777777" w:rsidR="00C97A3E" w:rsidRDefault="00C97A3E" w:rsidP="00C97A3E">
      <w:r>
        <w:t>IGD101I SMS ALLOCATED TO DDNAME (SYSUT3  )</w:t>
      </w:r>
    </w:p>
    <w:p w14:paraId="7B9FCC50" w14:textId="02440C4A" w:rsidR="00C97A3E" w:rsidRDefault="00C97A3E" w:rsidP="00C97A3E">
      <w:r>
        <w:t xml:space="preserve">        DSN (</w:t>
      </w:r>
      <w:del w:id="371" w:author="Karandeep Singh" w:date="2025-04-13T22:18:00Z" w16du:dateUtc="2025-04-14T02:18:00Z">
        <w:r w:rsidR="00CD2A7D">
          <w:delText>SYS25090.T191005</w:delText>
        </w:r>
      </w:del>
      <w:ins w:id="372" w:author="Karandeep Singh" w:date="2025-04-13T22:18:00Z" w16du:dateUtc="2025-04-14T02:18:00Z">
        <w:r>
          <w:t>SYS25103.T210851</w:t>
        </w:r>
      </w:ins>
      <w:r>
        <w:t>.RA000.JPR1INV1.</w:t>
      </w:r>
      <w:del w:id="373" w:author="Karandeep Singh" w:date="2025-04-13T22:18:00Z" w16du:dateUtc="2025-04-14T02:18:00Z">
        <w:r w:rsidR="00CD2A7D">
          <w:delText>R0133482</w:delText>
        </w:r>
      </w:del>
      <w:ins w:id="374" w:author="Karandeep Singh" w:date="2025-04-13T22:18:00Z" w16du:dateUtc="2025-04-14T02:18:00Z">
        <w:r>
          <w:t>R0124843</w:t>
        </w:r>
      </w:ins>
      <w:r>
        <w:t xml:space="preserve">    )</w:t>
      </w:r>
    </w:p>
    <w:p w14:paraId="3C6E2122" w14:textId="77777777" w:rsidR="00C97A3E" w:rsidRDefault="00C97A3E" w:rsidP="00C97A3E">
      <w:r>
        <w:t xml:space="preserve">        STORCLAS (TEMPSC) MGMTCLAS (        ) DATACLAS (        )</w:t>
      </w:r>
    </w:p>
    <w:p w14:paraId="67F9E9CB" w14:textId="77777777" w:rsidR="00C97A3E" w:rsidRDefault="00C97A3E" w:rsidP="00C97A3E">
      <w:r>
        <w:t xml:space="preserve">        VOL SER NOS= KCTR01</w:t>
      </w:r>
    </w:p>
    <w:p w14:paraId="798B05C8" w14:textId="77777777" w:rsidR="00C97A3E" w:rsidRDefault="00C97A3E" w:rsidP="00C97A3E">
      <w:r>
        <w:t>IGD101I SMS ALLOCATED TO DDNAME (SYSUT4  )</w:t>
      </w:r>
    </w:p>
    <w:p w14:paraId="6569BF37" w14:textId="7174DB12" w:rsidR="00C97A3E" w:rsidRDefault="00C97A3E" w:rsidP="00C97A3E">
      <w:r>
        <w:t xml:space="preserve">        DSN (</w:t>
      </w:r>
      <w:del w:id="375" w:author="Karandeep Singh" w:date="2025-04-13T22:18:00Z" w16du:dateUtc="2025-04-14T02:18:00Z">
        <w:r w:rsidR="00CD2A7D">
          <w:delText>SYS25090.T191005</w:delText>
        </w:r>
      </w:del>
      <w:ins w:id="376" w:author="Karandeep Singh" w:date="2025-04-13T22:18:00Z" w16du:dateUtc="2025-04-14T02:18:00Z">
        <w:r>
          <w:t>SYS25103.T210851</w:t>
        </w:r>
      </w:ins>
      <w:r>
        <w:t>.RA000.JPR1INV1.</w:t>
      </w:r>
      <w:del w:id="377" w:author="Karandeep Singh" w:date="2025-04-13T22:18:00Z" w16du:dateUtc="2025-04-14T02:18:00Z">
        <w:r w:rsidR="00CD2A7D">
          <w:delText>R0133483</w:delText>
        </w:r>
      </w:del>
      <w:ins w:id="378" w:author="Karandeep Singh" w:date="2025-04-13T22:18:00Z" w16du:dateUtc="2025-04-14T02:18:00Z">
        <w:r>
          <w:t>R0124844</w:t>
        </w:r>
      </w:ins>
      <w:r>
        <w:t xml:space="preserve">    )</w:t>
      </w:r>
    </w:p>
    <w:p w14:paraId="24D9A109" w14:textId="77777777" w:rsidR="00C97A3E" w:rsidRDefault="00C97A3E" w:rsidP="00C97A3E">
      <w:r>
        <w:t xml:space="preserve">        STORCLAS (TEMPSC) MGMTCLAS (        ) DATACLAS (        )</w:t>
      </w:r>
    </w:p>
    <w:p w14:paraId="4C039A01" w14:textId="77777777" w:rsidR="00C97A3E" w:rsidRDefault="00C97A3E" w:rsidP="00C97A3E">
      <w:r>
        <w:t xml:space="preserve">        VOL SER NOS= KCTR01</w:t>
      </w:r>
    </w:p>
    <w:p w14:paraId="4137F9FF" w14:textId="77777777" w:rsidR="00C97A3E" w:rsidRDefault="00C97A3E" w:rsidP="00C97A3E">
      <w:r>
        <w:t>IGD101I SMS ALLOCATED TO DDNAME (SYSUT5  )</w:t>
      </w:r>
    </w:p>
    <w:p w14:paraId="1B7E791D" w14:textId="00F46B94" w:rsidR="00C97A3E" w:rsidRDefault="00C97A3E" w:rsidP="00C97A3E">
      <w:r>
        <w:t xml:space="preserve">        DSN (</w:t>
      </w:r>
      <w:del w:id="379" w:author="Karandeep Singh" w:date="2025-04-13T22:18:00Z" w16du:dateUtc="2025-04-14T02:18:00Z">
        <w:r w:rsidR="00CD2A7D">
          <w:delText>SYS25090.T191005</w:delText>
        </w:r>
      </w:del>
      <w:ins w:id="380" w:author="Karandeep Singh" w:date="2025-04-13T22:18:00Z" w16du:dateUtc="2025-04-14T02:18:00Z">
        <w:r>
          <w:t>SYS25103.T210851</w:t>
        </w:r>
      </w:ins>
      <w:r>
        <w:t>.RA000.JPR1INV1.</w:t>
      </w:r>
      <w:del w:id="381" w:author="Karandeep Singh" w:date="2025-04-13T22:18:00Z" w16du:dateUtc="2025-04-14T02:18:00Z">
        <w:r w:rsidR="00CD2A7D">
          <w:delText>R0133484</w:delText>
        </w:r>
      </w:del>
      <w:ins w:id="382" w:author="Karandeep Singh" w:date="2025-04-13T22:18:00Z" w16du:dateUtc="2025-04-14T02:18:00Z">
        <w:r>
          <w:t>R0124845</w:t>
        </w:r>
      </w:ins>
      <w:r>
        <w:t xml:space="preserve">    )</w:t>
      </w:r>
    </w:p>
    <w:p w14:paraId="5DF92054" w14:textId="77777777" w:rsidR="00C97A3E" w:rsidRDefault="00C97A3E" w:rsidP="00C97A3E">
      <w:r>
        <w:t xml:space="preserve">        STORCLAS (TEMPSC) MGMTCLAS (        ) DATACLAS (        )</w:t>
      </w:r>
    </w:p>
    <w:p w14:paraId="395A2BB4" w14:textId="77777777" w:rsidR="00C97A3E" w:rsidRDefault="00C97A3E" w:rsidP="00C97A3E">
      <w:r>
        <w:t xml:space="preserve">        VOL SER NOS= KCTR01</w:t>
      </w:r>
    </w:p>
    <w:p w14:paraId="534B7587" w14:textId="77777777" w:rsidR="00C97A3E" w:rsidRDefault="00C97A3E" w:rsidP="00C97A3E">
      <w:r>
        <w:t>IGD101I SMS ALLOCATED TO DDNAME (SYSUT6  )</w:t>
      </w:r>
    </w:p>
    <w:p w14:paraId="10E88D6B" w14:textId="296B5A97" w:rsidR="00C97A3E" w:rsidRDefault="00C97A3E" w:rsidP="00C97A3E">
      <w:r>
        <w:t xml:space="preserve">        DSN (</w:t>
      </w:r>
      <w:del w:id="383" w:author="Karandeep Singh" w:date="2025-04-13T22:18:00Z" w16du:dateUtc="2025-04-14T02:18:00Z">
        <w:r w:rsidR="00CD2A7D">
          <w:delText>SYS25090.T191005</w:delText>
        </w:r>
      </w:del>
      <w:ins w:id="384" w:author="Karandeep Singh" w:date="2025-04-13T22:18:00Z" w16du:dateUtc="2025-04-14T02:18:00Z">
        <w:r>
          <w:t>SYS25103.T210851</w:t>
        </w:r>
      </w:ins>
      <w:r>
        <w:t>.RA000.JPR1INV1.</w:t>
      </w:r>
      <w:del w:id="385" w:author="Karandeep Singh" w:date="2025-04-13T22:18:00Z" w16du:dateUtc="2025-04-14T02:18:00Z">
        <w:r w:rsidR="00CD2A7D">
          <w:delText>R0133485</w:delText>
        </w:r>
      </w:del>
      <w:ins w:id="386" w:author="Karandeep Singh" w:date="2025-04-13T22:18:00Z" w16du:dateUtc="2025-04-14T02:18:00Z">
        <w:r>
          <w:t>R0124846</w:t>
        </w:r>
      </w:ins>
      <w:r>
        <w:t xml:space="preserve">    )</w:t>
      </w:r>
    </w:p>
    <w:p w14:paraId="4485FF63" w14:textId="77777777" w:rsidR="00C97A3E" w:rsidRDefault="00C97A3E" w:rsidP="00C97A3E">
      <w:r>
        <w:t xml:space="preserve">        STORCLAS (TEMPSC) MGMTCLAS (        ) DATACLAS (        )</w:t>
      </w:r>
    </w:p>
    <w:p w14:paraId="63A357AC" w14:textId="77777777" w:rsidR="00C97A3E" w:rsidRDefault="00C97A3E" w:rsidP="00C97A3E">
      <w:r>
        <w:t xml:space="preserve">        VOL SER NOS= KCTR01</w:t>
      </w:r>
    </w:p>
    <w:p w14:paraId="0C67521B" w14:textId="77777777" w:rsidR="00C97A3E" w:rsidRDefault="00C97A3E" w:rsidP="00C97A3E">
      <w:r>
        <w:t>IGD101I SMS ALLOCATED TO DDNAME (SYSUT7  )</w:t>
      </w:r>
    </w:p>
    <w:p w14:paraId="72C58982" w14:textId="25309960" w:rsidR="00C97A3E" w:rsidRDefault="00C97A3E" w:rsidP="00C97A3E">
      <w:r>
        <w:t xml:space="preserve">        DSN (</w:t>
      </w:r>
      <w:del w:id="387" w:author="Karandeep Singh" w:date="2025-04-13T22:18:00Z" w16du:dateUtc="2025-04-14T02:18:00Z">
        <w:r w:rsidR="00CD2A7D">
          <w:delText>SYS25090.T191005</w:delText>
        </w:r>
      </w:del>
      <w:ins w:id="388" w:author="Karandeep Singh" w:date="2025-04-13T22:18:00Z" w16du:dateUtc="2025-04-14T02:18:00Z">
        <w:r>
          <w:t>SYS25103.T210851</w:t>
        </w:r>
      </w:ins>
      <w:r>
        <w:t>.RA000.JPR1INV1.</w:t>
      </w:r>
      <w:del w:id="389" w:author="Karandeep Singh" w:date="2025-04-13T22:18:00Z" w16du:dateUtc="2025-04-14T02:18:00Z">
        <w:r w:rsidR="00CD2A7D">
          <w:delText>R0133486</w:delText>
        </w:r>
      </w:del>
      <w:ins w:id="390" w:author="Karandeep Singh" w:date="2025-04-13T22:18:00Z" w16du:dateUtc="2025-04-14T02:18:00Z">
        <w:r>
          <w:t>R0124847</w:t>
        </w:r>
      </w:ins>
      <w:r>
        <w:t xml:space="preserve">    )</w:t>
      </w:r>
    </w:p>
    <w:p w14:paraId="1F3926CE" w14:textId="77777777" w:rsidR="00C97A3E" w:rsidRDefault="00C97A3E" w:rsidP="00C97A3E">
      <w:r>
        <w:t xml:space="preserve">        STORCLAS (TEMPSC) MGMTCLAS (        ) DATACLAS (        )</w:t>
      </w:r>
    </w:p>
    <w:p w14:paraId="6E9279EF" w14:textId="77777777" w:rsidR="00C97A3E" w:rsidRDefault="00C97A3E" w:rsidP="00C97A3E">
      <w:r>
        <w:t xml:space="preserve">        VOL SER NOS= KCTR01</w:t>
      </w:r>
    </w:p>
    <w:p w14:paraId="045CC282" w14:textId="77777777" w:rsidR="00C97A3E" w:rsidRDefault="00C97A3E" w:rsidP="00C97A3E">
      <w:r>
        <w:t>IGD101I SMS ALLOCATED TO DDNAME (SYSUT8  )</w:t>
      </w:r>
    </w:p>
    <w:p w14:paraId="759EB24A" w14:textId="38BEFA6A" w:rsidR="00C97A3E" w:rsidRDefault="00C97A3E" w:rsidP="00C97A3E">
      <w:r>
        <w:t xml:space="preserve">        DSN (</w:t>
      </w:r>
      <w:del w:id="391" w:author="Karandeep Singh" w:date="2025-04-13T22:18:00Z" w16du:dateUtc="2025-04-14T02:18:00Z">
        <w:r w:rsidR="00CD2A7D">
          <w:delText>SYS25090.T191005</w:delText>
        </w:r>
      </w:del>
      <w:ins w:id="392" w:author="Karandeep Singh" w:date="2025-04-13T22:18:00Z" w16du:dateUtc="2025-04-14T02:18:00Z">
        <w:r>
          <w:t>SYS25103.T210851</w:t>
        </w:r>
      </w:ins>
      <w:r>
        <w:t>.RA000.JPR1INV1.</w:t>
      </w:r>
      <w:del w:id="393" w:author="Karandeep Singh" w:date="2025-04-13T22:18:00Z" w16du:dateUtc="2025-04-14T02:18:00Z">
        <w:r w:rsidR="00CD2A7D">
          <w:delText>R0133487</w:delText>
        </w:r>
      </w:del>
      <w:ins w:id="394" w:author="Karandeep Singh" w:date="2025-04-13T22:18:00Z" w16du:dateUtc="2025-04-14T02:18:00Z">
        <w:r>
          <w:t>R0124848</w:t>
        </w:r>
      </w:ins>
      <w:r>
        <w:t xml:space="preserve">    )</w:t>
      </w:r>
    </w:p>
    <w:p w14:paraId="642AC282" w14:textId="77777777" w:rsidR="00C97A3E" w:rsidRDefault="00C97A3E" w:rsidP="00C97A3E">
      <w:r>
        <w:t xml:space="preserve">        STORCLAS (TEMPSC) MGMTCLAS (        ) DATACLAS (        )</w:t>
      </w:r>
    </w:p>
    <w:p w14:paraId="5774D85B" w14:textId="77777777" w:rsidR="00C97A3E" w:rsidRDefault="00C97A3E" w:rsidP="00C97A3E">
      <w:r>
        <w:t xml:space="preserve">        VOL SER NOS= KCTR01</w:t>
      </w:r>
    </w:p>
    <w:p w14:paraId="389D00D0" w14:textId="77777777" w:rsidR="00C97A3E" w:rsidRDefault="00C97A3E" w:rsidP="00C97A3E">
      <w:r>
        <w:t>IGD101I SMS ALLOCATED TO DDNAME (SYSUT9  )</w:t>
      </w:r>
    </w:p>
    <w:p w14:paraId="7A34F8A9" w14:textId="4908543F" w:rsidR="00C97A3E" w:rsidRDefault="00C97A3E" w:rsidP="00C97A3E">
      <w:r>
        <w:t xml:space="preserve">        DSN (</w:t>
      </w:r>
      <w:del w:id="395" w:author="Karandeep Singh" w:date="2025-04-13T22:18:00Z" w16du:dateUtc="2025-04-14T02:18:00Z">
        <w:r w:rsidR="00CD2A7D">
          <w:delText>SYS25090.T191005</w:delText>
        </w:r>
      </w:del>
      <w:ins w:id="396" w:author="Karandeep Singh" w:date="2025-04-13T22:18:00Z" w16du:dateUtc="2025-04-14T02:18:00Z">
        <w:r>
          <w:t>SYS25103.T210851</w:t>
        </w:r>
      </w:ins>
      <w:r>
        <w:t>.RA000.JPR1INV1.</w:t>
      </w:r>
      <w:del w:id="397" w:author="Karandeep Singh" w:date="2025-04-13T22:18:00Z" w16du:dateUtc="2025-04-14T02:18:00Z">
        <w:r w:rsidR="00CD2A7D">
          <w:delText>R0133488</w:delText>
        </w:r>
      </w:del>
      <w:ins w:id="398" w:author="Karandeep Singh" w:date="2025-04-13T22:18:00Z" w16du:dateUtc="2025-04-14T02:18:00Z">
        <w:r>
          <w:t>R0124849</w:t>
        </w:r>
      </w:ins>
      <w:r>
        <w:t xml:space="preserve">    )</w:t>
      </w:r>
    </w:p>
    <w:p w14:paraId="5D346813" w14:textId="77777777" w:rsidR="00C97A3E" w:rsidRDefault="00C97A3E" w:rsidP="00C97A3E">
      <w:r>
        <w:t xml:space="preserve">        STORCLAS (TEMPSC) MGMTCLAS (        ) DATACLAS (        )</w:t>
      </w:r>
    </w:p>
    <w:p w14:paraId="3E898455" w14:textId="77777777" w:rsidR="00C97A3E" w:rsidRDefault="00C97A3E" w:rsidP="00C97A3E">
      <w:r>
        <w:t xml:space="preserve">        VOL SER NOS= KCTR01</w:t>
      </w:r>
    </w:p>
    <w:p w14:paraId="3CA68C24" w14:textId="77777777" w:rsidR="00C97A3E" w:rsidRDefault="00C97A3E" w:rsidP="00C97A3E">
      <w:r>
        <w:t>IGD101I SMS ALLOCATED TO DDNAME (SYSUT10 )</w:t>
      </w:r>
    </w:p>
    <w:p w14:paraId="5C5B240F" w14:textId="6D77A876" w:rsidR="00C97A3E" w:rsidRDefault="00C97A3E" w:rsidP="00C97A3E">
      <w:r>
        <w:t xml:space="preserve">        DSN (</w:t>
      </w:r>
      <w:del w:id="399" w:author="Karandeep Singh" w:date="2025-04-13T22:18:00Z" w16du:dateUtc="2025-04-14T02:18:00Z">
        <w:r w:rsidR="00CD2A7D">
          <w:delText>SYS25090.T191005</w:delText>
        </w:r>
      </w:del>
      <w:ins w:id="400" w:author="Karandeep Singh" w:date="2025-04-13T22:18:00Z" w16du:dateUtc="2025-04-14T02:18:00Z">
        <w:r>
          <w:t>SYS25103.T210851</w:t>
        </w:r>
      </w:ins>
      <w:r>
        <w:t>.RA000.JPR1INV1.</w:t>
      </w:r>
      <w:del w:id="401" w:author="Karandeep Singh" w:date="2025-04-13T22:18:00Z" w16du:dateUtc="2025-04-14T02:18:00Z">
        <w:r w:rsidR="00CD2A7D">
          <w:delText>R0133489</w:delText>
        </w:r>
      </w:del>
      <w:ins w:id="402" w:author="Karandeep Singh" w:date="2025-04-13T22:18:00Z" w16du:dateUtc="2025-04-14T02:18:00Z">
        <w:r>
          <w:t>R0124850</w:t>
        </w:r>
      </w:ins>
      <w:r>
        <w:t xml:space="preserve">    )</w:t>
      </w:r>
    </w:p>
    <w:p w14:paraId="2F832B44" w14:textId="77777777" w:rsidR="00C97A3E" w:rsidRDefault="00C97A3E" w:rsidP="00C97A3E">
      <w:r>
        <w:t xml:space="preserve">        STORCLAS (TEMPSC) MGMTCLAS (        ) DATACLAS (        )</w:t>
      </w:r>
    </w:p>
    <w:p w14:paraId="561FA50C" w14:textId="77777777" w:rsidR="00C97A3E" w:rsidRDefault="00C97A3E" w:rsidP="00C97A3E">
      <w:r>
        <w:t xml:space="preserve">        VOL SER NOS= KCTR01</w:t>
      </w:r>
    </w:p>
    <w:p w14:paraId="170B92EE" w14:textId="77777777" w:rsidR="00C97A3E" w:rsidRDefault="00C97A3E" w:rsidP="00C97A3E">
      <w:r>
        <w:t>IGD101I SMS ALLOCATED TO DDNAME (SYSUT11 )</w:t>
      </w:r>
    </w:p>
    <w:p w14:paraId="32107892" w14:textId="21D72592" w:rsidR="00C97A3E" w:rsidRDefault="00C97A3E" w:rsidP="00C97A3E">
      <w:r>
        <w:t xml:space="preserve">        DSN (</w:t>
      </w:r>
      <w:del w:id="403" w:author="Karandeep Singh" w:date="2025-04-13T22:18:00Z" w16du:dateUtc="2025-04-14T02:18:00Z">
        <w:r w:rsidR="00CD2A7D">
          <w:delText>SYS25090.T191005</w:delText>
        </w:r>
      </w:del>
      <w:ins w:id="404" w:author="Karandeep Singh" w:date="2025-04-13T22:18:00Z" w16du:dateUtc="2025-04-14T02:18:00Z">
        <w:r>
          <w:t>SYS25103.T210851</w:t>
        </w:r>
      </w:ins>
      <w:r>
        <w:t>.RA000.JPR1INV1.</w:t>
      </w:r>
      <w:del w:id="405" w:author="Karandeep Singh" w:date="2025-04-13T22:18:00Z" w16du:dateUtc="2025-04-14T02:18:00Z">
        <w:r w:rsidR="00CD2A7D">
          <w:delText>R0133490</w:delText>
        </w:r>
      </w:del>
      <w:ins w:id="406" w:author="Karandeep Singh" w:date="2025-04-13T22:18:00Z" w16du:dateUtc="2025-04-14T02:18:00Z">
        <w:r>
          <w:t>R0124851</w:t>
        </w:r>
      </w:ins>
      <w:r>
        <w:t xml:space="preserve">    )</w:t>
      </w:r>
    </w:p>
    <w:p w14:paraId="3CEE5726" w14:textId="77777777" w:rsidR="00C97A3E" w:rsidRDefault="00C97A3E" w:rsidP="00C97A3E">
      <w:r>
        <w:t xml:space="preserve">        STORCLAS (TEMPSC) MGMTCLAS (        ) DATACLAS (        )</w:t>
      </w:r>
    </w:p>
    <w:p w14:paraId="1E922C0A" w14:textId="77777777" w:rsidR="00C97A3E" w:rsidRDefault="00C97A3E" w:rsidP="00C97A3E">
      <w:r>
        <w:t xml:space="preserve">        VOL SER NOS= KCTR01</w:t>
      </w:r>
    </w:p>
    <w:p w14:paraId="68B0504D" w14:textId="77777777" w:rsidR="00C97A3E" w:rsidRDefault="00C97A3E" w:rsidP="00C97A3E">
      <w:r>
        <w:t>IGD101I SMS ALLOCATED TO DDNAME (SYSUT12 )</w:t>
      </w:r>
    </w:p>
    <w:p w14:paraId="4F057D8D" w14:textId="1BB48CD3" w:rsidR="00C97A3E" w:rsidRDefault="00C97A3E" w:rsidP="00C97A3E">
      <w:r>
        <w:t xml:space="preserve">        DSN (</w:t>
      </w:r>
      <w:del w:id="407" w:author="Karandeep Singh" w:date="2025-04-13T22:18:00Z" w16du:dateUtc="2025-04-14T02:18:00Z">
        <w:r w:rsidR="00CD2A7D">
          <w:delText>SYS25090.T191005</w:delText>
        </w:r>
      </w:del>
      <w:ins w:id="408" w:author="Karandeep Singh" w:date="2025-04-13T22:18:00Z" w16du:dateUtc="2025-04-14T02:18:00Z">
        <w:r>
          <w:t>SYS25103.T210851</w:t>
        </w:r>
      </w:ins>
      <w:r>
        <w:t>.RA000.JPR1INV1.</w:t>
      </w:r>
      <w:del w:id="409" w:author="Karandeep Singh" w:date="2025-04-13T22:18:00Z" w16du:dateUtc="2025-04-14T02:18:00Z">
        <w:r w:rsidR="00CD2A7D">
          <w:delText>R0133491</w:delText>
        </w:r>
      </w:del>
      <w:ins w:id="410" w:author="Karandeep Singh" w:date="2025-04-13T22:18:00Z" w16du:dateUtc="2025-04-14T02:18:00Z">
        <w:r>
          <w:t>R0124852</w:t>
        </w:r>
      </w:ins>
      <w:r>
        <w:t xml:space="preserve">    )</w:t>
      </w:r>
    </w:p>
    <w:p w14:paraId="20AE736D" w14:textId="77777777" w:rsidR="00C97A3E" w:rsidRDefault="00C97A3E" w:rsidP="00C97A3E">
      <w:r>
        <w:t xml:space="preserve">        STORCLAS (TEMPSC) MGMTCLAS (        ) DATACLAS (        )</w:t>
      </w:r>
    </w:p>
    <w:p w14:paraId="5F8ED0F9" w14:textId="77777777" w:rsidR="00C97A3E" w:rsidRDefault="00C97A3E" w:rsidP="00C97A3E">
      <w:r>
        <w:t xml:space="preserve">        VOL SER NOS= KCTR01</w:t>
      </w:r>
    </w:p>
    <w:p w14:paraId="04F3B907" w14:textId="77777777" w:rsidR="00C97A3E" w:rsidRDefault="00C97A3E" w:rsidP="00C97A3E">
      <w:r>
        <w:t>IGD101I SMS ALLOCATED TO DDNAME (SYSUT13 )</w:t>
      </w:r>
    </w:p>
    <w:p w14:paraId="150DE97C" w14:textId="132423BC" w:rsidR="00C97A3E" w:rsidRDefault="00C97A3E" w:rsidP="00C97A3E">
      <w:r>
        <w:t xml:space="preserve">        DSN (</w:t>
      </w:r>
      <w:del w:id="411" w:author="Karandeep Singh" w:date="2025-04-13T22:18:00Z" w16du:dateUtc="2025-04-14T02:18:00Z">
        <w:r w:rsidR="00CD2A7D">
          <w:delText>SYS25090.T191005</w:delText>
        </w:r>
      </w:del>
      <w:ins w:id="412" w:author="Karandeep Singh" w:date="2025-04-13T22:18:00Z" w16du:dateUtc="2025-04-14T02:18:00Z">
        <w:r>
          <w:t>SYS25103.T210851</w:t>
        </w:r>
      </w:ins>
      <w:r>
        <w:t>.RA000.JPR1INV1.</w:t>
      </w:r>
      <w:del w:id="413" w:author="Karandeep Singh" w:date="2025-04-13T22:18:00Z" w16du:dateUtc="2025-04-14T02:18:00Z">
        <w:r w:rsidR="00CD2A7D">
          <w:delText>R0133492</w:delText>
        </w:r>
      </w:del>
      <w:ins w:id="414" w:author="Karandeep Singh" w:date="2025-04-13T22:18:00Z" w16du:dateUtc="2025-04-14T02:18:00Z">
        <w:r>
          <w:t>R0124853</w:t>
        </w:r>
      </w:ins>
      <w:r>
        <w:t xml:space="preserve">    )</w:t>
      </w:r>
    </w:p>
    <w:p w14:paraId="51C2E667" w14:textId="77777777" w:rsidR="00C97A3E" w:rsidRDefault="00C97A3E" w:rsidP="00C97A3E">
      <w:r>
        <w:t xml:space="preserve">        STORCLAS (TEMPSC) MGMTCLAS (        ) DATACLAS (        )</w:t>
      </w:r>
    </w:p>
    <w:p w14:paraId="3D0DEBA3" w14:textId="77777777" w:rsidR="00C97A3E" w:rsidRDefault="00C97A3E" w:rsidP="00C97A3E">
      <w:r>
        <w:t xml:space="preserve">        VOL SER NOS= KCTR01</w:t>
      </w:r>
    </w:p>
    <w:p w14:paraId="5A15AD78" w14:textId="77777777" w:rsidR="00C97A3E" w:rsidRDefault="00C97A3E" w:rsidP="00C97A3E">
      <w:r>
        <w:t>IGD101I SMS ALLOCATED TO DDNAME (SYSUT14 )</w:t>
      </w:r>
    </w:p>
    <w:p w14:paraId="0CACCBF5" w14:textId="5D736EAB" w:rsidR="00C97A3E" w:rsidRDefault="00C97A3E" w:rsidP="00C97A3E">
      <w:r>
        <w:t xml:space="preserve">        DSN (</w:t>
      </w:r>
      <w:del w:id="415" w:author="Karandeep Singh" w:date="2025-04-13T22:18:00Z" w16du:dateUtc="2025-04-14T02:18:00Z">
        <w:r w:rsidR="00CD2A7D">
          <w:delText>SYS25090.T191005</w:delText>
        </w:r>
      </w:del>
      <w:ins w:id="416" w:author="Karandeep Singh" w:date="2025-04-13T22:18:00Z" w16du:dateUtc="2025-04-14T02:18:00Z">
        <w:r>
          <w:t>SYS25103.T210851</w:t>
        </w:r>
      </w:ins>
      <w:r>
        <w:t>.RA000.JPR1INV1.</w:t>
      </w:r>
      <w:del w:id="417" w:author="Karandeep Singh" w:date="2025-04-13T22:18:00Z" w16du:dateUtc="2025-04-14T02:18:00Z">
        <w:r w:rsidR="00CD2A7D">
          <w:delText>R0133493</w:delText>
        </w:r>
      </w:del>
      <w:ins w:id="418" w:author="Karandeep Singh" w:date="2025-04-13T22:18:00Z" w16du:dateUtc="2025-04-14T02:18:00Z">
        <w:r>
          <w:t>R0124854</w:t>
        </w:r>
      </w:ins>
      <w:r>
        <w:t xml:space="preserve">    )</w:t>
      </w:r>
    </w:p>
    <w:p w14:paraId="5C19370A" w14:textId="77777777" w:rsidR="00C97A3E" w:rsidRDefault="00C97A3E" w:rsidP="00C97A3E">
      <w:r>
        <w:t xml:space="preserve">        STORCLAS (TEMPSC) MGMTCLAS (        ) DATACLAS (        )</w:t>
      </w:r>
    </w:p>
    <w:p w14:paraId="4E616DF2" w14:textId="77777777" w:rsidR="00C97A3E" w:rsidRDefault="00C97A3E" w:rsidP="00C97A3E">
      <w:r>
        <w:t xml:space="preserve">        VOL SER NOS= KCTR01</w:t>
      </w:r>
    </w:p>
    <w:p w14:paraId="0AC3CBA9" w14:textId="77777777" w:rsidR="00C97A3E" w:rsidRDefault="00C97A3E" w:rsidP="00C97A3E">
      <w:r>
        <w:t>IGD101I SMS ALLOCATED TO DDNAME (SYSUT15 )</w:t>
      </w:r>
    </w:p>
    <w:p w14:paraId="1468D7B5" w14:textId="5968F17C" w:rsidR="00C97A3E" w:rsidRDefault="00C97A3E" w:rsidP="00C97A3E">
      <w:r>
        <w:t xml:space="preserve">        DSN (</w:t>
      </w:r>
      <w:del w:id="419" w:author="Karandeep Singh" w:date="2025-04-13T22:18:00Z" w16du:dateUtc="2025-04-14T02:18:00Z">
        <w:r w:rsidR="00CD2A7D">
          <w:delText>SYS25090.T191005</w:delText>
        </w:r>
      </w:del>
      <w:ins w:id="420" w:author="Karandeep Singh" w:date="2025-04-13T22:18:00Z" w16du:dateUtc="2025-04-14T02:18:00Z">
        <w:r>
          <w:t>SYS25103.T210851</w:t>
        </w:r>
      </w:ins>
      <w:r>
        <w:t>.RA000.JPR1INV1.</w:t>
      </w:r>
      <w:del w:id="421" w:author="Karandeep Singh" w:date="2025-04-13T22:18:00Z" w16du:dateUtc="2025-04-14T02:18:00Z">
        <w:r w:rsidR="00CD2A7D">
          <w:delText>R0133494</w:delText>
        </w:r>
      </w:del>
      <w:ins w:id="422" w:author="Karandeep Singh" w:date="2025-04-13T22:18:00Z" w16du:dateUtc="2025-04-14T02:18:00Z">
        <w:r>
          <w:t>R0124855</w:t>
        </w:r>
      </w:ins>
      <w:r>
        <w:t xml:space="preserve">    )</w:t>
      </w:r>
    </w:p>
    <w:p w14:paraId="1527EEE8" w14:textId="77777777" w:rsidR="00C97A3E" w:rsidRDefault="00C97A3E" w:rsidP="00C97A3E">
      <w:r>
        <w:t xml:space="preserve">        STORCLAS (TEMPSC) MGMTCLAS (        ) DATACLAS (        )</w:t>
      </w:r>
    </w:p>
    <w:p w14:paraId="3804FDF1" w14:textId="77777777" w:rsidR="00C97A3E" w:rsidRDefault="00C97A3E" w:rsidP="00C97A3E">
      <w:r>
        <w:t xml:space="preserve">        VOL SER NOS= KCTR01</w:t>
      </w:r>
    </w:p>
    <w:p w14:paraId="328EE137" w14:textId="77777777" w:rsidR="00C97A3E" w:rsidRDefault="00C97A3E" w:rsidP="00C97A3E">
      <w:r>
        <w:t>IGD101I SMS ALLOCATED TO DDNAME (SYSMDECK)</w:t>
      </w:r>
    </w:p>
    <w:p w14:paraId="2E62CC94" w14:textId="1D9EB55D" w:rsidR="00C97A3E" w:rsidRDefault="00C97A3E" w:rsidP="00C97A3E">
      <w:r>
        <w:t xml:space="preserve">        DSN (</w:t>
      </w:r>
      <w:del w:id="423" w:author="Karandeep Singh" w:date="2025-04-13T22:18:00Z" w16du:dateUtc="2025-04-14T02:18:00Z">
        <w:r w:rsidR="00CD2A7D">
          <w:delText>SYS25090.T191005</w:delText>
        </w:r>
      </w:del>
      <w:ins w:id="424" w:author="Karandeep Singh" w:date="2025-04-13T22:18:00Z" w16du:dateUtc="2025-04-14T02:18:00Z">
        <w:r>
          <w:t>SYS25103.T210851</w:t>
        </w:r>
      </w:ins>
      <w:r>
        <w:t>.RA000.JPR1INV1.</w:t>
      </w:r>
      <w:del w:id="425" w:author="Karandeep Singh" w:date="2025-04-13T22:18:00Z" w16du:dateUtc="2025-04-14T02:18:00Z">
        <w:r w:rsidR="00CD2A7D">
          <w:delText>R0133495</w:delText>
        </w:r>
      </w:del>
      <w:ins w:id="426" w:author="Karandeep Singh" w:date="2025-04-13T22:18:00Z" w16du:dateUtc="2025-04-14T02:18:00Z">
        <w:r>
          <w:t>R0124856</w:t>
        </w:r>
      </w:ins>
      <w:r>
        <w:t xml:space="preserve">    )</w:t>
      </w:r>
    </w:p>
    <w:p w14:paraId="1F4F1C30" w14:textId="77777777" w:rsidR="00C97A3E" w:rsidRDefault="00C97A3E" w:rsidP="00C97A3E">
      <w:r>
        <w:t xml:space="preserve">        STORCLAS (TEMPSC) MGMTCLAS (        ) DATACLAS (        )</w:t>
      </w:r>
    </w:p>
    <w:p w14:paraId="38F92FC9" w14:textId="77777777" w:rsidR="00C97A3E" w:rsidRDefault="00C97A3E" w:rsidP="00C97A3E">
      <w:r>
        <w:t xml:space="preserve">        VOL SER NOS= KCTR01</w:t>
      </w:r>
    </w:p>
    <w:p w14:paraId="4AAAFD66" w14:textId="77777777" w:rsidR="00C97A3E" w:rsidRDefault="00C97A3E" w:rsidP="00C97A3E">
      <w:r>
        <w:t>IGD103I SMS ALLOCATED TO DDNAME SYSIN</w:t>
      </w:r>
    </w:p>
    <w:p w14:paraId="1CC8018E" w14:textId="77777777" w:rsidR="00C97A3E" w:rsidRDefault="00C97A3E" w:rsidP="00C97A3E">
      <w:r>
        <w:t>IEF142I JPR1INV1 COBOL STEP6 - STEP WAS EXECUTED - COND CODE 0000</w:t>
      </w:r>
    </w:p>
    <w:p w14:paraId="3FF073B6" w14:textId="77777777" w:rsidR="00C97A3E" w:rsidRDefault="00C97A3E" w:rsidP="00C97A3E">
      <w:r>
        <w:t>IEF285I   IGY630.SIGYCOMP                              KEPT</w:t>
      </w:r>
    </w:p>
    <w:p w14:paraId="0693DFC4" w14:textId="77777777" w:rsidR="00C97A3E" w:rsidRDefault="00C97A3E" w:rsidP="00C97A3E">
      <w:r>
        <w:t>IEF285I   VOL SER NOS= VTIGYL.</w:t>
      </w:r>
    </w:p>
    <w:p w14:paraId="71FC2317" w14:textId="77777777" w:rsidR="00C97A3E" w:rsidRDefault="00C97A3E" w:rsidP="00C97A3E">
      <w:r>
        <w:t>IEF285I   CEE.SCEERUN                                  KEPT</w:t>
      </w:r>
    </w:p>
    <w:p w14:paraId="70DB0EBB" w14:textId="77777777" w:rsidR="00C97A3E" w:rsidRDefault="00C97A3E" w:rsidP="00C97A3E">
      <w:r>
        <w:t>IEF285I   VOL SER NOS= VTMVSC.</w:t>
      </w:r>
    </w:p>
    <w:p w14:paraId="1ED112FF" w14:textId="77777777" w:rsidR="00C97A3E" w:rsidRDefault="00C97A3E" w:rsidP="00C97A3E">
      <w:r>
        <w:t>IEF285I   CEE.SCEERUN2                                 KEPT</w:t>
      </w:r>
    </w:p>
    <w:p w14:paraId="55D28C3D" w14:textId="77777777" w:rsidR="00C97A3E" w:rsidRDefault="00C97A3E" w:rsidP="00C97A3E">
      <w:r>
        <w:t>IEF285I   VOL SER NOS= VTMVSC.</w:t>
      </w:r>
    </w:p>
    <w:p w14:paraId="095AE491" w14:textId="6CA05FC3" w:rsidR="00C97A3E" w:rsidRDefault="00C97A3E" w:rsidP="00C97A3E">
      <w:r>
        <w:t>IEF285I   KC03BE4.JPR1INV1.</w:t>
      </w:r>
      <w:del w:id="427" w:author="Karandeep Singh" w:date="2025-04-13T22:18:00Z" w16du:dateUtc="2025-04-14T02:18:00Z">
        <w:r w:rsidR="00CD2A7D">
          <w:delText>JOB05154</w:delText>
        </w:r>
      </w:del>
      <w:ins w:id="428" w:author="Karandeep Singh" w:date="2025-04-13T22:18:00Z" w16du:dateUtc="2025-04-14T02:18:00Z">
        <w:r>
          <w:t>JOB09451</w:t>
        </w:r>
      </w:ins>
      <w:r>
        <w:t>.D0000110.?         SYSOUT</w:t>
      </w:r>
    </w:p>
    <w:p w14:paraId="7EFF516F" w14:textId="5F86B7C5" w:rsidR="00C97A3E" w:rsidRDefault="00C97A3E" w:rsidP="00C97A3E">
      <w:r>
        <w:t xml:space="preserve">IGD106I </w:t>
      </w:r>
      <w:del w:id="429" w:author="Karandeep Singh" w:date="2025-04-13T22:18:00Z" w16du:dateUtc="2025-04-14T02:18:00Z">
        <w:r w:rsidR="00CD2A7D">
          <w:delText>SYS25090.T191005</w:delText>
        </w:r>
      </w:del>
      <w:ins w:id="430" w:author="Karandeep Singh" w:date="2025-04-13T22:18:00Z" w16du:dateUtc="2025-04-14T02:18:00Z">
        <w:r>
          <w:t>SYS25103.T210851</w:t>
        </w:r>
      </w:ins>
      <w:r>
        <w:t>.RA000.JPR1INV1.LOADSET.H01  PASSED,    DDNAME=SYSLIN</w:t>
      </w:r>
    </w:p>
    <w:p w14:paraId="23E40976" w14:textId="44FF7C7C" w:rsidR="00C97A3E" w:rsidRDefault="00C97A3E" w:rsidP="00C97A3E">
      <w:r>
        <w:t xml:space="preserve">IGD105I </w:t>
      </w:r>
      <w:del w:id="431" w:author="Karandeep Singh" w:date="2025-04-13T22:18:00Z" w16du:dateUtc="2025-04-14T02:18:00Z">
        <w:r w:rsidR="00CD2A7D">
          <w:delText>SYS25090.T191005</w:delText>
        </w:r>
      </w:del>
      <w:ins w:id="432" w:author="Karandeep Singh" w:date="2025-04-13T22:18:00Z" w16du:dateUtc="2025-04-14T02:18:00Z">
        <w:r>
          <w:t>SYS25103.T210851</w:t>
        </w:r>
      </w:ins>
      <w:r>
        <w:t>.RA000.JPR1INV1.</w:t>
      </w:r>
      <w:del w:id="433" w:author="Karandeep Singh" w:date="2025-04-13T22:18:00Z" w16du:dateUtc="2025-04-14T02:18:00Z">
        <w:r w:rsidR="00CD2A7D">
          <w:delText>R0133480</w:delText>
        </w:r>
      </w:del>
      <w:ins w:id="434" w:author="Karandeep Singh" w:date="2025-04-13T22:18:00Z" w16du:dateUtc="2025-04-14T02:18:00Z">
        <w:r>
          <w:t>R0124841</w:t>
        </w:r>
      </w:ins>
      <w:r>
        <w:t xml:space="preserve">     DELETED,   DDNAME=SYSUT1</w:t>
      </w:r>
    </w:p>
    <w:p w14:paraId="7E4BAA56" w14:textId="6EA4ED0C" w:rsidR="00C97A3E" w:rsidRDefault="00C97A3E" w:rsidP="00C97A3E">
      <w:r>
        <w:t xml:space="preserve">IGD105I </w:t>
      </w:r>
      <w:del w:id="435" w:author="Karandeep Singh" w:date="2025-04-13T22:18:00Z" w16du:dateUtc="2025-04-14T02:18:00Z">
        <w:r w:rsidR="00CD2A7D">
          <w:delText>SYS25090.T191005</w:delText>
        </w:r>
      </w:del>
      <w:ins w:id="436" w:author="Karandeep Singh" w:date="2025-04-13T22:18:00Z" w16du:dateUtc="2025-04-14T02:18:00Z">
        <w:r>
          <w:t>SYS25103.T210851</w:t>
        </w:r>
      </w:ins>
      <w:r>
        <w:t>.RA000.JPR1INV1.</w:t>
      </w:r>
      <w:del w:id="437" w:author="Karandeep Singh" w:date="2025-04-13T22:18:00Z" w16du:dateUtc="2025-04-14T02:18:00Z">
        <w:r w:rsidR="00CD2A7D">
          <w:delText>R0133481</w:delText>
        </w:r>
      </w:del>
      <w:ins w:id="438" w:author="Karandeep Singh" w:date="2025-04-13T22:18:00Z" w16du:dateUtc="2025-04-14T02:18:00Z">
        <w:r>
          <w:t>R0124842</w:t>
        </w:r>
      </w:ins>
      <w:r>
        <w:t xml:space="preserve">     DELETED,   DDNAME=SYSUT2</w:t>
      </w:r>
    </w:p>
    <w:p w14:paraId="37D2A778" w14:textId="17A91268" w:rsidR="00C97A3E" w:rsidRDefault="00C97A3E" w:rsidP="00C97A3E">
      <w:r>
        <w:t xml:space="preserve">IGD105I </w:t>
      </w:r>
      <w:del w:id="439" w:author="Karandeep Singh" w:date="2025-04-13T22:18:00Z" w16du:dateUtc="2025-04-14T02:18:00Z">
        <w:r w:rsidR="00CD2A7D">
          <w:delText>SYS25090.T191005</w:delText>
        </w:r>
      </w:del>
      <w:ins w:id="440" w:author="Karandeep Singh" w:date="2025-04-13T22:18:00Z" w16du:dateUtc="2025-04-14T02:18:00Z">
        <w:r>
          <w:t>SYS25103.T210851</w:t>
        </w:r>
      </w:ins>
      <w:r>
        <w:t>.RA000.JPR1INV1.</w:t>
      </w:r>
      <w:del w:id="441" w:author="Karandeep Singh" w:date="2025-04-13T22:18:00Z" w16du:dateUtc="2025-04-14T02:18:00Z">
        <w:r w:rsidR="00CD2A7D">
          <w:delText>R0133482</w:delText>
        </w:r>
      </w:del>
      <w:ins w:id="442" w:author="Karandeep Singh" w:date="2025-04-13T22:18:00Z" w16du:dateUtc="2025-04-14T02:18:00Z">
        <w:r>
          <w:t>R0124843</w:t>
        </w:r>
      </w:ins>
      <w:r>
        <w:t xml:space="preserve">     DELETED,   DDNAME=SYSUT3</w:t>
      </w:r>
    </w:p>
    <w:p w14:paraId="276F74BF" w14:textId="7CF9E899" w:rsidR="00C97A3E" w:rsidRDefault="00C97A3E" w:rsidP="00C97A3E">
      <w:r>
        <w:t xml:space="preserve">IGD105I </w:t>
      </w:r>
      <w:del w:id="443" w:author="Karandeep Singh" w:date="2025-04-13T22:18:00Z" w16du:dateUtc="2025-04-14T02:18:00Z">
        <w:r w:rsidR="00CD2A7D">
          <w:delText>SYS25090.T191005</w:delText>
        </w:r>
      </w:del>
      <w:ins w:id="444" w:author="Karandeep Singh" w:date="2025-04-13T22:18:00Z" w16du:dateUtc="2025-04-14T02:18:00Z">
        <w:r>
          <w:t>SYS25103.T210851</w:t>
        </w:r>
      </w:ins>
      <w:r>
        <w:t>.RA000.JPR1INV1.</w:t>
      </w:r>
      <w:del w:id="445" w:author="Karandeep Singh" w:date="2025-04-13T22:18:00Z" w16du:dateUtc="2025-04-14T02:18:00Z">
        <w:r w:rsidR="00CD2A7D">
          <w:delText>R0133483</w:delText>
        </w:r>
      </w:del>
      <w:ins w:id="446" w:author="Karandeep Singh" w:date="2025-04-13T22:18:00Z" w16du:dateUtc="2025-04-14T02:18:00Z">
        <w:r>
          <w:t>R0124844</w:t>
        </w:r>
      </w:ins>
      <w:r>
        <w:t xml:space="preserve">     DELETED,   DDNAME=SYSUT4</w:t>
      </w:r>
    </w:p>
    <w:p w14:paraId="79DE882B" w14:textId="06D67B52" w:rsidR="00C97A3E" w:rsidRDefault="00C97A3E" w:rsidP="00C97A3E">
      <w:r>
        <w:t xml:space="preserve">IGD105I </w:t>
      </w:r>
      <w:del w:id="447" w:author="Karandeep Singh" w:date="2025-04-13T22:18:00Z" w16du:dateUtc="2025-04-14T02:18:00Z">
        <w:r w:rsidR="00CD2A7D">
          <w:delText>SYS25090.T191005</w:delText>
        </w:r>
      </w:del>
      <w:ins w:id="448" w:author="Karandeep Singh" w:date="2025-04-13T22:18:00Z" w16du:dateUtc="2025-04-14T02:18:00Z">
        <w:r>
          <w:t>SYS25103.T210851</w:t>
        </w:r>
      </w:ins>
      <w:r>
        <w:t>.RA000.JPR1INV1.</w:t>
      </w:r>
      <w:del w:id="449" w:author="Karandeep Singh" w:date="2025-04-13T22:18:00Z" w16du:dateUtc="2025-04-14T02:18:00Z">
        <w:r w:rsidR="00CD2A7D">
          <w:delText>R0133484</w:delText>
        </w:r>
      </w:del>
      <w:ins w:id="450" w:author="Karandeep Singh" w:date="2025-04-13T22:18:00Z" w16du:dateUtc="2025-04-14T02:18:00Z">
        <w:r>
          <w:t>R0124845</w:t>
        </w:r>
      </w:ins>
      <w:r>
        <w:t xml:space="preserve">     DELETED,   DDNAME=SYSUT5</w:t>
      </w:r>
    </w:p>
    <w:p w14:paraId="691AD015" w14:textId="2741839B" w:rsidR="00C97A3E" w:rsidRDefault="00C97A3E" w:rsidP="00C97A3E">
      <w:r>
        <w:t xml:space="preserve">IGD105I </w:t>
      </w:r>
      <w:del w:id="451" w:author="Karandeep Singh" w:date="2025-04-13T22:18:00Z" w16du:dateUtc="2025-04-14T02:18:00Z">
        <w:r w:rsidR="00CD2A7D">
          <w:delText>SYS25090.T191005</w:delText>
        </w:r>
      </w:del>
      <w:ins w:id="452" w:author="Karandeep Singh" w:date="2025-04-13T22:18:00Z" w16du:dateUtc="2025-04-14T02:18:00Z">
        <w:r>
          <w:t>SYS25103.T210851</w:t>
        </w:r>
      </w:ins>
      <w:r>
        <w:t>.RA000.JPR1INV1.</w:t>
      </w:r>
      <w:del w:id="453" w:author="Karandeep Singh" w:date="2025-04-13T22:18:00Z" w16du:dateUtc="2025-04-14T02:18:00Z">
        <w:r w:rsidR="00CD2A7D">
          <w:delText>R0133485</w:delText>
        </w:r>
      </w:del>
      <w:ins w:id="454" w:author="Karandeep Singh" w:date="2025-04-13T22:18:00Z" w16du:dateUtc="2025-04-14T02:18:00Z">
        <w:r>
          <w:t>R0124846</w:t>
        </w:r>
      </w:ins>
      <w:r>
        <w:t xml:space="preserve">     DELETED,   DDNAME=SYSUT6</w:t>
      </w:r>
    </w:p>
    <w:p w14:paraId="44AD9636" w14:textId="3DE272C6" w:rsidR="00C97A3E" w:rsidRDefault="00C97A3E" w:rsidP="00C97A3E">
      <w:r>
        <w:t xml:space="preserve">IGD105I </w:t>
      </w:r>
      <w:del w:id="455" w:author="Karandeep Singh" w:date="2025-04-13T22:18:00Z" w16du:dateUtc="2025-04-14T02:18:00Z">
        <w:r w:rsidR="00CD2A7D">
          <w:delText>SYS25090.T191005</w:delText>
        </w:r>
      </w:del>
      <w:ins w:id="456" w:author="Karandeep Singh" w:date="2025-04-13T22:18:00Z" w16du:dateUtc="2025-04-14T02:18:00Z">
        <w:r>
          <w:t>SYS25103.T210851</w:t>
        </w:r>
      </w:ins>
      <w:r>
        <w:t>.RA000.JPR1INV1.</w:t>
      </w:r>
      <w:del w:id="457" w:author="Karandeep Singh" w:date="2025-04-13T22:18:00Z" w16du:dateUtc="2025-04-14T02:18:00Z">
        <w:r w:rsidR="00CD2A7D">
          <w:delText>R0133486</w:delText>
        </w:r>
      </w:del>
      <w:ins w:id="458" w:author="Karandeep Singh" w:date="2025-04-13T22:18:00Z" w16du:dateUtc="2025-04-14T02:18:00Z">
        <w:r>
          <w:t>R0124847</w:t>
        </w:r>
      </w:ins>
      <w:r>
        <w:t xml:space="preserve">     DELETED,   DDNAME=SYSUT7</w:t>
      </w:r>
    </w:p>
    <w:p w14:paraId="526874A0" w14:textId="1992C9CC" w:rsidR="00C97A3E" w:rsidRDefault="00C97A3E" w:rsidP="00C97A3E">
      <w:r>
        <w:t xml:space="preserve">IGD105I </w:t>
      </w:r>
      <w:del w:id="459" w:author="Karandeep Singh" w:date="2025-04-13T22:18:00Z" w16du:dateUtc="2025-04-14T02:18:00Z">
        <w:r w:rsidR="00CD2A7D">
          <w:delText>SYS25090.T191005</w:delText>
        </w:r>
      </w:del>
      <w:ins w:id="460" w:author="Karandeep Singh" w:date="2025-04-13T22:18:00Z" w16du:dateUtc="2025-04-14T02:18:00Z">
        <w:r>
          <w:t>SYS25103.T210851</w:t>
        </w:r>
      </w:ins>
      <w:r>
        <w:t>.RA000.JPR1INV1.</w:t>
      </w:r>
      <w:del w:id="461" w:author="Karandeep Singh" w:date="2025-04-13T22:18:00Z" w16du:dateUtc="2025-04-14T02:18:00Z">
        <w:r w:rsidR="00CD2A7D">
          <w:delText>R0133487</w:delText>
        </w:r>
      </w:del>
      <w:ins w:id="462" w:author="Karandeep Singh" w:date="2025-04-13T22:18:00Z" w16du:dateUtc="2025-04-14T02:18:00Z">
        <w:r>
          <w:t>R0124848</w:t>
        </w:r>
      </w:ins>
      <w:r>
        <w:t xml:space="preserve">     DELETED,   DDNAME=SYSUT8</w:t>
      </w:r>
    </w:p>
    <w:p w14:paraId="0C4F0441" w14:textId="50E360F9" w:rsidR="00C97A3E" w:rsidRDefault="00C97A3E" w:rsidP="00C97A3E">
      <w:r>
        <w:t xml:space="preserve">IGD105I </w:t>
      </w:r>
      <w:del w:id="463" w:author="Karandeep Singh" w:date="2025-04-13T22:18:00Z" w16du:dateUtc="2025-04-14T02:18:00Z">
        <w:r w:rsidR="00CD2A7D">
          <w:delText>SYS25090.T191005</w:delText>
        </w:r>
      </w:del>
      <w:ins w:id="464" w:author="Karandeep Singh" w:date="2025-04-13T22:18:00Z" w16du:dateUtc="2025-04-14T02:18:00Z">
        <w:r>
          <w:t>SYS25103.T210851</w:t>
        </w:r>
      </w:ins>
      <w:r>
        <w:t>.RA000.JPR1INV1.</w:t>
      </w:r>
      <w:del w:id="465" w:author="Karandeep Singh" w:date="2025-04-13T22:18:00Z" w16du:dateUtc="2025-04-14T02:18:00Z">
        <w:r w:rsidR="00CD2A7D">
          <w:delText>R0133488</w:delText>
        </w:r>
      </w:del>
      <w:ins w:id="466" w:author="Karandeep Singh" w:date="2025-04-13T22:18:00Z" w16du:dateUtc="2025-04-14T02:18:00Z">
        <w:r>
          <w:t>R0124849</w:t>
        </w:r>
      </w:ins>
      <w:r>
        <w:t xml:space="preserve">     DELETED,   DDNAME=SYSUT9</w:t>
      </w:r>
    </w:p>
    <w:p w14:paraId="4E62FB31" w14:textId="6F21D536" w:rsidR="00C97A3E" w:rsidRDefault="00C97A3E" w:rsidP="00C97A3E">
      <w:r>
        <w:t xml:space="preserve">IGD105I </w:t>
      </w:r>
      <w:del w:id="467" w:author="Karandeep Singh" w:date="2025-04-13T22:18:00Z" w16du:dateUtc="2025-04-14T02:18:00Z">
        <w:r w:rsidR="00CD2A7D">
          <w:delText>SYS25090.T191005</w:delText>
        </w:r>
      </w:del>
      <w:ins w:id="468" w:author="Karandeep Singh" w:date="2025-04-13T22:18:00Z" w16du:dateUtc="2025-04-14T02:18:00Z">
        <w:r>
          <w:t>SYS25103.T210851</w:t>
        </w:r>
      </w:ins>
      <w:r>
        <w:t>.RA000.JPR1INV1.</w:t>
      </w:r>
      <w:del w:id="469" w:author="Karandeep Singh" w:date="2025-04-13T22:18:00Z" w16du:dateUtc="2025-04-14T02:18:00Z">
        <w:r w:rsidR="00CD2A7D">
          <w:delText>R0133489</w:delText>
        </w:r>
      </w:del>
      <w:ins w:id="470" w:author="Karandeep Singh" w:date="2025-04-13T22:18:00Z" w16du:dateUtc="2025-04-14T02:18:00Z">
        <w:r>
          <w:t>R0124850</w:t>
        </w:r>
      </w:ins>
      <w:r>
        <w:t xml:space="preserve">     DELETED,   DDNAME=SYSUT10</w:t>
      </w:r>
    </w:p>
    <w:p w14:paraId="464B6EE0" w14:textId="35DDD268" w:rsidR="00C97A3E" w:rsidRDefault="00C97A3E" w:rsidP="00C97A3E">
      <w:r>
        <w:t xml:space="preserve">IGD105I </w:t>
      </w:r>
      <w:del w:id="471" w:author="Karandeep Singh" w:date="2025-04-13T22:18:00Z" w16du:dateUtc="2025-04-14T02:18:00Z">
        <w:r w:rsidR="00CD2A7D">
          <w:delText>SYS25090.T191005</w:delText>
        </w:r>
      </w:del>
      <w:ins w:id="472" w:author="Karandeep Singh" w:date="2025-04-13T22:18:00Z" w16du:dateUtc="2025-04-14T02:18:00Z">
        <w:r>
          <w:t>SYS25103.T210851</w:t>
        </w:r>
      </w:ins>
      <w:r>
        <w:t>.RA000.JPR1INV1.</w:t>
      </w:r>
      <w:del w:id="473" w:author="Karandeep Singh" w:date="2025-04-13T22:18:00Z" w16du:dateUtc="2025-04-14T02:18:00Z">
        <w:r w:rsidR="00CD2A7D">
          <w:delText>R0133490</w:delText>
        </w:r>
      </w:del>
      <w:ins w:id="474" w:author="Karandeep Singh" w:date="2025-04-13T22:18:00Z" w16du:dateUtc="2025-04-14T02:18:00Z">
        <w:r>
          <w:t>R0124851</w:t>
        </w:r>
      </w:ins>
      <w:r>
        <w:t xml:space="preserve">     DELETED,   DDNAME=SYSUT11</w:t>
      </w:r>
    </w:p>
    <w:p w14:paraId="56E96CAD" w14:textId="6666C5A0" w:rsidR="00C97A3E" w:rsidRDefault="00C97A3E" w:rsidP="00C97A3E">
      <w:r>
        <w:t xml:space="preserve">IGD105I </w:t>
      </w:r>
      <w:del w:id="475" w:author="Karandeep Singh" w:date="2025-04-13T22:18:00Z" w16du:dateUtc="2025-04-14T02:18:00Z">
        <w:r w:rsidR="00CD2A7D">
          <w:delText>SYS25090.T191005</w:delText>
        </w:r>
      </w:del>
      <w:ins w:id="476" w:author="Karandeep Singh" w:date="2025-04-13T22:18:00Z" w16du:dateUtc="2025-04-14T02:18:00Z">
        <w:r>
          <w:t>SYS25103.T210851</w:t>
        </w:r>
      </w:ins>
      <w:r>
        <w:t>.RA000.JPR1INV1.</w:t>
      </w:r>
      <w:del w:id="477" w:author="Karandeep Singh" w:date="2025-04-13T22:18:00Z" w16du:dateUtc="2025-04-14T02:18:00Z">
        <w:r w:rsidR="00CD2A7D">
          <w:delText>R0133491</w:delText>
        </w:r>
      </w:del>
      <w:ins w:id="478" w:author="Karandeep Singh" w:date="2025-04-13T22:18:00Z" w16du:dateUtc="2025-04-14T02:18:00Z">
        <w:r>
          <w:t>R0124852</w:t>
        </w:r>
      </w:ins>
      <w:r>
        <w:t xml:space="preserve">     DELETED,   DDNAME=SYSUT12</w:t>
      </w:r>
    </w:p>
    <w:p w14:paraId="53FB18DD" w14:textId="35026FFC" w:rsidR="00C97A3E" w:rsidRDefault="00C97A3E" w:rsidP="00C97A3E">
      <w:r>
        <w:t xml:space="preserve">IGD105I </w:t>
      </w:r>
      <w:del w:id="479" w:author="Karandeep Singh" w:date="2025-04-13T22:18:00Z" w16du:dateUtc="2025-04-14T02:18:00Z">
        <w:r w:rsidR="00CD2A7D">
          <w:delText>SYS25090.T191005</w:delText>
        </w:r>
      </w:del>
      <w:ins w:id="480" w:author="Karandeep Singh" w:date="2025-04-13T22:18:00Z" w16du:dateUtc="2025-04-14T02:18:00Z">
        <w:r>
          <w:t>SYS25103.T210851</w:t>
        </w:r>
      </w:ins>
      <w:r>
        <w:t>.RA000.JPR1INV1.</w:t>
      </w:r>
      <w:del w:id="481" w:author="Karandeep Singh" w:date="2025-04-13T22:18:00Z" w16du:dateUtc="2025-04-14T02:18:00Z">
        <w:r w:rsidR="00CD2A7D">
          <w:delText>R0133492</w:delText>
        </w:r>
      </w:del>
      <w:ins w:id="482" w:author="Karandeep Singh" w:date="2025-04-13T22:18:00Z" w16du:dateUtc="2025-04-14T02:18:00Z">
        <w:r>
          <w:t>R0124853</w:t>
        </w:r>
      </w:ins>
      <w:r>
        <w:t xml:space="preserve">     DELETED,   DDNAME=SYSUT13</w:t>
      </w:r>
    </w:p>
    <w:p w14:paraId="62F5C554" w14:textId="37984674" w:rsidR="00C97A3E" w:rsidRDefault="00C97A3E" w:rsidP="00C97A3E">
      <w:r>
        <w:t xml:space="preserve">IGD105I </w:t>
      </w:r>
      <w:del w:id="483" w:author="Karandeep Singh" w:date="2025-04-13T22:18:00Z" w16du:dateUtc="2025-04-14T02:18:00Z">
        <w:r w:rsidR="00CD2A7D">
          <w:delText>SYS25090.T191005</w:delText>
        </w:r>
      </w:del>
      <w:ins w:id="484" w:author="Karandeep Singh" w:date="2025-04-13T22:18:00Z" w16du:dateUtc="2025-04-14T02:18:00Z">
        <w:r>
          <w:t>SYS25103.T210851</w:t>
        </w:r>
      </w:ins>
      <w:r>
        <w:t>.RA000.JPR1INV1.</w:t>
      </w:r>
      <w:del w:id="485" w:author="Karandeep Singh" w:date="2025-04-13T22:18:00Z" w16du:dateUtc="2025-04-14T02:18:00Z">
        <w:r w:rsidR="00CD2A7D">
          <w:delText>R0133493</w:delText>
        </w:r>
      </w:del>
      <w:ins w:id="486" w:author="Karandeep Singh" w:date="2025-04-13T22:18:00Z" w16du:dateUtc="2025-04-14T02:18:00Z">
        <w:r>
          <w:t>R0124854</w:t>
        </w:r>
      </w:ins>
      <w:r>
        <w:t xml:space="preserve">     DELETED,   DDNAME=SYSUT14</w:t>
      </w:r>
    </w:p>
    <w:p w14:paraId="09A008B4" w14:textId="3D74DC22" w:rsidR="00C97A3E" w:rsidRDefault="00C97A3E" w:rsidP="00C97A3E">
      <w:r>
        <w:t xml:space="preserve">IGD105I </w:t>
      </w:r>
      <w:del w:id="487" w:author="Karandeep Singh" w:date="2025-04-13T22:18:00Z" w16du:dateUtc="2025-04-14T02:18:00Z">
        <w:r w:rsidR="00CD2A7D">
          <w:delText>SYS25090.T191005</w:delText>
        </w:r>
      </w:del>
      <w:ins w:id="488" w:author="Karandeep Singh" w:date="2025-04-13T22:18:00Z" w16du:dateUtc="2025-04-14T02:18:00Z">
        <w:r>
          <w:t>SYS25103.T210851</w:t>
        </w:r>
      </w:ins>
      <w:r>
        <w:t>.RA000.JPR1INV1.</w:t>
      </w:r>
      <w:del w:id="489" w:author="Karandeep Singh" w:date="2025-04-13T22:18:00Z" w16du:dateUtc="2025-04-14T02:18:00Z">
        <w:r w:rsidR="00CD2A7D">
          <w:delText>R0133494</w:delText>
        </w:r>
      </w:del>
      <w:ins w:id="490" w:author="Karandeep Singh" w:date="2025-04-13T22:18:00Z" w16du:dateUtc="2025-04-14T02:18:00Z">
        <w:r>
          <w:t>R0124855</w:t>
        </w:r>
      </w:ins>
      <w:r>
        <w:t xml:space="preserve">     DELETED,   DDNAME=SYSUT15</w:t>
      </w:r>
    </w:p>
    <w:p w14:paraId="5B7A850E" w14:textId="44E89887" w:rsidR="00C97A3E" w:rsidRDefault="00C97A3E" w:rsidP="00C97A3E">
      <w:r>
        <w:t xml:space="preserve">IGD105I </w:t>
      </w:r>
      <w:del w:id="491" w:author="Karandeep Singh" w:date="2025-04-13T22:18:00Z" w16du:dateUtc="2025-04-14T02:18:00Z">
        <w:r w:rsidR="00CD2A7D">
          <w:delText>SYS25090.T191005</w:delText>
        </w:r>
      </w:del>
      <w:ins w:id="492" w:author="Karandeep Singh" w:date="2025-04-13T22:18:00Z" w16du:dateUtc="2025-04-14T02:18:00Z">
        <w:r>
          <w:t>SYS25103.T210851</w:t>
        </w:r>
      </w:ins>
      <w:r>
        <w:t>.RA000.JPR1INV1.</w:t>
      </w:r>
      <w:del w:id="493" w:author="Karandeep Singh" w:date="2025-04-13T22:18:00Z" w16du:dateUtc="2025-04-14T02:18:00Z">
        <w:r w:rsidR="00CD2A7D">
          <w:delText>R0133495</w:delText>
        </w:r>
      </w:del>
      <w:ins w:id="494" w:author="Karandeep Singh" w:date="2025-04-13T22:18:00Z" w16du:dateUtc="2025-04-14T02:18:00Z">
        <w:r>
          <w:t>R0124856</w:t>
        </w:r>
      </w:ins>
      <w:r>
        <w:t xml:space="preserve">     DELETED,   DDNAME=SYSMDECK</w:t>
      </w:r>
    </w:p>
    <w:p w14:paraId="064F559D" w14:textId="77777777" w:rsidR="00C97A3E" w:rsidRDefault="00C97A3E" w:rsidP="00C97A3E">
      <w:r>
        <w:t>IGD104I KC03BE4.COBOL                                RETAINED,  DDNAME=SYSIN</w:t>
      </w:r>
    </w:p>
    <w:p w14:paraId="2C940E40" w14:textId="2A303A00" w:rsidR="00C97A3E" w:rsidRDefault="00C97A3E" w:rsidP="00C97A3E">
      <w:r>
        <w:t xml:space="preserve">IEF373I STEP/COBOL   /START </w:t>
      </w:r>
      <w:del w:id="495" w:author="Karandeep Singh" w:date="2025-04-13T22:18:00Z" w16du:dateUtc="2025-04-14T02:18:00Z">
        <w:r w:rsidR="00CD2A7D">
          <w:delText>2025090.1910</w:delText>
        </w:r>
      </w:del>
      <w:ins w:id="496" w:author="Karandeep Singh" w:date="2025-04-13T22:18:00Z" w16du:dateUtc="2025-04-14T02:18:00Z">
        <w:r>
          <w:t>2025103.2109</w:t>
        </w:r>
      </w:ins>
    </w:p>
    <w:p w14:paraId="46F37927" w14:textId="172DEC5E" w:rsidR="00C97A3E" w:rsidRDefault="00C97A3E" w:rsidP="00C97A3E">
      <w:r>
        <w:t xml:space="preserve">IEF032I STEP/COBOL   /STOP  </w:t>
      </w:r>
      <w:del w:id="497" w:author="Karandeep Singh" w:date="2025-04-13T22:18:00Z" w16du:dateUtc="2025-04-14T02:18:00Z">
        <w:r w:rsidR="00CD2A7D">
          <w:delText>2025090.1910</w:delText>
        </w:r>
      </w:del>
      <w:ins w:id="498" w:author="Karandeep Singh" w:date="2025-04-13T22:18:00Z" w16du:dateUtc="2025-04-14T02:18:00Z">
        <w:r>
          <w:t>2025103.2109</w:t>
        </w:r>
      </w:ins>
    </w:p>
    <w:p w14:paraId="057BA716" w14:textId="77777777" w:rsidR="00C97A3E" w:rsidRDefault="00C97A3E" w:rsidP="00C97A3E">
      <w:r>
        <w:t xml:space="preserve">        CPU:     0 HR  00 MIN  00.04 SEC    SRB:     0 HR  00 MIN  00.00 SEC</w:t>
      </w:r>
    </w:p>
    <w:p w14:paraId="73C5A944" w14:textId="1C5658EB" w:rsidR="00C97A3E" w:rsidRDefault="00C97A3E" w:rsidP="00C97A3E">
      <w:r>
        <w:t xml:space="preserve">        VIRT:   572K  SYS:   </w:t>
      </w:r>
      <w:del w:id="499" w:author="Karandeep Singh" w:date="2025-04-13T22:18:00Z" w16du:dateUtc="2025-04-14T02:18:00Z">
        <w:r w:rsidR="00CD2A7D">
          <w:delText>536K</w:delText>
        </w:r>
      </w:del>
      <w:ins w:id="500" w:author="Karandeep Singh" w:date="2025-04-13T22:18:00Z" w16du:dateUtc="2025-04-14T02:18:00Z">
        <w:r>
          <w:t>808K</w:t>
        </w:r>
      </w:ins>
      <w:r>
        <w:t xml:space="preserve">  EXT:   147060K  SYS:    </w:t>
      </w:r>
      <w:del w:id="501" w:author="Karandeep Singh" w:date="2025-04-13T22:18:00Z" w16du:dateUtc="2025-04-14T02:18:00Z">
        <w:r w:rsidR="00CD2A7D">
          <w:delText>15904K</w:delText>
        </w:r>
      </w:del>
      <w:ins w:id="502" w:author="Karandeep Singh" w:date="2025-04-13T22:18:00Z" w16du:dateUtc="2025-04-14T02:18:00Z">
        <w:r>
          <w:t>14940K</w:t>
        </w:r>
      </w:ins>
    </w:p>
    <w:p w14:paraId="00FB9157" w14:textId="77777777" w:rsidR="00C97A3E" w:rsidRDefault="00C97A3E" w:rsidP="00C97A3E">
      <w:r>
        <w:t xml:space="preserve">        ATB- REAL:                  7424K  SLOTS:                     0K</w:t>
      </w:r>
    </w:p>
    <w:p w14:paraId="4E035EFE" w14:textId="77777777" w:rsidR="00C97A3E" w:rsidRDefault="00C97A3E" w:rsidP="00C97A3E">
      <w:r>
        <w:t xml:space="preserve">             VIRT- ALLOC:     538M SHRD:       0M</w:t>
      </w:r>
    </w:p>
    <w:p w14:paraId="72600C70" w14:textId="77777777" w:rsidR="00C97A3E" w:rsidRDefault="00C97A3E" w:rsidP="00C97A3E">
      <w:r>
        <w:t>IEF236I ALLOC. FOR JPR1INV1 LKED STEP6</w:t>
      </w:r>
    </w:p>
    <w:p w14:paraId="69CA2C01" w14:textId="77777777" w:rsidR="00C97A3E" w:rsidRDefault="00C97A3E" w:rsidP="00C97A3E">
      <w:r>
        <w:t>IEF237I 1001 ALLOCATED TO SYSLIB</w:t>
      </w:r>
    </w:p>
    <w:p w14:paraId="0C07245E" w14:textId="77777777" w:rsidR="00C97A3E" w:rsidRDefault="00C97A3E" w:rsidP="00C97A3E">
      <w:r>
        <w:t>IEF237I 1001 ALLOCATED TO</w:t>
      </w:r>
    </w:p>
    <w:p w14:paraId="090AE33F" w14:textId="77777777" w:rsidR="00C97A3E" w:rsidRDefault="00C97A3E" w:rsidP="00C97A3E">
      <w:r>
        <w:t>IEF237I JES2 ALLOCATED TO SYSPRINT</w:t>
      </w:r>
    </w:p>
    <w:p w14:paraId="01BCAB1A" w14:textId="77777777" w:rsidR="00C97A3E" w:rsidRDefault="00C97A3E" w:rsidP="00C97A3E">
      <w:r>
        <w:t>IGD103I SMS ALLOCATED TO DDNAME SYSLIN</w:t>
      </w:r>
    </w:p>
    <w:p w14:paraId="3DFCB54D" w14:textId="77777777" w:rsidR="00C97A3E" w:rsidRDefault="00C97A3E" w:rsidP="00C97A3E">
      <w:r>
        <w:t>IEF237I DMY  ALLOCATED TO</w:t>
      </w:r>
    </w:p>
    <w:p w14:paraId="22C40EF0" w14:textId="77777777" w:rsidR="00C97A3E" w:rsidRDefault="00C97A3E" w:rsidP="00C97A3E">
      <w:r>
        <w:t>IGD103I SMS ALLOCATED TO DDNAME SYSLMOD</w:t>
      </w:r>
    </w:p>
    <w:p w14:paraId="567DCE00" w14:textId="77777777" w:rsidR="00C97A3E" w:rsidRDefault="00C97A3E" w:rsidP="00C97A3E">
      <w:r>
        <w:t>IEF142I JPR1INV1 LKED STEP6 - STEP WAS EXECUTED - COND CODE 0000</w:t>
      </w:r>
    </w:p>
    <w:p w14:paraId="3354B469" w14:textId="77777777" w:rsidR="00C97A3E" w:rsidRDefault="00C97A3E" w:rsidP="00C97A3E">
      <w:r>
        <w:t>IEF285I   CEE.SCEELKEX                                 KEPT</w:t>
      </w:r>
    </w:p>
    <w:p w14:paraId="5399F4E3" w14:textId="77777777" w:rsidR="00C97A3E" w:rsidRDefault="00C97A3E" w:rsidP="00C97A3E">
      <w:r>
        <w:t>IEF285I   VOL SER NOS= VTMVSC.</w:t>
      </w:r>
    </w:p>
    <w:p w14:paraId="54549303" w14:textId="77777777" w:rsidR="00C97A3E" w:rsidRDefault="00C97A3E" w:rsidP="00C97A3E">
      <w:r>
        <w:t>IEF285I   CEE.SCEELKED                                 KEPT</w:t>
      </w:r>
    </w:p>
    <w:p w14:paraId="4B98BF2B" w14:textId="77777777" w:rsidR="00C97A3E" w:rsidRDefault="00C97A3E" w:rsidP="00C97A3E">
      <w:r>
        <w:t>IEF285I   VOL SER NOS= VTMVSC.</w:t>
      </w:r>
    </w:p>
    <w:p w14:paraId="3DEAAFBC" w14:textId="379E0038" w:rsidR="00C97A3E" w:rsidRDefault="00C97A3E" w:rsidP="00C97A3E">
      <w:r>
        <w:t>IEF285I   KC03BE4.JPR1INV1.</w:t>
      </w:r>
      <w:del w:id="503" w:author="Karandeep Singh" w:date="2025-04-13T22:18:00Z" w16du:dateUtc="2025-04-14T02:18:00Z">
        <w:r w:rsidR="00CD2A7D">
          <w:delText>JOB05154</w:delText>
        </w:r>
      </w:del>
      <w:ins w:id="504" w:author="Karandeep Singh" w:date="2025-04-13T22:18:00Z" w16du:dateUtc="2025-04-14T02:18:00Z">
        <w:r>
          <w:t>JOB09451</w:t>
        </w:r>
      </w:ins>
      <w:r>
        <w:t>.D0000111.?         SYSOUT</w:t>
      </w:r>
    </w:p>
    <w:p w14:paraId="6F649457" w14:textId="437B3DCF" w:rsidR="00C97A3E" w:rsidRDefault="00C97A3E" w:rsidP="00C97A3E">
      <w:r>
        <w:t xml:space="preserve">IGD105I </w:t>
      </w:r>
      <w:del w:id="505" w:author="Karandeep Singh" w:date="2025-04-13T22:18:00Z" w16du:dateUtc="2025-04-14T02:18:00Z">
        <w:r w:rsidR="00CD2A7D">
          <w:delText>SYS25090.T191005</w:delText>
        </w:r>
      </w:del>
      <w:ins w:id="506" w:author="Karandeep Singh" w:date="2025-04-13T22:18:00Z" w16du:dateUtc="2025-04-14T02:18:00Z">
        <w:r>
          <w:t>SYS25103.T210851</w:t>
        </w:r>
      </w:ins>
      <w:r>
        <w:t>.RA000.JPR1INV1.LOADSET.H01  DELETED,   DDNAME=SYSLIN</w:t>
      </w:r>
    </w:p>
    <w:p w14:paraId="009BADAB" w14:textId="77777777" w:rsidR="00C97A3E" w:rsidRDefault="00C97A3E" w:rsidP="00C97A3E">
      <w:r>
        <w:t>IGD104I KC03BE4.LOAD                                 RETAINED,  DDNAME=SYSLMOD</w:t>
      </w:r>
    </w:p>
    <w:p w14:paraId="6F622780" w14:textId="69FF0364" w:rsidR="00C97A3E" w:rsidRDefault="00C97A3E" w:rsidP="00C97A3E">
      <w:r>
        <w:t xml:space="preserve">IEF373I STEP/LKED    /START </w:t>
      </w:r>
      <w:del w:id="507" w:author="Karandeep Singh" w:date="2025-04-13T22:18:00Z" w16du:dateUtc="2025-04-14T02:18:00Z">
        <w:r w:rsidR="00CD2A7D">
          <w:delText>2025090.1910</w:delText>
        </w:r>
      </w:del>
      <w:ins w:id="508" w:author="Karandeep Singh" w:date="2025-04-13T22:18:00Z" w16du:dateUtc="2025-04-14T02:18:00Z">
        <w:r>
          <w:t>2025103.2109</w:t>
        </w:r>
      </w:ins>
    </w:p>
    <w:p w14:paraId="2392440D" w14:textId="77320152" w:rsidR="00C97A3E" w:rsidRDefault="00C97A3E" w:rsidP="00C97A3E">
      <w:r>
        <w:t xml:space="preserve">IEF032I STEP/LKED    /STOP  </w:t>
      </w:r>
      <w:del w:id="509" w:author="Karandeep Singh" w:date="2025-04-13T22:18:00Z" w16du:dateUtc="2025-04-14T02:18:00Z">
        <w:r w:rsidR="00CD2A7D">
          <w:delText>2025090.1910</w:delText>
        </w:r>
      </w:del>
      <w:ins w:id="510" w:author="Karandeep Singh" w:date="2025-04-13T22:18:00Z" w16du:dateUtc="2025-04-14T02:18:00Z">
        <w:r>
          <w:t>2025103.2109</w:t>
        </w:r>
      </w:ins>
    </w:p>
    <w:p w14:paraId="54699981" w14:textId="77777777" w:rsidR="00C97A3E" w:rsidRDefault="00C97A3E" w:rsidP="00C97A3E">
      <w:pPr>
        <w:rPr>
          <w:moveFrom w:id="511" w:author="Karandeep Singh" w:date="2025-04-13T22:18:00Z" w16du:dateUtc="2025-04-14T02:18:00Z"/>
        </w:rPr>
      </w:pPr>
      <w:moveFromRangeStart w:id="512" w:author="Karandeep Singh" w:date="2025-04-13T22:18:00Z" w:name="move195475151"/>
      <w:moveFrom w:id="513" w:author="Karandeep Singh" w:date="2025-04-13T22:18:00Z" w16du:dateUtc="2025-04-14T02:18:00Z">
        <w:r>
          <w:t xml:space="preserve">        CPU:     0 HR  00 MIN  00.01 SEC    SRB:     0 HR  00 MIN  00.00 SEC</w:t>
        </w:r>
      </w:moveFrom>
    </w:p>
    <w:moveFromRangeEnd w:id="512"/>
    <w:p w14:paraId="3D4970FA" w14:textId="77777777" w:rsidR="00C97A3E" w:rsidRDefault="00C97A3E" w:rsidP="00C97A3E">
      <w:pPr>
        <w:rPr>
          <w:moveTo w:id="514" w:author="Karandeep Singh" w:date="2025-04-13T22:18:00Z" w16du:dateUtc="2025-04-14T02:18:00Z"/>
        </w:rPr>
      </w:pPr>
      <w:moveToRangeStart w:id="515" w:author="Karandeep Singh" w:date="2025-04-13T22:18:00Z" w:name="move195475154"/>
      <w:moveTo w:id="516" w:author="Karandeep Singh" w:date="2025-04-13T22:18:00Z" w16du:dateUtc="2025-04-14T02:18:00Z">
        <w:r>
          <w:t xml:space="preserve">        CPU:     0 HR  00 MIN  00.01 SEC    SRB:     0 HR  00 MIN  00.00 SEC</w:t>
        </w:r>
      </w:moveTo>
    </w:p>
    <w:moveToRangeEnd w:id="515"/>
    <w:p w14:paraId="458000E2" w14:textId="21149BDB" w:rsidR="00C97A3E" w:rsidRDefault="00C97A3E" w:rsidP="00C97A3E">
      <w:r>
        <w:t xml:space="preserve">        VIRT:    88K  SYS:   </w:t>
      </w:r>
      <w:del w:id="517" w:author="Karandeep Singh" w:date="2025-04-13T22:18:00Z" w16du:dateUtc="2025-04-14T02:18:00Z">
        <w:r w:rsidR="00CD2A7D">
          <w:delText>288K</w:delText>
        </w:r>
      </w:del>
      <w:ins w:id="518" w:author="Karandeep Singh" w:date="2025-04-13T22:18:00Z" w16du:dateUtc="2025-04-14T02:18:00Z">
        <w:r>
          <w:t>312K</w:t>
        </w:r>
      </w:ins>
      <w:r>
        <w:t xml:space="preserve">  EXT:     1768K  SYS:    </w:t>
      </w:r>
      <w:del w:id="519" w:author="Karandeep Singh" w:date="2025-04-13T22:18:00Z" w16du:dateUtc="2025-04-14T02:18:00Z">
        <w:r w:rsidR="00CD2A7D">
          <w:delText>12020K</w:delText>
        </w:r>
      </w:del>
      <w:ins w:id="520" w:author="Karandeep Singh" w:date="2025-04-13T22:18:00Z" w16du:dateUtc="2025-04-14T02:18:00Z">
        <w:r>
          <w:t>12072K</w:t>
        </w:r>
      </w:ins>
    </w:p>
    <w:p w14:paraId="5AAEC4AD" w14:textId="77777777" w:rsidR="00C97A3E" w:rsidRDefault="00C97A3E" w:rsidP="00C97A3E">
      <w:r>
        <w:t xml:space="preserve">        ATB- REAL:                  1300K  SLOTS:                     0K</w:t>
      </w:r>
    </w:p>
    <w:p w14:paraId="7DBC143C" w14:textId="77777777" w:rsidR="00C97A3E" w:rsidRDefault="00C97A3E" w:rsidP="00C97A3E">
      <w:r>
        <w:t xml:space="preserve">             VIRT- ALLOC:      20M SHRD:       0M</w:t>
      </w:r>
    </w:p>
    <w:p w14:paraId="33613783" w14:textId="77777777" w:rsidR="00C97A3E" w:rsidRDefault="00C97A3E" w:rsidP="00C97A3E">
      <w:r>
        <w:t>IEF236I ALLOC. FOR JPR1INV1 COBOL STEP7</w:t>
      </w:r>
    </w:p>
    <w:p w14:paraId="339B5DDA" w14:textId="77777777" w:rsidR="00C97A3E" w:rsidRDefault="00C97A3E" w:rsidP="00C97A3E">
      <w:r>
        <w:t>IEF237I 1A76 ALLOCATED TO STEPLIB</w:t>
      </w:r>
    </w:p>
    <w:p w14:paraId="6A6C560D" w14:textId="77777777" w:rsidR="00C97A3E" w:rsidRDefault="00C97A3E" w:rsidP="00C97A3E">
      <w:r>
        <w:t>IEF237I 1001 ALLOCATED TO</w:t>
      </w:r>
    </w:p>
    <w:p w14:paraId="592E131A" w14:textId="77777777" w:rsidR="00C97A3E" w:rsidRDefault="00C97A3E" w:rsidP="00C97A3E">
      <w:r>
        <w:t>IEF237I 1001 ALLOCATED TO</w:t>
      </w:r>
    </w:p>
    <w:p w14:paraId="579FB93D" w14:textId="77777777" w:rsidR="00C97A3E" w:rsidRDefault="00C97A3E" w:rsidP="00C97A3E">
      <w:r>
        <w:t>IEF237I JES2 ALLOCATED TO SYSPRINT</w:t>
      </w:r>
    </w:p>
    <w:p w14:paraId="25924F79" w14:textId="77777777" w:rsidR="00C97A3E" w:rsidRDefault="00C97A3E" w:rsidP="00C97A3E">
      <w:r>
        <w:t>IGD101I SMS ALLOCATED TO DDNAME (SYSLIN  )</w:t>
      </w:r>
    </w:p>
    <w:p w14:paraId="78FFA786" w14:textId="2EABF41B" w:rsidR="00C97A3E" w:rsidRDefault="00C97A3E" w:rsidP="00C97A3E">
      <w:r>
        <w:t xml:space="preserve">        DSN (</w:t>
      </w:r>
      <w:del w:id="521" w:author="Karandeep Singh" w:date="2025-04-13T22:18:00Z" w16du:dateUtc="2025-04-14T02:18:00Z">
        <w:r w:rsidR="00CD2A7D">
          <w:delText>SYS25090.T191005</w:delText>
        </w:r>
      </w:del>
      <w:ins w:id="522" w:author="Karandeep Singh" w:date="2025-04-13T22:18:00Z" w16du:dateUtc="2025-04-14T02:18:00Z">
        <w:r>
          <w:t>SYS25103.T210851</w:t>
        </w:r>
      </w:ins>
      <w:r>
        <w:t>.RA000.JPR1INV1.LOADSET.H01 )</w:t>
      </w:r>
    </w:p>
    <w:p w14:paraId="02CAC654" w14:textId="77777777" w:rsidR="00C97A3E" w:rsidRDefault="00C97A3E" w:rsidP="00C97A3E">
      <w:r>
        <w:t xml:space="preserve">        STORCLAS (TEMPSC) MGMTCLAS (        ) DATACLAS (        )</w:t>
      </w:r>
    </w:p>
    <w:p w14:paraId="382747BA" w14:textId="77777777" w:rsidR="00C97A3E" w:rsidRDefault="00C97A3E" w:rsidP="00C97A3E">
      <w:r>
        <w:t xml:space="preserve">        VOL SER NOS= KCTR01</w:t>
      </w:r>
    </w:p>
    <w:p w14:paraId="55F781CA" w14:textId="77777777" w:rsidR="00C97A3E" w:rsidRDefault="00C97A3E" w:rsidP="00C97A3E">
      <w:r>
        <w:t>IGD101I SMS ALLOCATED TO DDNAME (SYSUT1  )</w:t>
      </w:r>
    </w:p>
    <w:p w14:paraId="133AFD59" w14:textId="13B8B626" w:rsidR="00C97A3E" w:rsidRDefault="00C97A3E" w:rsidP="00C97A3E">
      <w:r>
        <w:t xml:space="preserve">        DSN (</w:t>
      </w:r>
      <w:del w:id="523" w:author="Karandeep Singh" w:date="2025-04-13T22:18:00Z" w16du:dateUtc="2025-04-14T02:18:00Z">
        <w:r w:rsidR="00CD2A7D">
          <w:delText>SYS25090.T191005</w:delText>
        </w:r>
      </w:del>
      <w:ins w:id="524" w:author="Karandeep Singh" w:date="2025-04-13T22:18:00Z" w16du:dateUtc="2025-04-14T02:18:00Z">
        <w:r>
          <w:t>SYS25103.T210851</w:t>
        </w:r>
      </w:ins>
      <w:r>
        <w:t>.RA000.JPR1INV1.</w:t>
      </w:r>
      <w:del w:id="525" w:author="Karandeep Singh" w:date="2025-04-13T22:18:00Z" w16du:dateUtc="2025-04-14T02:18:00Z">
        <w:r w:rsidR="00CD2A7D">
          <w:delText>R0133496</w:delText>
        </w:r>
      </w:del>
      <w:ins w:id="526" w:author="Karandeep Singh" w:date="2025-04-13T22:18:00Z" w16du:dateUtc="2025-04-14T02:18:00Z">
        <w:r>
          <w:t>R0124857</w:t>
        </w:r>
      </w:ins>
      <w:r>
        <w:t xml:space="preserve">    )</w:t>
      </w:r>
    </w:p>
    <w:p w14:paraId="59160670" w14:textId="77777777" w:rsidR="00C97A3E" w:rsidRDefault="00C97A3E" w:rsidP="00C97A3E">
      <w:r>
        <w:t xml:space="preserve">        STORCLAS (TEMPSC) MGMTCLAS (        ) DATACLAS (        )</w:t>
      </w:r>
    </w:p>
    <w:p w14:paraId="3D01DEFD" w14:textId="77777777" w:rsidR="00C97A3E" w:rsidRDefault="00C97A3E" w:rsidP="00C97A3E">
      <w:r>
        <w:t xml:space="preserve">        VOL SER NOS= KCTR01</w:t>
      </w:r>
    </w:p>
    <w:p w14:paraId="0BD463C2" w14:textId="77777777" w:rsidR="00C97A3E" w:rsidRDefault="00C97A3E" w:rsidP="00C97A3E">
      <w:r>
        <w:t>IGD101I SMS ALLOCATED TO DDNAME (SYSUT2  )</w:t>
      </w:r>
    </w:p>
    <w:p w14:paraId="6E03C6C4" w14:textId="4F741AFA" w:rsidR="00C97A3E" w:rsidRDefault="00C97A3E" w:rsidP="00C97A3E">
      <w:r>
        <w:t xml:space="preserve">        DSN (</w:t>
      </w:r>
      <w:del w:id="527" w:author="Karandeep Singh" w:date="2025-04-13T22:18:00Z" w16du:dateUtc="2025-04-14T02:18:00Z">
        <w:r w:rsidR="00CD2A7D">
          <w:delText>SYS25090.T191005</w:delText>
        </w:r>
      </w:del>
      <w:ins w:id="528" w:author="Karandeep Singh" w:date="2025-04-13T22:18:00Z" w16du:dateUtc="2025-04-14T02:18:00Z">
        <w:r>
          <w:t>SYS25103.T210851</w:t>
        </w:r>
      </w:ins>
      <w:r>
        <w:t>.RA000.JPR1INV1.</w:t>
      </w:r>
      <w:del w:id="529" w:author="Karandeep Singh" w:date="2025-04-13T22:18:00Z" w16du:dateUtc="2025-04-14T02:18:00Z">
        <w:r w:rsidR="00CD2A7D">
          <w:delText>R0133497</w:delText>
        </w:r>
      </w:del>
      <w:ins w:id="530" w:author="Karandeep Singh" w:date="2025-04-13T22:18:00Z" w16du:dateUtc="2025-04-14T02:18:00Z">
        <w:r>
          <w:t>R0124858</w:t>
        </w:r>
      </w:ins>
      <w:r>
        <w:t xml:space="preserve">    )</w:t>
      </w:r>
    </w:p>
    <w:p w14:paraId="21ED3D5F" w14:textId="77777777" w:rsidR="00C97A3E" w:rsidRDefault="00C97A3E" w:rsidP="00C97A3E">
      <w:r>
        <w:t xml:space="preserve">        STORCLAS (TEMPSC) MGMTCLAS (        ) DATACLAS (        )</w:t>
      </w:r>
    </w:p>
    <w:p w14:paraId="25583C35" w14:textId="77777777" w:rsidR="00C97A3E" w:rsidRDefault="00C97A3E" w:rsidP="00C97A3E">
      <w:r>
        <w:t xml:space="preserve">        VOL SER NOS= KCTR01</w:t>
      </w:r>
    </w:p>
    <w:p w14:paraId="450A76CD" w14:textId="77777777" w:rsidR="00C97A3E" w:rsidRDefault="00C97A3E" w:rsidP="00C97A3E">
      <w:r>
        <w:t>IGD101I SMS ALLOCATED TO DDNAME (SYSUT3  )</w:t>
      </w:r>
    </w:p>
    <w:p w14:paraId="3D7C5D21" w14:textId="72404F3B" w:rsidR="00C97A3E" w:rsidRDefault="00C97A3E" w:rsidP="00C97A3E">
      <w:r>
        <w:t xml:space="preserve">        DSN (</w:t>
      </w:r>
      <w:del w:id="531" w:author="Karandeep Singh" w:date="2025-04-13T22:18:00Z" w16du:dateUtc="2025-04-14T02:18:00Z">
        <w:r w:rsidR="00CD2A7D">
          <w:delText>SYS25090.T191005</w:delText>
        </w:r>
      </w:del>
      <w:ins w:id="532" w:author="Karandeep Singh" w:date="2025-04-13T22:18:00Z" w16du:dateUtc="2025-04-14T02:18:00Z">
        <w:r>
          <w:t>SYS25103.T210851</w:t>
        </w:r>
      </w:ins>
      <w:r>
        <w:t>.RA000.JPR1INV1.</w:t>
      </w:r>
      <w:del w:id="533" w:author="Karandeep Singh" w:date="2025-04-13T22:18:00Z" w16du:dateUtc="2025-04-14T02:18:00Z">
        <w:r w:rsidR="00CD2A7D">
          <w:delText>R0133498</w:delText>
        </w:r>
      </w:del>
      <w:ins w:id="534" w:author="Karandeep Singh" w:date="2025-04-13T22:18:00Z" w16du:dateUtc="2025-04-14T02:18:00Z">
        <w:r>
          <w:t>R0124859</w:t>
        </w:r>
      </w:ins>
      <w:r>
        <w:t xml:space="preserve">    )</w:t>
      </w:r>
    </w:p>
    <w:p w14:paraId="670D9FD7" w14:textId="77777777" w:rsidR="00C97A3E" w:rsidRDefault="00C97A3E" w:rsidP="00C97A3E">
      <w:r>
        <w:t xml:space="preserve">        STORCLAS (TEMPSC) MGMTCLAS (        ) DATACLAS (        )</w:t>
      </w:r>
    </w:p>
    <w:p w14:paraId="10B9E7AE" w14:textId="77777777" w:rsidR="00C97A3E" w:rsidRDefault="00C97A3E" w:rsidP="00C97A3E">
      <w:r>
        <w:t xml:space="preserve">        VOL SER NOS= KCTR01</w:t>
      </w:r>
    </w:p>
    <w:p w14:paraId="46F9B941" w14:textId="77777777" w:rsidR="00C97A3E" w:rsidRDefault="00C97A3E" w:rsidP="00C97A3E">
      <w:r>
        <w:t>IGD101I SMS ALLOCATED TO DDNAME (SYSUT4  )</w:t>
      </w:r>
    </w:p>
    <w:p w14:paraId="7544D18B" w14:textId="4C73E78E" w:rsidR="00C97A3E" w:rsidRDefault="00C97A3E" w:rsidP="00C97A3E">
      <w:r>
        <w:t xml:space="preserve">        DSN (</w:t>
      </w:r>
      <w:del w:id="535" w:author="Karandeep Singh" w:date="2025-04-13T22:18:00Z" w16du:dateUtc="2025-04-14T02:18:00Z">
        <w:r w:rsidR="00CD2A7D">
          <w:delText>SYS25090.T191005</w:delText>
        </w:r>
      </w:del>
      <w:ins w:id="536" w:author="Karandeep Singh" w:date="2025-04-13T22:18:00Z" w16du:dateUtc="2025-04-14T02:18:00Z">
        <w:r>
          <w:t>SYS25103.T210851</w:t>
        </w:r>
      </w:ins>
      <w:r>
        <w:t>.RA000.JPR1INV1.</w:t>
      </w:r>
      <w:del w:id="537" w:author="Karandeep Singh" w:date="2025-04-13T22:18:00Z" w16du:dateUtc="2025-04-14T02:18:00Z">
        <w:r w:rsidR="00CD2A7D">
          <w:delText>R0133499</w:delText>
        </w:r>
      </w:del>
      <w:ins w:id="538" w:author="Karandeep Singh" w:date="2025-04-13T22:18:00Z" w16du:dateUtc="2025-04-14T02:18:00Z">
        <w:r>
          <w:t>R0124860</w:t>
        </w:r>
      </w:ins>
      <w:r>
        <w:t xml:space="preserve">    )</w:t>
      </w:r>
    </w:p>
    <w:p w14:paraId="6C27C704" w14:textId="77777777" w:rsidR="00C97A3E" w:rsidRDefault="00C97A3E" w:rsidP="00C97A3E">
      <w:r>
        <w:t xml:space="preserve">        STORCLAS (TEMPSC) MGMTCLAS (        ) DATACLAS (        )</w:t>
      </w:r>
    </w:p>
    <w:p w14:paraId="4D0AD8AB" w14:textId="77777777" w:rsidR="00C97A3E" w:rsidRDefault="00C97A3E" w:rsidP="00C97A3E">
      <w:r>
        <w:t xml:space="preserve">        VOL SER NOS= KCTR01</w:t>
      </w:r>
    </w:p>
    <w:p w14:paraId="3426E779" w14:textId="77777777" w:rsidR="00C97A3E" w:rsidRDefault="00C97A3E" w:rsidP="00C97A3E">
      <w:r>
        <w:t>IGD101I SMS ALLOCATED TO DDNAME (SYSUT5  )</w:t>
      </w:r>
    </w:p>
    <w:p w14:paraId="538ACE25" w14:textId="79929C27" w:rsidR="00C97A3E" w:rsidRDefault="00C97A3E" w:rsidP="00C97A3E">
      <w:r>
        <w:t xml:space="preserve">        DSN (</w:t>
      </w:r>
      <w:del w:id="539" w:author="Karandeep Singh" w:date="2025-04-13T22:18:00Z" w16du:dateUtc="2025-04-14T02:18:00Z">
        <w:r w:rsidR="00CD2A7D">
          <w:delText>SYS25090.T191005</w:delText>
        </w:r>
      </w:del>
      <w:ins w:id="540" w:author="Karandeep Singh" w:date="2025-04-13T22:18:00Z" w16du:dateUtc="2025-04-14T02:18:00Z">
        <w:r>
          <w:t>SYS25103.T210851</w:t>
        </w:r>
      </w:ins>
      <w:r>
        <w:t>.RA000.JPR1INV1.</w:t>
      </w:r>
      <w:del w:id="541" w:author="Karandeep Singh" w:date="2025-04-13T22:18:00Z" w16du:dateUtc="2025-04-14T02:18:00Z">
        <w:r w:rsidR="00CD2A7D">
          <w:delText>R0133500</w:delText>
        </w:r>
      </w:del>
      <w:ins w:id="542" w:author="Karandeep Singh" w:date="2025-04-13T22:18:00Z" w16du:dateUtc="2025-04-14T02:18:00Z">
        <w:r>
          <w:t>R0124861</w:t>
        </w:r>
      </w:ins>
      <w:r>
        <w:t xml:space="preserve">    )</w:t>
      </w:r>
    </w:p>
    <w:p w14:paraId="0F133C55" w14:textId="77777777" w:rsidR="00C97A3E" w:rsidRDefault="00C97A3E" w:rsidP="00C97A3E">
      <w:r>
        <w:t xml:space="preserve">        STORCLAS (TEMPSC) MGMTCLAS (        ) DATACLAS (        )</w:t>
      </w:r>
    </w:p>
    <w:p w14:paraId="6FFE4904" w14:textId="77777777" w:rsidR="00C97A3E" w:rsidRDefault="00C97A3E" w:rsidP="00C97A3E">
      <w:r>
        <w:t xml:space="preserve">        VOL SER NOS= KCTR01</w:t>
      </w:r>
    </w:p>
    <w:p w14:paraId="09440AE1" w14:textId="77777777" w:rsidR="00C97A3E" w:rsidRDefault="00C97A3E" w:rsidP="00C97A3E">
      <w:r>
        <w:t>IGD101I SMS ALLOCATED TO DDNAME (SYSUT6  )</w:t>
      </w:r>
    </w:p>
    <w:p w14:paraId="126206EC" w14:textId="52C1DCE1" w:rsidR="00C97A3E" w:rsidRDefault="00C97A3E" w:rsidP="00C97A3E">
      <w:r>
        <w:t xml:space="preserve">        DSN (</w:t>
      </w:r>
      <w:del w:id="543" w:author="Karandeep Singh" w:date="2025-04-13T22:18:00Z" w16du:dateUtc="2025-04-14T02:18:00Z">
        <w:r w:rsidR="00CD2A7D">
          <w:delText>SYS25090.T191005</w:delText>
        </w:r>
      </w:del>
      <w:ins w:id="544" w:author="Karandeep Singh" w:date="2025-04-13T22:18:00Z" w16du:dateUtc="2025-04-14T02:18:00Z">
        <w:r>
          <w:t>SYS25103.T210851</w:t>
        </w:r>
      </w:ins>
      <w:r>
        <w:t>.RA000.JPR1INV1.</w:t>
      </w:r>
      <w:del w:id="545" w:author="Karandeep Singh" w:date="2025-04-13T22:18:00Z" w16du:dateUtc="2025-04-14T02:18:00Z">
        <w:r w:rsidR="00CD2A7D">
          <w:delText>R0133501</w:delText>
        </w:r>
      </w:del>
      <w:ins w:id="546" w:author="Karandeep Singh" w:date="2025-04-13T22:18:00Z" w16du:dateUtc="2025-04-14T02:18:00Z">
        <w:r>
          <w:t>R0124862</w:t>
        </w:r>
      </w:ins>
      <w:r>
        <w:t xml:space="preserve">    )</w:t>
      </w:r>
    </w:p>
    <w:p w14:paraId="55B05384" w14:textId="77777777" w:rsidR="00C97A3E" w:rsidRDefault="00C97A3E" w:rsidP="00C97A3E">
      <w:r>
        <w:t xml:space="preserve">        STORCLAS (TEMPSC) MGMTCLAS (        ) DATACLAS (        )</w:t>
      </w:r>
    </w:p>
    <w:p w14:paraId="6880C93D" w14:textId="77777777" w:rsidR="00C97A3E" w:rsidRDefault="00C97A3E" w:rsidP="00C97A3E">
      <w:r>
        <w:t xml:space="preserve">        VOL SER NOS= KCTR01</w:t>
      </w:r>
    </w:p>
    <w:p w14:paraId="2FB524A5" w14:textId="77777777" w:rsidR="00C97A3E" w:rsidRDefault="00C97A3E" w:rsidP="00C97A3E">
      <w:r>
        <w:t>IGD101I SMS ALLOCATED TO DDNAME (SYSUT7  )</w:t>
      </w:r>
    </w:p>
    <w:p w14:paraId="534B8E9B" w14:textId="2590E1C5" w:rsidR="00C97A3E" w:rsidRDefault="00C97A3E" w:rsidP="00C97A3E">
      <w:r>
        <w:t xml:space="preserve">        DSN (</w:t>
      </w:r>
      <w:del w:id="547" w:author="Karandeep Singh" w:date="2025-04-13T22:18:00Z" w16du:dateUtc="2025-04-14T02:18:00Z">
        <w:r w:rsidR="00CD2A7D">
          <w:delText>SYS25090.T191005</w:delText>
        </w:r>
      </w:del>
      <w:ins w:id="548" w:author="Karandeep Singh" w:date="2025-04-13T22:18:00Z" w16du:dateUtc="2025-04-14T02:18:00Z">
        <w:r>
          <w:t>SYS25103.T210851</w:t>
        </w:r>
      </w:ins>
      <w:r>
        <w:t>.RA000.JPR1INV1.</w:t>
      </w:r>
      <w:del w:id="549" w:author="Karandeep Singh" w:date="2025-04-13T22:18:00Z" w16du:dateUtc="2025-04-14T02:18:00Z">
        <w:r w:rsidR="00CD2A7D">
          <w:delText>R0133502</w:delText>
        </w:r>
      </w:del>
      <w:ins w:id="550" w:author="Karandeep Singh" w:date="2025-04-13T22:18:00Z" w16du:dateUtc="2025-04-14T02:18:00Z">
        <w:r>
          <w:t>R0124863</w:t>
        </w:r>
      </w:ins>
      <w:r>
        <w:t xml:space="preserve">    )</w:t>
      </w:r>
    </w:p>
    <w:p w14:paraId="14AAA0C9" w14:textId="77777777" w:rsidR="00C97A3E" w:rsidRDefault="00C97A3E" w:rsidP="00C97A3E">
      <w:r>
        <w:t xml:space="preserve">        STORCLAS (TEMPSC) MGMTCLAS (        ) DATACLAS (        )</w:t>
      </w:r>
    </w:p>
    <w:p w14:paraId="70E6F5A4" w14:textId="77777777" w:rsidR="00C97A3E" w:rsidRDefault="00C97A3E" w:rsidP="00C97A3E">
      <w:r>
        <w:t xml:space="preserve">        VOL SER NOS= KCTR01</w:t>
      </w:r>
    </w:p>
    <w:p w14:paraId="676A7E60" w14:textId="77777777" w:rsidR="00C97A3E" w:rsidRDefault="00C97A3E" w:rsidP="00C97A3E">
      <w:r>
        <w:t>IGD101I SMS ALLOCATED TO DDNAME (SYSUT8  )</w:t>
      </w:r>
    </w:p>
    <w:p w14:paraId="7B7F14FE" w14:textId="16BADBFE" w:rsidR="00C97A3E" w:rsidRDefault="00C97A3E" w:rsidP="00C97A3E">
      <w:r>
        <w:t xml:space="preserve">        DSN (</w:t>
      </w:r>
      <w:del w:id="551" w:author="Karandeep Singh" w:date="2025-04-13T22:18:00Z" w16du:dateUtc="2025-04-14T02:18:00Z">
        <w:r w:rsidR="00CD2A7D">
          <w:delText>SYS25090.T191005</w:delText>
        </w:r>
      </w:del>
      <w:ins w:id="552" w:author="Karandeep Singh" w:date="2025-04-13T22:18:00Z" w16du:dateUtc="2025-04-14T02:18:00Z">
        <w:r>
          <w:t>SYS25103.T210851</w:t>
        </w:r>
      </w:ins>
      <w:r>
        <w:t>.RA000.JPR1INV1.</w:t>
      </w:r>
      <w:del w:id="553" w:author="Karandeep Singh" w:date="2025-04-13T22:18:00Z" w16du:dateUtc="2025-04-14T02:18:00Z">
        <w:r w:rsidR="00CD2A7D">
          <w:delText>R0133503</w:delText>
        </w:r>
      </w:del>
      <w:ins w:id="554" w:author="Karandeep Singh" w:date="2025-04-13T22:18:00Z" w16du:dateUtc="2025-04-14T02:18:00Z">
        <w:r>
          <w:t>R0124864</w:t>
        </w:r>
      </w:ins>
      <w:r>
        <w:t xml:space="preserve">    )</w:t>
      </w:r>
    </w:p>
    <w:p w14:paraId="55555899" w14:textId="77777777" w:rsidR="00C97A3E" w:rsidRDefault="00C97A3E" w:rsidP="00C97A3E">
      <w:r>
        <w:t xml:space="preserve">        STORCLAS (TEMPSC) MGMTCLAS (        ) DATACLAS (        )</w:t>
      </w:r>
    </w:p>
    <w:p w14:paraId="4634B707" w14:textId="77777777" w:rsidR="00C97A3E" w:rsidRDefault="00C97A3E" w:rsidP="00C97A3E">
      <w:r>
        <w:t xml:space="preserve">        VOL SER NOS= KCTR01</w:t>
      </w:r>
    </w:p>
    <w:p w14:paraId="6F5E7263" w14:textId="77777777" w:rsidR="00C97A3E" w:rsidRDefault="00C97A3E" w:rsidP="00C97A3E">
      <w:r>
        <w:t>IGD101I SMS ALLOCATED TO DDNAME (SYSUT9  )</w:t>
      </w:r>
    </w:p>
    <w:p w14:paraId="155740EB" w14:textId="37645C40" w:rsidR="00C97A3E" w:rsidRDefault="00C97A3E" w:rsidP="00C97A3E">
      <w:r>
        <w:t xml:space="preserve">        DSN (</w:t>
      </w:r>
      <w:del w:id="555" w:author="Karandeep Singh" w:date="2025-04-13T22:18:00Z" w16du:dateUtc="2025-04-14T02:18:00Z">
        <w:r w:rsidR="00CD2A7D">
          <w:delText>SYS25090.T191005</w:delText>
        </w:r>
      </w:del>
      <w:ins w:id="556" w:author="Karandeep Singh" w:date="2025-04-13T22:18:00Z" w16du:dateUtc="2025-04-14T02:18:00Z">
        <w:r>
          <w:t>SYS25103.T210851</w:t>
        </w:r>
      </w:ins>
      <w:r>
        <w:t>.RA000.JPR1INV1.</w:t>
      </w:r>
      <w:del w:id="557" w:author="Karandeep Singh" w:date="2025-04-13T22:18:00Z" w16du:dateUtc="2025-04-14T02:18:00Z">
        <w:r w:rsidR="00CD2A7D">
          <w:delText>R0133504</w:delText>
        </w:r>
      </w:del>
      <w:ins w:id="558" w:author="Karandeep Singh" w:date="2025-04-13T22:18:00Z" w16du:dateUtc="2025-04-14T02:18:00Z">
        <w:r>
          <w:t>R0124865</w:t>
        </w:r>
      </w:ins>
      <w:r>
        <w:t xml:space="preserve">    )</w:t>
      </w:r>
    </w:p>
    <w:p w14:paraId="4F624213" w14:textId="77777777" w:rsidR="00C97A3E" w:rsidRDefault="00C97A3E" w:rsidP="00C97A3E">
      <w:r>
        <w:t xml:space="preserve">        STORCLAS (TEMPSC) MGMTCLAS (        ) DATACLAS (        )</w:t>
      </w:r>
    </w:p>
    <w:p w14:paraId="078DB06B" w14:textId="77777777" w:rsidR="00C97A3E" w:rsidRDefault="00C97A3E" w:rsidP="00C97A3E">
      <w:r>
        <w:t xml:space="preserve">        VOL SER NOS= KCTR01</w:t>
      </w:r>
    </w:p>
    <w:p w14:paraId="61B5A05B" w14:textId="77777777" w:rsidR="00C97A3E" w:rsidRDefault="00C97A3E" w:rsidP="00C97A3E">
      <w:r>
        <w:t>IGD101I SMS ALLOCATED TO DDNAME (SYSUT10 )</w:t>
      </w:r>
    </w:p>
    <w:p w14:paraId="0FD5B8B3" w14:textId="7EEF6175" w:rsidR="00C97A3E" w:rsidRDefault="00C97A3E" w:rsidP="00C97A3E">
      <w:r>
        <w:t xml:space="preserve">        DSN (</w:t>
      </w:r>
      <w:del w:id="559" w:author="Karandeep Singh" w:date="2025-04-13T22:18:00Z" w16du:dateUtc="2025-04-14T02:18:00Z">
        <w:r w:rsidR="00CD2A7D">
          <w:delText>SYS25090.T191005</w:delText>
        </w:r>
      </w:del>
      <w:ins w:id="560" w:author="Karandeep Singh" w:date="2025-04-13T22:18:00Z" w16du:dateUtc="2025-04-14T02:18:00Z">
        <w:r>
          <w:t>SYS25103.T210851</w:t>
        </w:r>
      </w:ins>
      <w:r>
        <w:t>.RA000.JPR1INV1.</w:t>
      </w:r>
      <w:del w:id="561" w:author="Karandeep Singh" w:date="2025-04-13T22:18:00Z" w16du:dateUtc="2025-04-14T02:18:00Z">
        <w:r w:rsidR="00CD2A7D">
          <w:delText>R0133505</w:delText>
        </w:r>
      </w:del>
      <w:ins w:id="562" w:author="Karandeep Singh" w:date="2025-04-13T22:18:00Z" w16du:dateUtc="2025-04-14T02:18:00Z">
        <w:r>
          <w:t>R0124866</w:t>
        </w:r>
      </w:ins>
      <w:r>
        <w:t xml:space="preserve">    )</w:t>
      </w:r>
    </w:p>
    <w:p w14:paraId="151B6540" w14:textId="77777777" w:rsidR="00C97A3E" w:rsidRDefault="00C97A3E" w:rsidP="00C97A3E">
      <w:r>
        <w:t xml:space="preserve">        STORCLAS (TEMPSC) MGMTCLAS (        ) DATACLAS (        )</w:t>
      </w:r>
    </w:p>
    <w:p w14:paraId="570800E5" w14:textId="77777777" w:rsidR="00C97A3E" w:rsidRDefault="00C97A3E" w:rsidP="00C97A3E">
      <w:r>
        <w:t xml:space="preserve">        VOL SER NOS= KCTR01</w:t>
      </w:r>
    </w:p>
    <w:p w14:paraId="69173751" w14:textId="77777777" w:rsidR="00C97A3E" w:rsidRDefault="00C97A3E" w:rsidP="00C97A3E">
      <w:r>
        <w:t>IGD101I SMS ALLOCATED TO DDNAME (SYSUT11 )</w:t>
      </w:r>
    </w:p>
    <w:p w14:paraId="3AB20E5F" w14:textId="40C60516" w:rsidR="00C97A3E" w:rsidRDefault="00C97A3E" w:rsidP="00C97A3E">
      <w:r>
        <w:t xml:space="preserve">        DSN (</w:t>
      </w:r>
      <w:del w:id="563" w:author="Karandeep Singh" w:date="2025-04-13T22:18:00Z" w16du:dateUtc="2025-04-14T02:18:00Z">
        <w:r w:rsidR="00CD2A7D">
          <w:delText>SYS25090.T191005</w:delText>
        </w:r>
      </w:del>
      <w:ins w:id="564" w:author="Karandeep Singh" w:date="2025-04-13T22:18:00Z" w16du:dateUtc="2025-04-14T02:18:00Z">
        <w:r>
          <w:t>SYS25103.T210851</w:t>
        </w:r>
      </w:ins>
      <w:r>
        <w:t>.RA000.JPR1INV1.</w:t>
      </w:r>
      <w:del w:id="565" w:author="Karandeep Singh" w:date="2025-04-13T22:18:00Z" w16du:dateUtc="2025-04-14T02:18:00Z">
        <w:r w:rsidR="00CD2A7D">
          <w:delText>R0133506</w:delText>
        </w:r>
      </w:del>
      <w:ins w:id="566" w:author="Karandeep Singh" w:date="2025-04-13T22:18:00Z" w16du:dateUtc="2025-04-14T02:18:00Z">
        <w:r>
          <w:t>R0124867</w:t>
        </w:r>
      </w:ins>
      <w:r>
        <w:t xml:space="preserve">    )</w:t>
      </w:r>
    </w:p>
    <w:p w14:paraId="5BDE1439" w14:textId="77777777" w:rsidR="00C97A3E" w:rsidRDefault="00C97A3E" w:rsidP="00C97A3E">
      <w:r>
        <w:t xml:space="preserve">        STORCLAS (TEMPSC) MGMTCLAS (        ) DATACLAS (        )</w:t>
      </w:r>
    </w:p>
    <w:p w14:paraId="71BAB402" w14:textId="77777777" w:rsidR="00C97A3E" w:rsidRDefault="00C97A3E" w:rsidP="00C97A3E">
      <w:r>
        <w:t xml:space="preserve">        VOL SER NOS= KCTR01</w:t>
      </w:r>
    </w:p>
    <w:p w14:paraId="2298A0BF" w14:textId="77777777" w:rsidR="00C97A3E" w:rsidRDefault="00C97A3E" w:rsidP="00C97A3E">
      <w:r>
        <w:t>IGD101I SMS ALLOCATED TO DDNAME (SYSUT12 )</w:t>
      </w:r>
    </w:p>
    <w:p w14:paraId="545B8824" w14:textId="1F87A5F9" w:rsidR="00C97A3E" w:rsidRDefault="00C97A3E" w:rsidP="00C97A3E">
      <w:r>
        <w:t xml:space="preserve">        DSN (</w:t>
      </w:r>
      <w:del w:id="567" w:author="Karandeep Singh" w:date="2025-04-13T22:18:00Z" w16du:dateUtc="2025-04-14T02:18:00Z">
        <w:r w:rsidR="00CD2A7D">
          <w:delText>SYS25090.T191005</w:delText>
        </w:r>
      </w:del>
      <w:ins w:id="568" w:author="Karandeep Singh" w:date="2025-04-13T22:18:00Z" w16du:dateUtc="2025-04-14T02:18:00Z">
        <w:r>
          <w:t>SYS25103.T210851</w:t>
        </w:r>
      </w:ins>
      <w:r>
        <w:t>.RA000.JPR1INV1.</w:t>
      </w:r>
      <w:del w:id="569" w:author="Karandeep Singh" w:date="2025-04-13T22:18:00Z" w16du:dateUtc="2025-04-14T02:18:00Z">
        <w:r w:rsidR="00CD2A7D">
          <w:delText>R0133507</w:delText>
        </w:r>
      </w:del>
      <w:ins w:id="570" w:author="Karandeep Singh" w:date="2025-04-13T22:18:00Z" w16du:dateUtc="2025-04-14T02:18:00Z">
        <w:r>
          <w:t>R0124868</w:t>
        </w:r>
      </w:ins>
      <w:r>
        <w:t xml:space="preserve">    )</w:t>
      </w:r>
    </w:p>
    <w:p w14:paraId="5682B53A" w14:textId="77777777" w:rsidR="00C97A3E" w:rsidRDefault="00C97A3E" w:rsidP="00C97A3E">
      <w:r>
        <w:t xml:space="preserve">        STORCLAS (TEMPSC) MGMTCLAS (        ) DATACLAS (        )</w:t>
      </w:r>
    </w:p>
    <w:p w14:paraId="6F6F5E57" w14:textId="77777777" w:rsidR="00C97A3E" w:rsidRDefault="00C97A3E" w:rsidP="00C97A3E">
      <w:r>
        <w:t xml:space="preserve">        VOL SER NOS= KCTR01</w:t>
      </w:r>
    </w:p>
    <w:p w14:paraId="1E831B81" w14:textId="77777777" w:rsidR="00C97A3E" w:rsidRDefault="00C97A3E" w:rsidP="00C97A3E">
      <w:r>
        <w:t>IGD101I SMS ALLOCATED TO DDNAME (SYSUT13 )</w:t>
      </w:r>
    </w:p>
    <w:p w14:paraId="26C2ECEC" w14:textId="6CDF86CF" w:rsidR="00C97A3E" w:rsidRDefault="00C97A3E" w:rsidP="00C97A3E">
      <w:r>
        <w:t xml:space="preserve">        DSN (</w:t>
      </w:r>
      <w:del w:id="571" w:author="Karandeep Singh" w:date="2025-04-13T22:18:00Z" w16du:dateUtc="2025-04-14T02:18:00Z">
        <w:r w:rsidR="00CD2A7D">
          <w:delText>SYS25090.T191005</w:delText>
        </w:r>
      </w:del>
      <w:ins w:id="572" w:author="Karandeep Singh" w:date="2025-04-13T22:18:00Z" w16du:dateUtc="2025-04-14T02:18:00Z">
        <w:r>
          <w:t>SYS25103.T210851</w:t>
        </w:r>
      </w:ins>
      <w:r>
        <w:t>.RA000.JPR1INV1.</w:t>
      </w:r>
      <w:del w:id="573" w:author="Karandeep Singh" w:date="2025-04-13T22:18:00Z" w16du:dateUtc="2025-04-14T02:18:00Z">
        <w:r w:rsidR="00CD2A7D">
          <w:delText>R0133508</w:delText>
        </w:r>
      </w:del>
      <w:ins w:id="574" w:author="Karandeep Singh" w:date="2025-04-13T22:18:00Z" w16du:dateUtc="2025-04-14T02:18:00Z">
        <w:r>
          <w:t>R0124869</w:t>
        </w:r>
      </w:ins>
      <w:r>
        <w:t xml:space="preserve">    )</w:t>
      </w:r>
    </w:p>
    <w:p w14:paraId="1F07D109" w14:textId="77777777" w:rsidR="00C97A3E" w:rsidRDefault="00C97A3E" w:rsidP="00C97A3E">
      <w:r>
        <w:t xml:space="preserve">        STORCLAS (TEMPSC) MGMTCLAS (        ) DATACLAS (        )</w:t>
      </w:r>
    </w:p>
    <w:p w14:paraId="09EAFBB2" w14:textId="77777777" w:rsidR="00C97A3E" w:rsidRDefault="00C97A3E" w:rsidP="00C97A3E">
      <w:r>
        <w:t xml:space="preserve">        VOL SER NOS= KCTR01</w:t>
      </w:r>
    </w:p>
    <w:p w14:paraId="16C6A2B3" w14:textId="77777777" w:rsidR="00C97A3E" w:rsidRDefault="00C97A3E" w:rsidP="00C97A3E">
      <w:r>
        <w:t>IGD101I SMS ALLOCATED TO DDNAME (SYSUT14 )</w:t>
      </w:r>
    </w:p>
    <w:p w14:paraId="5D5C67FF" w14:textId="7C607E18" w:rsidR="00C97A3E" w:rsidRDefault="00C97A3E" w:rsidP="00C97A3E">
      <w:r>
        <w:t xml:space="preserve">        DSN (</w:t>
      </w:r>
      <w:del w:id="575" w:author="Karandeep Singh" w:date="2025-04-13T22:18:00Z" w16du:dateUtc="2025-04-14T02:18:00Z">
        <w:r w:rsidR="00CD2A7D">
          <w:delText>SYS25090.T191005</w:delText>
        </w:r>
      </w:del>
      <w:ins w:id="576" w:author="Karandeep Singh" w:date="2025-04-13T22:18:00Z" w16du:dateUtc="2025-04-14T02:18:00Z">
        <w:r>
          <w:t>SYS25103.T210851</w:t>
        </w:r>
      </w:ins>
      <w:r>
        <w:t>.RA000.JPR1INV1.</w:t>
      </w:r>
      <w:del w:id="577" w:author="Karandeep Singh" w:date="2025-04-13T22:18:00Z" w16du:dateUtc="2025-04-14T02:18:00Z">
        <w:r w:rsidR="00CD2A7D">
          <w:delText>R0133509</w:delText>
        </w:r>
      </w:del>
      <w:ins w:id="578" w:author="Karandeep Singh" w:date="2025-04-13T22:18:00Z" w16du:dateUtc="2025-04-14T02:18:00Z">
        <w:r>
          <w:t>R0124870</w:t>
        </w:r>
      </w:ins>
      <w:r>
        <w:t xml:space="preserve">    )</w:t>
      </w:r>
    </w:p>
    <w:p w14:paraId="3D0E799A" w14:textId="77777777" w:rsidR="00C97A3E" w:rsidRDefault="00C97A3E" w:rsidP="00C97A3E">
      <w:r>
        <w:t xml:space="preserve">        STORCLAS (TEMPSC) MGMTCLAS (        ) DATACLAS (        )</w:t>
      </w:r>
    </w:p>
    <w:p w14:paraId="6F5BEC39" w14:textId="77777777" w:rsidR="00C97A3E" w:rsidRDefault="00C97A3E" w:rsidP="00C97A3E">
      <w:r>
        <w:t xml:space="preserve">        VOL SER NOS= KCTR01</w:t>
      </w:r>
    </w:p>
    <w:p w14:paraId="34823A66" w14:textId="77777777" w:rsidR="00C97A3E" w:rsidRDefault="00C97A3E" w:rsidP="00C97A3E">
      <w:r>
        <w:t>IGD101I SMS ALLOCATED TO DDNAME (SYSUT15 )</w:t>
      </w:r>
    </w:p>
    <w:p w14:paraId="03071FEB" w14:textId="4AB91646" w:rsidR="00C97A3E" w:rsidRDefault="00C97A3E" w:rsidP="00C97A3E">
      <w:r>
        <w:t xml:space="preserve">        DSN (</w:t>
      </w:r>
      <w:del w:id="579" w:author="Karandeep Singh" w:date="2025-04-13T22:18:00Z" w16du:dateUtc="2025-04-14T02:18:00Z">
        <w:r w:rsidR="00CD2A7D">
          <w:delText>SYS25090.T191005</w:delText>
        </w:r>
      </w:del>
      <w:ins w:id="580" w:author="Karandeep Singh" w:date="2025-04-13T22:18:00Z" w16du:dateUtc="2025-04-14T02:18:00Z">
        <w:r>
          <w:t>SYS25103.T210851</w:t>
        </w:r>
      </w:ins>
      <w:r>
        <w:t>.RA000.JPR1INV1.</w:t>
      </w:r>
      <w:del w:id="581" w:author="Karandeep Singh" w:date="2025-04-13T22:18:00Z" w16du:dateUtc="2025-04-14T02:18:00Z">
        <w:r w:rsidR="00CD2A7D">
          <w:delText>R0133510</w:delText>
        </w:r>
      </w:del>
      <w:ins w:id="582" w:author="Karandeep Singh" w:date="2025-04-13T22:18:00Z" w16du:dateUtc="2025-04-14T02:18:00Z">
        <w:r>
          <w:t>R0124871</w:t>
        </w:r>
      </w:ins>
      <w:r>
        <w:t xml:space="preserve">    )</w:t>
      </w:r>
    </w:p>
    <w:p w14:paraId="43602B13" w14:textId="77777777" w:rsidR="00C97A3E" w:rsidRDefault="00C97A3E" w:rsidP="00C97A3E">
      <w:r>
        <w:t xml:space="preserve">        STORCLAS (TEMPSC) MGMTCLAS (        ) DATACLAS (        )</w:t>
      </w:r>
    </w:p>
    <w:p w14:paraId="5B61544A" w14:textId="77777777" w:rsidR="00C97A3E" w:rsidRDefault="00C97A3E" w:rsidP="00C97A3E">
      <w:r>
        <w:t xml:space="preserve">        VOL SER NOS= KCTR01</w:t>
      </w:r>
    </w:p>
    <w:p w14:paraId="3FEB8A4D" w14:textId="77777777" w:rsidR="00C97A3E" w:rsidRDefault="00C97A3E" w:rsidP="00C97A3E">
      <w:r>
        <w:t>IGD101I SMS ALLOCATED TO DDNAME (SYSMDECK)</w:t>
      </w:r>
    </w:p>
    <w:p w14:paraId="4A2589A2" w14:textId="271706B1" w:rsidR="00C97A3E" w:rsidRDefault="00C97A3E" w:rsidP="00C97A3E">
      <w:r>
        <w:t xml:space="preserve">        DSN (</w:t>
      </w:r>
      <w:del w:id="583" w:author="Karandeep Singh" w:date="2025-04-13T22:18:00Z" w16du:dateUtc="2025-04-14T02:18:00Z">
        <w:r w:rsidR="00CD2A7D">
          <w:delText>SYS25090.T191005</w:delText>
        </w:r>
      </w:del>
      <w:ins w:id="584" w:author="Karandeep Singh" w:date="2025-04-13T22:18:00Z" w16du:dateUtc="2025-04-14T02:18:00Z">
        <w:r>
          <w:t>SYS25103.T210851</w:t>
        </w:r>
      </w:ins>
      <w:r>
        <w:t>.RA000.JPR1INV1.</w:t>
      </w:r>
      <w:del w:id="585" w:author="Karandeep Singh" w:date="2025-04-13T22:18:00Z" w16du:dateUtc="2025-04-14T02:18:00Z">
        <w:r w:rsidR="00CD2A7D">
          <w:delText>R0133511</w:delText>
        </w:r>
      </w:del>
      <w:ins w:id="586" w:author="Karandeep Singh" w:date="2025-04-13T22:18:00Z" w16du:dateUtc="2025-04-14T02:18:00Z">
        <w:r>
          <w:t>R0124872</w:t>
        </w:r>
      </w:ins>
      <w:r>
        <w:t xml:space="preserve">    )</w:t>
      </w:r>
    </w:p>
    <w:p w14:paraId="1D1DE7A4" w14:textId="77777777" w:rsidR="00C97A3E" w:rsidRDefault="00C97A3E" w:rsidP="00C97A3E">
      <w:r>
        <w:t xml:space="preserve">        STORCLAS (TEMPSC) MGMTCLAS (        ) DATACLAS (        )</w:t>
      </w:r>
    </w:p>
    <w:p w14:paraId="1F4C459D" w14:textId="77777777" w:rsidR="00C97A3E" w:rsidRDefault="00C97A3E" w:rsidP="00C97A3E">
      <w:r>
        <w:t xml:space="preserve">        VOL SER NOS= KCTR01</w:t>
      </w:r>
    </w:p>
    <w:p w14:paraId="4C175301" w14:textId="77777777" w:rsidR="00C97A3E" w:rsidRDefault="00C97A3E" w:rsidP="00C97A3E">
      <w:r>
        <w:t>IGD103I SMS ALLOCATED TO DDNAME SYSIN</w:t>
      </w:r>
    </w:p>
    <w:p w14:paraId="35D82554" w14:textId="77777777" w:rsidR="00C97A3E" w:rsidRDefault="00C97A3E" w:rsidP="00C97A3E">
      <w:r>
        <w:t>IEF142I JPR1INV1 COBOL STEP7 - STEP WAS EXECUTED - COND CODE 0000</w:t>
      </w:r>
    </w:p>
    <w:p w14:paraId="401CEACC" w14:textId="77777777" w:rsidR="00C97A3E" w:rsidRDefault="00C97A3E" w:rsidP="00C97A3E">
      <w:r>
        <w:t>IEF285I   IGY630.SIGYCOMP                              KEPT</w:t>
      </w:r>
    </w:p>
    <w:p w14:paraId="30686170" w14:textId="77777777" w:rsidR="00C97A3E" w:rsidRDefault="00C97A3E" w:rsidP="00C97A3E">
      <w:r>
        <w:t>IEF285I   VOL SER NOS= VTIGYL.</w:t>
      </w:r>
    </w:p>
    <w:p w14:paraId="2F6ECA8C" w14:textId="77777777" w:rsidR="00C97A3E" w:rsidRDefault="00C97A3E" w:rsidP="00C97A3E">
      <w:r>
        <w:t>IEF285I   CEE.SCEERUN                                  KEPT</w:t>
      </w:r>
    </w:p>
    <w:p w14:paraId="485D33ED" w14:textId="77777777" w:rsidR="00C97A3E" w:rsidRDefault="00C97A3E" w:rsidP="00C97A3E">
      <w:r>
        <w:t>IEF285I   VOL SER NOS= VTMVSC.</w:t>
      </w:r>
    </w:p>
    <w:p w14:paraId="3A9DE77C" w14:textId="77777777" w:rsidR="00C97A3E" w:rsidRDefault="00C97A3E" w:rsidP="00C97A3E">
      <w:r>
        <w:t>IEF285I   CEE.SCEERUN2                                 KEPT</w:t>
      </w:r>
    </w:p>
    <w:p w14:paraId="56C65876" w14:textId="77777777" w:rsidR="00C97A3E" w:rsidRDefault="00C97A3E" w:rsidP="00C97A3E">
      <w:r>
        <w:t>IEF285I   VOL SER NOS= VTMVSC.</w:t>
      </w:r>
    </w:p>
    <w:p w14:paraId="123C8D99" w14:textId="3968896C" w:rsidR="00C97A3E" w:rsidRDefault="00C97A3E" w:rsidP="00C97A3E">
      <w:r>
        <w:t>IEF285I   KC03BE4.JPR1INV1.</w:t>
      </w:r>
      <w:del w:id="587" w:author="Karandeep Singh" w:date="2025-04-13T22:18:00Z" w16du:dateUtc="2025-04-14T02:18:00Z">
        <w:r w:rsidR="00CD2A7D">
          <w:delText>JOB05154</w:delText>
        </w:r>
      </w:del>
      <w:ins w:id="588" w:author="Karandeep Singh" w:date="2025-04-13T22:18:00Z" w16du:dateUtc="2025-04-14T02:18:00Z">
        <w:r>
          <w:t>JOB09451</w:t>
        </w:r>
      </w:ins>
      <w:r>
        <w:t>.D0000112.?         SYSOUT</w:t>
      </w:r>
    </w:p>
    <w:p w14:paraId="3810DB2F" w14:textId="7A6CB4E5" w:rsidR="00C97A3E" w:rsidRDefault="00C97A3E" w:rsidP="00C97A3E">
      <w:r>
        <w:t xml:space="preserve">IGD106I </w:t>
      </w:r>
      <w:del w:id="589" w:author="Karandeep Singh" w:date="2025-04-13T22:18:00Z" w16du:dateUtc="2025-04-14T02:18:00Z">
        <w:r w:rsidR="00CD2A7D">
          <w:delText>SYS25090.T191005</w:delText>
        </w:r>
      </w:del>
      <w:ins w:id="590" w:author="Karandeep Singh" w:date="2025-04-13T22:18:00Z" w16du:dateUtc="2025-04-14T02:18:00Z">
        <w:r>
          <w:t>SYS25103.T210851</w:t>
        </w:r>
      </w:ins>
      <w:r>
        <w:t>.RA000.JPR1INV1.LOADSET.H01  PASSED,    DDNAME=SYSLIN</w:t>
      </w:r>
    </w:p>
    <w:p w14:paraId="79B5612E" w14:textId="2C2865AE" w:rsidR="00C97A3E" w:rsidRDefault="00C97A3E" w:rsidP="00C97A3E">
      <w:r>
        <w:t xml:space="preserve">IGD105I </w:t>
      </w:r>
      <w:del w:id="591" w:author="Karandeep Singh" w:date="2025-04-13T22:18:00Z" w16du:dateUtc="2025-04-14T02:18:00Z">
        <w:r w:rsidR="00CD2A7D">
          <w:delText>SYS25090.T191005</w:delText>
        </w:r>
      </w:del>
      <w:ins w:id="592" w:author="Karandeep Singh" w:date="2025-04-13T22:18:00Z" w16du:dateUtc="2025-04-14T02:18:00Z">
        <w:r>
          <w:t>SYS25103.T210851</w:t>
        </w:r>
      </w:ins>
      <w:r>
        <w:t>.RA000.JPR1INV1.</w:t>
      </w:r>
      <w:del w:id="593" w:author="Karandeep Singh" w:date="2025-04-13T22:18:00Z" w16du:dateUtc="2025-04-14T02:18:00Z">
        <w:r w:rsidR="00CD2A7D">
          <w:delText>R0133496</w:delText>
        </w:r>
      </w:del>
      <w:ins w:id="594" w:author="Karandeep Singh" w:date="2025-04-13T22:18:00Z" w16du:dateUtc="2025-04-14T02:18:00Z">
        <w:r>
          <w:t>R0124857</w:t>
        </w:r>
      </w:ins>
      <w:r>
        <w:t xml:space="preserve">     DELETED,   DDNAME=SYSUT1</w:t>
      </w:r>
    </w:p>
    <w:p w14:paraId="3E5E0A03" w14:textId="17645903" w:rsidR="00C97A3E" w:rsidRDefault="00C97A3E" w:rsidP="00C97A3E">
      <w:r>
        <w:t xml:space="preserve">IGD105I </w:t>
      </w:r>
      <w:del w:id="595" w:author="Karandeep Singh" w:date="2025-04-13T22:18:00Z" w16du:dateUtc="2025-04-14T02:18:00Z">
        <w:r w:rsidR="00CD2A7D">
          <w:delText>SYS25090.T191005</w:delText>
        </w:r>
      </w:del>
      <w:ins w:id="596" w:author="Karandeep Singh" w:date="2025-04-13T22:18:00Z" w16du:dateUtc="2025-04-14T02:18:00Z">
        <w:r>
          <w:t>SYS25103.T210851</w:t>
        </w:r>
      </w:ins>
      <w:r>
        <w:t>.RA000.JPR1INV1.</w:t>
      </w:r>
      <w:del w:id="597" w:author="Karandeep Singh" w:date="2025-04-13T22:18:00Z" w16du:dateUtc="2025-04-14T02:18:00Z">
        <w:r w:rsidR="00CD2A7D">
          <w:delText>R0133497</w:delText>
        </w:r>
      </w:del>
      <w:ins w:id="598" w:author="Karandeep Singh" w:date="2025-04-13T22:18:00Z" w16du:dateUtc="2025-04-14T02:18:00Z">
        <w:r>
          <w:t>R0124858</w:t>
        </w:r>
      </w:ins>
      <w:r>
        <w:t xml:space="preserve">     DELETED,   DDNAME=SYSUT2</w:t>
      </w:r>
    </w:p>
    <w:p w14:paraId="38B2E8EF" w14:textId="3DC712F1" w:rsidR="00C97A3E" w:rsidRDefault="00C97A3E" w:rsidP="00C97A3E">
      <w:r>
        <w:t xml:space="preserve">IGD105I </w:t>
      </w:r>
      <w:del w:id="599" w:author="Karandeep Singh" w:date="2025-04-13T22:18:00Z" w16du:dateUtc="2025-04-14T02:18:00Z">
        <w:r w:rsidR="00CD2A7D">
          <w:delText>SYS25090.T191005</w:delText>
        </w:r>
      </w:del>
      <w:ins w:id="600" w:author="Karandeep Singh" w:date="2025-04-13T22:18:00Z" w16du:dateUtc="2025-04-14T02:18:00Z">
        <w:r>
          <w:t>SYS25103.T210851</w:t>
        </w:r>
      </w:ins>
      <w:r>
        <w:t>.RA000.JPR1INV1.</w:t>
      </w:r>
      <w:del w:id="601" w:author="Karandeep Singh" w:date="2025-04-13T22:18:00Z" w16du:dateUtc="2025-04-14T02:18:00Z">
        <w:r w:rsidR="00CD2A7D">
          <w:delText>R0133498</w:delText>
        </w:r>
      </w:del>
      <w:ins w:id="602" w:author="Karandeep Singh" w:date="2025-04-13T22:18:00Z" w16du:dateUtc="2025-04-14T02:18:00Z">
        <w:r>
          <w:t>R0124859</w:t>
        </w:r>
      </w:ins>
      <w:r>
        <w:t xml:space="preserve">     DELETED,   DDNAME=SYSUT3</w:t>
      </w:r>
    </w:p>
    <w:p w14:paraId="429EFC7B" w14:textId="28322A7C" w:rsidR="00C97A3E" w:rsidRDefault="00C97A3E" w:rsidP="00C97A3E">
      <w:r>
        <w:t xml:space="preserve">IGD105I </w:t>
      </w:r>
      <w:del w:id="603" w:author="Karandeep Singh" w:date="2025-04-13T22:18:00Z" w16du:dateUtc="2025-04-14T02:18:00Z">
        <w:r w:rsidR="00CD2A7D">
          <w:delText>SYS25090.T191005</w:delText>
        </w:r>
      </w:del>
      <w:ins w:id="604" w:author="Karandeep Singh" w:date="2025-04-13T22:18:00Z" w16du:dateUtc="2025-04-14T02:18:00Z">
        <w:r>
          <w:t>SYS25103.T210851</w:t>
        </w:r>
      </w:ins>
      <w:r>
        <w:t>.RA000.JPR1INV1.</w:t>
      </w:r>
      <w:del w:id="605" w:author="Karandeep Singh" w:date="2025-04-13T22:18:00Z" w16du:dateUtc="2025-04-14T02:18:00Z">
        <w:r w:rsidR="00CD2A7D">
          <w:delText>R0133499</w:delText>
        </w:r>
      </w:del>
      <w:ins w:id="606" w:author="Karandeep Singh" w:date="2025-04-13T22:18:00Z" w16du:dateUtc="2025-04-14T02:18:00Z">
        <w:r>
          <w:t>R0124860</w:t>
        </w:r>
      </w:ins>
      <w:r>
        <w:t xml:space="preserve">     DELETED,   DDNAME=SYSUT4</w:t>
      </w:r>
    </w:p>
    <w:p w14:paraId="6848C47C" w14:textId="0BC9235E" w:rsidR="00C97A3E" w:rsidRDefault="00C97A3E" w:rsidP="00C97A3E">
      <w:r>
        <w:t xml:space="preserve">IGD105I </w:t>
      </w:r>
      <w:del w:id="607" w:author="Karandeep Singh" w:date="2025-04-13T22:18:00Z" w16du:dateUtc="2025-04-14T02:18:00Z">
        <w:r w:rsidR="00CD2A7D">
          <w:delText>SYS25090.T191005</w:delText>
        </w:r>
      </w:del>
      <w:ins w:id="608" w:author="Karandeep Singh" w:date="2025-04-13T22:18:00Z" w16du:dateUtc="2025-04-14T02:18:00Z">
        <w:r>
          <w:t>SYS25103.T210851</w:t>
        </w:r>
      </w:ins>
      <w:r>
        <w:t>.RA000.JPR1INV1.</w:t>
      </w:r>
      <w:del w:id="609" w:author="Karandeep Singh" w:date="2025-04-13T22:18:00Z" w16du:dateUtc="2025-04-14T02:18:00Z">
        <w:r w:rsidR="00CD2A7D">
          <w:delText>R0133500</w:delText>
        </w:r>
      </w:del>
      <w:ins w:id="610" w:author="Karandeep Singh" w:date="2025-04-13T22:18:00Z" w16du:dateUtc="2025-04-14T02:18:00Z">
        <w:r>
          <w:t>R0124861</w:t>
        </w:r>
      </w:ins>
      <w:r>
        <w:t xml:space="preserve">     DELETED,   DDNAME=SYSUT5</w:t>
      </w:r>
    </w:p>
    <w:p w14:paraId="4AA6C607" w14:textId="4C003A35" w:rsidR="00C97A3E" w:rsidRDefault="00C97A3E" w:rsidP="00C97A3E">
      <w:r>
        <w:t xml:space="preserve">IGD105I </w:t>
      </w:r>
      <w:del w:id="611" w:author="Karandeep Singh" w:date="2025-04-13T22:18:00Z" w16du:dateUtc="2025-04-14T02:18:00Z">
        <w:r w:rsidR="00CD2A7D">
          <w:delText>SYS25090.T191005</w:delText>
        </w:r>
      </w:del>
      <w:ins w:id="612" w:author="Karandeep Singh" w:date="2025-04-13T22:18:00Z" w16du:dateUtc="2025-04-14T02:18:00Z">
        <w:r>
          <w:t>SYS25103.T210851</w:t>
        </w:r>
      </w:ins>
      <w:r>
        <w:t>.RA000.JPR1INV1.</w:t>
      </w:r>
      <w:del w:id="613" w:author="Karandeep Singh" w:date="2025-04-13T22:18:00Z" w16du:dateUtc="2025-04-14T02:18:00Z">
        <w:r w:rsidR="00CD2A7D">
          <w:delText>R0133501</w:delText>
        </w:r>
      </w:del>
      <w:ins w:id="614" w:author="Karandeep Singh" w:date="2025-04-13T22:18:00Z" w16du:dateUtc="2025-04-14T02:18:00Z">
        <w:r>
          <w:t>R0124862</w:t>
        </w:r>
      </w:ins>
      <w:r>
        <w:t xml:space="preserve">     DELETED,   DDNAME=SYSUT6</w:t>
      </w:r>
    </w:p>
    <w:p w14:paraId="7B07D37B" w14:textId="26ED5A4E" w:rsidR="00C97A3E" w:rsidRDefault="00C97A3E" w:rsidP="00C97A3E">
      <w:r>
        <w:t xml:space="preserve">IGD105I </w:t>
      </w:r>
      <w:del w:id="615" w:author="Karandeep Singh" w:date="2025-04-13T22:18:00Z" w16du:dateUtc="2025-04-14T02:18:00Z">
        <w:r w:rsidR="00CD2A7D">
          <w:delText>SYS25090.T191005</w:delText>
        </w:r>
      </w:del>
      <w:ins w:id="616" w:author="Karandeep Singh" w:date="2025-04-13T22:18:00Z" w16du:dateUtc="2025-04-14T02:18:00Z">
        <w:r>
          <w:t>SYS25103.T210851</w:t>
        </w:r>
      </w:ins>
      <w:r>
        <w:t>.RA000.JPR1INV1.</w:t>
      </w:r>
      <w:del w:id="617" w:author="Karandeep Singh" w:date="2025-04-13T22:18:00Z" w16du:dateUtc="2025-04-14T02:18:00Z">
        <w:r w:rsidR="00CD2A7D">
          <w:delText>R0133502</w:delText>
        </w:r>
      </w:del>
      <w:ins w:id="618" w:author="Karandeep Singh" w:date="2025-04-13T22:18:00Z" w16du:dateUtc="2025-04-14T02:18:00Z">
        <w:r>
          <w:t>R0124863</w:t>
        </w:r>
      </w:ins>
      <w:r>
        <w:t xml:space="preserve">     DELETED,   DDNAME=SYSUT7</w:t>
      </w:r>
    </w:p>
    <w:p w14:paraId="764906D3" w14:textId="04621469" w:rsidR="00C97A3E" w:rsidRDefault="00C97A3E" w:rsidP="00C97A3E">
      <w:r>
        <w:t xml:space="preserve">IGD105I </w:t>
      </w:r>
      <w:del w:id="619" w:author="Karandeep Singh" w:date="2025-04-13T22:18:00Z" w16du:dateUtc="2025-04-14T02:18:00Z">
        <w:r w:rsidR="00CD2A7D">
          <w:delText>SYS25090.T191005</w:delText>
        </w:r>
      </w:del>
      <w:ins w:id="620" w:author="Karandeep Singh" w:date="2025-04-13T22:18:00Z" w16du:dateUtc="2025-04-14T02:18:00Z">
        <w:r>
          <w:t>SYS25103.T210851</w:t>
        </w:r>
      </w:ins>
      <w:r>
        <w:t>.RA000.JPR1INV1.</w:t>
      </w:r>
      <w:del w:id="621" w:author="Karandeep Singh" w:date="2025-04-13T22:18:00Z" w16du:dateUtc="2025-04-14T02:18:00Z">
        <w:r w:rsidR="00CD2A7D">
          <w:delText>R0133503</w:delText>
        </w:r>
      </w:del>
      <w:ins w:id="622" w:author="Karandeep Singh" w:date="2025-04-13T22:18:00Z" w16du:dateUtc="2025-04-14T02:18:00Z">
        <w:r>
          <w:t>R0124864</w:t>
        </w:r>
      </w:ins>
      <w:r>
        <w:t xml:space="preserve">     DELETED,   DDNAME=SYSUT8</w:t>
      </w:r>
    </w:p>
    <w:p w14:paraId="6A97B147" w14:textId="71BBB7D0" w:rsidR="00C97A3E" w:rsidRDefault="00C97A3E" w:rsidP="00C97A3E">
      <w:r>
        <w:t xml:space="preserve">IGD105I </w:t>
      </w:r>
      <w:del w:id="623" w:author="Karandeep Singh" w:date="2025-04-13T22:18:00Z" w16du:dateUtc="2025-04-14T02:18:00Z">
        <w:r w:rsidR="00CD2A7D">
          <w:delText>SYS25090.T191005</w:delText>
        </w:r>
      </w:del>
      <w:ins w:id="624" w:author="Karandeep Singh" w:date="2025-04-13T22:18:00Z" w16du:dateUtc="2025-04-14T02:18:00Z">
        <w:r>
          <w:t>SYS25103.T210851</w:t>
        </w:r>
      </w:ins>
      <w:r>
        <w:t>.RA000.JPR1INV1.</w:t>
      </w:r>
      <w:del w:id="625" w:author="Karandeep Singh" w:date="2025-04-13T22:18:00Z" w16du:dateUtc="2025-04-14T02:18:00Z">
        <w:r w:rsidR="00CD2A7D">
          <w:delText>R0133504</w:delText>
        </w:r>
      </w:del>
      <w:ins w:id="626" w:author="Karandeep Singh" w:date="2025-04-13T22:18:00Z" w16du:dateUtc="2025-04-14T02:18:00Z">
        <w:r>
          <w:t>R0124865</w:t>
        </w:r>
      </w:ins>
      <w:r>
        <w:t xml:space="preserve">     DELETED,   DDNAME=SYSUT9</w:t>
      </w:r>
    </w:p>
    <w:p w14:paraId="5878EEE5" w14:textId="70DF63EF" w:rsidR="00C97A3E" w:rsidRDefault="00C97A3E" w:rsidP="00C97A3E">
      <w:r>
        <w:t xml:space="preserve">IGD105I </w:t>
      </w:r>
      <w:del w:id="627" w:author="Karandeep Singh" w:date="2025-04-13T22:18:00Z" w16du:dateUtc="2025-04-14T02:18:00Z">
        <w:r w:rsidR="00CD2A7D">
          <w:delText>SYS25090.T191005</w:delText>
        </w:r>
      </w:del>
      <w:ins w:id="628" w:author="Karandeep Singh" w:date="2025-04-13T22:18:00Z" w16du:dateUtc="2025-04-14T02:18:00Z">
        <w:r>
          <w:t>SYS25103.T210851</w:t>
        </w:r>
      </w:ins>
      <w:r>
        <w:t>.RA000.JPR1INV1.</w:t>
      </w:r>
      <w:del w:id="629" w:author="Karandeep Singh" w:date="2025-04-13T22:18:00Z" w16du:dateUtc="2025-04-14T02:18:00Z">
        <w:r w:rsidR="00CD2A7D">
          <w:delText>R0133505</w:delText>
        </w:r>
      </w:del>
      <w:ins w:id="630" w:author="Karandeep Singh" w:date="2025-04-13T22:18:00Z" w16du:dateUtc="2025-04-14T02:18:00Z">
        <w:r>
          <w:t>R0124866</w:t>
        </w:r>
      </w:ins>
      <w:r>
        <w:t xml:space="preserve">     DELETED,   DDNAME=SYSUT10</w:t>
      </w:r>
    </w:p>
    <w:p w14:paraId="3271BBEE" w14:textId="22AD6D54" w:rsidR="00C97A3E" w:rsidRDefault="00C97A3E" w:rsidP="00C97A3E">
      <w:r>
        <w:t xml:space="preserve">IGD105I </w:t>
      </w:r>
      <w:del w:id="631" w:author="Karandeep Singh" w:date="2025-04-13T22:18:00Z" w16du:dateUtc="2025-04-14T02:18:00Z">
        <w:r w:rsidR="00CD2A7D">
          <w:delText>SYS25090.T191005</w:delText>
        </w:r>
      </w:del>
      <w:ins w:id="632" w:author="Karandeep Singh" w:date="2025-04-13T22:18:00Z" w16du:dateUtc="2025-04-14T02:18:00Z">
        <w:r>
          <w:t>SYS25103.T210851</w:t>
        </w:r>
      </w:ins>
      <w:r>
        <w:t>.RA000.JPR1INV1.</w:t>
      </w:r>
      <w:del w:id="633" w:author="Karandeep Singh" w:date="2025-04-13T22:18:00Z" w16du:dateUtc="2025-04-14T02:18:00Z">
        <w:r w:rsidR="00CD2A7D">
          <w:delText>R0133506</w:delText>
        </w:r>
      </w:del>
      <w:ins w:id="634" w:author="Karandeep Singh" w:date="2025-04-13T22:18:00Z" w16du:dateUtc="2025-04-14T02:18:00Z">
        <w:r>
          <w:t>R0124867</w:t>
        </w:r>
      </w:ins>
      <w:r>
        <w:t xml:space="preserve">     DELETED,   DDNAME=SYSUT11</w:t>
      </w:r>
    </w:p>
    <w:p w14:paraId="50437326" w14:textId="50036096" w:rsidR="00C97A3E" w:rsidRDefault="00C97A3E" w:rsidP="00C97A3E">
      <w:r>
        <w:t xml:space="preserve">IGD105I </w:t>
      </w:r>
      <w:del w:id="635" w:author="Karandeep Singh" w:date="2025-04-13T22:18:00Z" w16du:dateUtc="2025-04-14T02:18:00Z">
        <w:r w:rsidR="00CD2A7D">
          <w:delText>SYS25090.T191005</w:delText>
        </w:r>
      </w:del>
      <w:ins w:id="636" w:author="Karandeep Singh" w:date="2025-04-13T22:18:00Z" w16du:dateUtc="2025-04-14T02:18:00Z">
        <w:r>
          <w:t>SYS25103.T210851</w:t>
        </w:r>
      </w:ins>
      <w:r>
        <w:t>.RA000.JPR1INV1.</w:t>
      </w:r>
      <w:del w:id="637" w:author="Karandeep Singh" w:date="2025-04-13T22:18:00Z" w16du:dateUtc="2025-04-14T02:18:00Z">
        <w:r w:rsidR="00CD2A7D">
          <w:delText>R0133507</w:delText>
        </w:r>
      </w:del>
      <w:ins w:id="638" w:author="Karandeep Singh" w:date="2025-04-13T22:18:00Z" w16du:dateUtc="2025-04-14T02:18:00Z">
        <w:r>
          <w:t>R0124868</w:t>
        </w:r>
      </w:ins>
      <w:r>
        <w:t xml:space="preserve">     DELETED,   DDNAME=SYSUT12</w:t>
      </w:r>
    </w:p>
    <w:p w14:paraId="46A562E7" w14:textId="241BC781" w:rsidR="00C97A3E" w:rsidRDefault="00C97A3E" w:rsidP="00C97A3E">
      <w:r>
        <w:t xml:space="preserve">IGD105I </w:t>
      </w:r>
      <w:del w:id="639" w:author="Karandeep Singh" w:date="2025-04-13T22:18:00Z" w16du:dateUtc="2025-04-14T02:18:00Z">
        <w:r w:rsidR="00CD2A7D">
          <w:delText>SYS25090.T191005</w:delText>
        </w:r>
      </w:del>
      <w:ins w:id="640" w:author="Karandeep Singh" w:date="2025-04-13T22:18:00Z" w16du:dateUtc="2025-04-14T02:18:00Z">
        <w:r>
          <w:t>SYS25103.T210851</w:t>
        </w:r>
      </w:ins>
      <w:r>
        <w:t>.RA000.JPR1INV1.</w:t>
      </w:r>
      <w:del w:id="641" w:author="Karandeep Singh" w:date="2025-04-13T22:18:00Z" w16du:dateUtc="2025-04-14T02:18:00Z">
        <w:r w:rsidR="00CD2A7D">
          <w:delText>R0133508</w:delText>
        </w:r>
      </w:del>
      <w:ins w:id="642" w:author="Karandeep Singh" w:date="2025-04-13T22:18:00Z" w16du:dateUtc="2025-04-14T02:18:00Z">
        <w:r>
          <w:t>R0124869</w:t>
        </w:r>
      </w:ins>
      <w:r>
        <w:t xml:space="preserve">     DELETED,   DDNAME=SYSUT13</w:t>
      </w:r>
    </w:p>
    <w:p w14:paraId="51D0198C" w14:textId="0DE5E86A" w:rsidR="00C97A3E" w:rsidRDefault="00C97A3E" w:rsidP="00C97A3E">
      <w:r>
        <w:t xml:space="preserve">IGD105I </w:t>
      </w:r>
      <w:del w:id="643" w:author="Karandeep Singh" w:date="2025-04-13T22:18:00Z" w16du:dateUtc="2025-04-14T02:18:00Z">
        <w:r w:rsidR="00CD2A7D">
          <w:delText>SYS25090.T191005</w:delText>
        </w:r>
      </w:del>
      <w:ins w:id="644" w:author="Karandeep Singh" w:date="2025-04-13T22:18:00Z" w16du:dateUtc="2025-04-14T02:18:00Z">
        <w:r>
          <w:t>SYS25103.T210851</w:t>
        </w:r>
      </w:ins>
      <w:r>
        <w:t>.RA000.JPR1INV1.</w:t>
      </w:r>
      <w:del w:id="645" w:author="Karandeep Singh" w:date="2025-04-13T22:18:00Z" w16du:dateUtc="2025-04-14T02:18:00Z">
        <w:r w:rsidR="00CD2A7D">
          <w:delText>R0133509</w:delText>
        </w:r>
      </w:del>
      <w:ins w:id="646" w:author="Karandeep Singh" w:date="2025-04-13T22:18:00Z" w16du:dateUtc="2025-04-14T02:18:00Z">
        <w:r>
          <w:t>R0124870</w:t>
        </w:r>
      </w:ins>
      <w:r>
        <w:t xml:space="preserve">     DELETED,   DDNAME=SYSUT14</w:t>
      </w:r>
    </w:p>
    <w:p w14:paraId="377103B3" w14:textId="73637CDA" w:rsidR="00C97A3E" w:rsidRDefault="00C97A3E" w:rsidP="00C97A3E">
      <w:r>
        <w:t xml:space="preserve">IGD105I </w:t>
      </w:r>
      <w:del w:id="647" w:author="Karandeep Singh" w:date="2025-04-13T22:18:00Z" w16du:dateUtc="2025-04-14T02:18:00Z">
        <w:r w:rsidR="00CD2A7D">
          <w:delText>SYS25090.T191005</w:delText>
        </w:r>
      </w:del>
      <w:ins w:id="648" w:author="Karandeep Singh" w:date="2025-04-13T22:18:00Z" w16du:dateUtc="2025-04-14T02:18:00Z">
        <w:r>
          <w:t>SYS25103.T210851</w:t>
        </w:r>
      </w:ins>
      <w:r>
        <w:t>.RA000.JPR1INV1.</w:t>
      </w:r>
      <w:del w:id="649" w:author="Karandeep Singh" w:date="2025-04-13T22:18:00Z" w16du:dateUtc="2025-04-14T02:18:00Z">
        <w:r w:rsidR="00CD2A7D">
          <w:delText>R0133510</w:delText>
        </w:r>
      </w:del>
      <w:ins w:id="650" w:author="Karandeep Singh" w:date="2025-04-13T22:18:00Z" w16du:dateUtc="2025-04-14T02:18:00Z">
        <w:r>
          <w:t>R0124871</w:t>
        </w:r>
      </w:ins>
      <w:r>
        <w:t xml:space="preserve">     DELETED,   DDNAME=SYSUT15</w:t>
      </w:r>
    </w:p>
    <w:p w14:paraId="05A7BCD4" w14:textId="4D9045E9" w:rsidR="00C97A3E" w:rsidRDefault="00C97A3E" w:rsidP="00C97A3E">
      <w:r>
        <w:t xml:space="preserve">IGD105I </w:t>
      </w:r>
      <w:del w:id="651" w:author="Karandeep Singh" w:date="2025-04-13T22:18:00Z" w16du:dateUtc="2025-04-14T02:18:00Z">
        <w:r w:rsidR="00CD2A7D">
          <w:delText>SYS25090.T191005</w:delText>
        </w:r>
      </w:del>
      <w:ins w:id="652" w:author="Karandeep Singh" w:date="2025-04-13T22:18:00Z" w16du:dateUtc="2025-04-14T02:18:00Z">
        <w:r>
          <w:t>SYS25103.T210851</w:t>
        </w:r>
      </w:ins>
      <w:r>
        <w:t>.RA000.JPR1INV1.</w:t>
      </w:r>
      <w:del w:id="653" w:author="Karandeep Singh" w:date="2025-04-13T22:18:00Z" w16du:dateUtc="2025-04-14T02:18:00Z">
        <w:r w:rsidR="00CD2A7D">
          <w:delText>R0133511</w:delText>
        </w:r>
      </w:del>
      <w:ins w:id="654" w:author="Karandeep Singh" w:date="2025-04-13T22:18:00Z" w16du:dateUtc="2025-04-14T02:18:00Z">
        <w:r>
          <w:t>R0124872</w:t>
        </w:r>
      </w:ins>
      <w:r>
        <w:t xml:space="preserve">     DELETED,   DDNAME=SYSMDECK</w:t>
      </w:r>
    </w:p>
    <w:p w14:paraId="0F03B97B" w14:textId="77777777" w:rsidR="00C97A3E" w:rsidRDefault="00C97A3E" w:rsidP="00C97A3E">
      <w:r>
        <w:t>IGD104I KC03BE4.COBOL                                RETAINED,  DDNAME=SYSIN</w:t>
      </w:r>
    </w:p>
    <w:p w14:paraId="1CEF5A75" w14:textId="32D6DA81" w:rsidR="00C97A3E" w:rsidRDefault="00C97A3E" w:rsidP="00C97A3E">
      <w:r>
        <w:t xml:space="preserve">IEF373I STEP/COBOL   /START </w:t>
      </w:r>
      <w:del w:id="655" w:author="Karandeep Singh" w:date="2025-04-13T22:18:00Z" w16du:dateUtc="2025-04-14T02:18:00Z">
        <w:r w:rsidR="00CD2A7D">
          <w:delText>2025090.1910</w:delText>
        </w:r>
      </w:del>
      <w:ins w:id="656" w:author="Karandeep Singh" w:date="2025-04-13T22:18:00Z" w16du:dateUtc="2025-04-14T02:18:00Z">
        <w:r>
          <w:t>2025103.2109</w:t>
        </w:r>
      </w:ins>
    </w:p>
    <w:p w14:paraId="256E0BE1" w14:textId="77895F0D" w:rsidR="00C97A3E" w:rsidRDefault="00C97A3E" w:rsidP="00C97A3E">
      <w:r>
        <w:t xml:space="preserve">IEF032I STEP/COBOL   /STOP  </w:t>
      </w:r>
      <w:del w:id="657" w:author="Karandeep Singh" w:date="2025-04-13T22:18:00Z" w16du:dateUtc="2025-04-14T02:18:00Z">
        <w:r w:rsidR="00CD2A7D">
          <w:delText>2025090.1910</w:delText>
        </w:r>
      </w:del>
      <w:ins w:id="658" w:author="Karandeep Singh" w:date="2025-04-13T22:18:00Z" w16du:dateUtc="2025-04-14T02:18:00Z">
        <w:r>
          <w:t>2025103.2109</w:t>
        </w:r>
      </w:ins>
    </w:p>
    <w:p w14:paraId="09CA7442" w14:textId="77777777" w:rsidR="00C97A3E" w:rsidRDefault="00C97A3E" w:rsidP="00C97A3E">
      <w:pPr>
        <w:rPr>
          <w:moveTo w:id="659" w:author="Karandeep Singh" w:date="2025-04-13T22:18:00Z" w16du:dateUtc="2025-04-14T02:18:00Z"/>
        </w:rPr>
      </w:pPr>
      <w:moveToRangeStart w:id="660" w:author="Karandeep Singh" w:date="2025-04-13T22:18:00Z" w:name="move195475152"/>
      <w:moveTo w:id="661" w:author="Karandeep Singh" w:date="2025-04-13T22:18:00Z" w16du:dateUtc="2025-04-14T02:18:00Z">
        <w:r>
          <w:t xml:space="preserve">        CPU:     0 HR  00 MIN  00.06 SEC    SRB:     0 HR  00 MIN  00.00 SEC</w:t>
        </w:r>
      </w:moveTo>
    </w:p>
    <w:moveToRangeEnd w:id="660"/>
    <w:p w14:paraId="6C106DE8" w14:textId="77777777" w:rsidR="00CD2A7D" w:rsidRDefault="00CD2A7D" w:rsidP="00CD2A7D">
      <w:pPr>
        <w:rPr>
          <w:del w:id="662" w:author="Karandeep Singh" w:date="2025-04-13T22:18:00Z" w16du:dateUtc="2025-04-14T02:18:00Z"/>
        </w:rPr>
      </w:pPr>
      <w:del w:id="663" w:author="Karandeep Singh" w:date="2025-04-13T22:18:00Z" w16du:dateUtc="2025-04-14T02:18:00Z">
        <w:r>
          <w:delText xml:space="preserve">        CPU:     0 HR  00 MIN  00.05 SEC    SRB:     0 HR  00 MIN  00.00 SEC</w:delText>
        </w:r>
      </w:del>
    </w:p>
    <w:p w14:paraId="36DAC053" w14:textId="5B35DABA" w:rsidR="00C97A3E" w:rsidRDefault="00C97A3E" w:rsidP="00C97A3E">
      <w:r>
        <w:t xml:space="preserve">        VIRT:   572K  SYS:   </w:t>
      </w:r>
      <w:del w:id="664" w:author="Karandeep Singh" w:date="2025-04-13T22:18:00Z" w16du:dateUtc="2025-04-14T02:18:00Z">
        <w:r w:rsidR="00CD2A7D">
          <w:delText>536K</w:delText>
        </w:r>
      </w:del>
      <w:ins w:id="665" w:author="Karandeep Singh" w:date="2025-04-13T22:18:00Z" w16du:dateUtc="2025-04-14T02:18:00Z">
        <w:r>
          <w:t>808K</w:t>
        </w:r>
      </w:ins>
      <w:r>
        <w:t xml:space="preserve">  EXT:   147060K  SYS:    </w:t>
      </w:r>
      <w:del w:id="666" w:author="Karandeep Singh" w:date="2025-04-13T22:18:00Z" w16du:dateUtc="2025-04-14T02:18:00Z">
        <w:r w:rsidR="00CD2A7D">
          <w:delText>15908K</w:delText>
        </w:r>
      </w:del>
      <w:ins w:id="667" w:author="Karandeep Singh" w:date="2025-04-13T22:18:00Z" w16du:dateUtc="2025-04-14T02:18:00Z">
        <w:r>
          <w:t>14940K</w:t>
        </w:r>
      </w:ins>
    </w:p>
    <w:p w14:paraId="0110FA69" w14:textId="77777777" w:rsidR="00C97A3E" w:rsidRDefault="00C97A3E" w:rsidP="00C97A3E">
      <w:r>
        <w:t xml:space="preserve">        ATB- REAL:                  9652K  SLOTS:                     0K</w:t>
      </w:r>
    </w:p>
    <w:p w14:paraId="036341D9" w14:textId="77777777" w:rsidR="00C97A3E" w:rsidRDefault="00C97A3E" w:rsidP="00C97A3E">
      <w:r>
        <w:t xml:space="preserve">             VIRT- ALLOC:     538M SHRD:       0M</w:t>
      </w:r>
    </w:p>
    <w:p w14:paraId="11E1E20D" w14:textId="77777777" w:rsidR="00C97A3E" w:rsidRDefault="00C97A3E" w:rsidP="00C97A3E">
      <w:r>
        <w:t>IEF236I ALLOC. FOR JPR1INV1 LKED STEP7</w:t>
      </w:r>
    </w:p>
    <w:p w14:paraId="21A9BEE2" w14:textId="77777777" w:rsidR="00C97A3E" w:rsidRDefault="00C97A3E" w:rsidP="00C97A3E">
      <w:r>
        <w:t>IGD103I SMS ALLOCATED TO DDNAME SYSLIB</w:t>
      </w:r>
    </w:p>
    <w:p w14:paraId="080CBA7B" w14:textId="77777777" w:rsidR="00C97A3E" w:rsidRDefault="00C97A3E" w:rsidP="00C97A3E">
      <w:r>
        <w:t>IEF237I 1001 ALLOCATED TO</w:t>
      </w:r>
    </w:p>
    <w:p w14:paraId="6B5AA638" w14:textId="77777777" w:rsidR="00C97A3E" w:rsidRDefault="00C97A3E" w:rsidP="00C97A3E">
      <w:r>
        <w:t>IEF237I JES2 ALLOCATED TO SYSPRINT</w:t>
      </w:r>
    </w:p>
    <w:p w14:paraId="0FA7B2A0" w14:textId="77777777" w:rsidR="00C97A3E" w:rsidRDefault="00C97A3E" w:rsidP="00C97A3E">
      <w:r>
        <w:t>IGD103I SMS ALLOCATED TO DDNAME SYSLIN</w:t>
      </w:r>
    </w:p>
    <w:p w14:paraId="2F7C5667" w14:textId="77777777" w:rsidR="00C97A3E" w:rsidRDefault="00C97A3E" w:rsidP="00C97A3E">
      <w:r>
        <w:t>IEF237I DMY  ALLOCATED TO</w:t>
      </w:r>
    </w:p>
    <w:p w14:paraId="500B82B0" w14:textId="77777777" w:rsidR="00C97A3E" w:rsidRDefault="00C97A3E" w:rsidP="00C97A3E">
      <w:r>
        <w:t>IGD103I SMS ALLOCATED TO DDNAME SYSLMOD</w:t>
      </w:r>
    </w:p>
    <w:p w14:paraId="64A16889" w14:textId="77777777" w:rsidR="00C97A3E" w:rsidRDefault="00C97A3E" w:rsidP="00C97A3E">
      <w:r>
        <w:t>IEF142I JPR1INV1 LKED STEP7 - STEP WAS EXECUTED - COND CODE 0000</w:t>
      </w:r>
    </w:p>
    <w:p w14:paraId="1F343E5E" w14:textId="77777777" w:rsidR="00C97A3E" w:rsidRDefault="00C97A3E" w:rsidP="00C97A3E">
      <w:r>
        <w:t>IGD104I KC03BE4.LOAD                                 RETAINED,  DDNAME=SYSLIB</w:t>
      </w:r>
    </w:p>
    <w:p w14:paraId="32495386" w14:textId="77777777" w:rsidR="00C97A3E" w:rsidRDefault="00C97A3E" w:rsidP="00C97A3E">
      <w:r>
        <w:t>IEF285I   CEE.SCEELKED                                 KEPT</w:t>
      </w:r>
    </w:p>
    <w:p w14:paraId="4215F812" w14:textId="77777777" w:rsidR="00C97A3E" w:rsidRDefault="00C97A3E" w:rsidP="00C97A3E">
      <w:r>
        <w:t>IEF285I   VOL SER NOS= VTMVSC.</w:t>
      </w:r>
    </w:p>
    <w:p w14:paraId="5FDAB3D0" w14:textId="3C150B67" w:rsidR="00C97A3E" w:rsidRDefault="00C97A3E" w:rsidP="00C97A3E">
      <w:r>
        <w:t>IEF285I   KC03BE4.JPR1INV1.</w:t>
      </w:r>
      <w:del w:id="668" w:author="Karandeep Singh" w:date="2025-04-13T22:18:00Z" w16du:dateUtc="2025-04-14T02:18:00Z">
        <w:r w:rsidR="00CD2A7D">
          <w:delText>JOB05154</w:delText>
        </w:r>
      </w:del>
      <w:ins w:id="669" w:author="Karandeep Singh" w:date="2025-04-13T22:18:00Z" w16du:dateUtc="2025-04-14T02:18:00Z">
        <w:r>
          <w:t>JOB09451</w:t>
        </w:r>
      </w:ins>
      <w:r>
        <w:t>.D0000113.?         SYSOUT</w:t>
      </w:r>
    </w:p>
    <w:p w14:paraId="64311444" w14:textId="0E635599" w:rsidR="00C97A3E" w:rsidRDefault="00C97A3E" w:rsidP="00C97A3E">
      <w:r>
        <w:t xml:space="preserve">IGD105I </w:t>
      </w:r>
      <w:del w:id="670" w:author="Karandeep Singh" w:date="2025-04-13T22:18:00Z" w16du:dateUtc="2025-04-14T02:18:00Z">
        <w:r w:rsidR="00CD2A7D">
          <w:delText>SYS25090.T191005</w:delText>
        </w:r>
      </w:del>
      <w:ins w:id="671" w:author="Karandeep Singh" w:date="2025-04-13T22:18:00Z" w16du:dateUtc="2025-04-14T02:18:00Z">
        <w:r>
          <w:t>SYS25103.T210851</w:t>
        </w:r>
      </w:ins>
      <w:r>
        <w:t>.RA000.JPR1INV1.LOADSET.H01  DELETED,   DDNAME=SYSLIN</w:t>
      </w:r>
    </w:p>
    <w:p w14:paraId="49E36F83" w14:textId="77777777" w:rsidR="00C97A3E" w:rsidRDefault="00C97A3E" w:rsidP="00C97A3E">
      <w:r>
        <w:t>IGD104I KC03BE4.LOAD                                 RETAINED,  DDNAME=SYSLMOD</w:t>
      </w:r>
    </w:p>
    <w:p w14:paraId="3539C344" w14:textId="13D786A2" w:rsidR="00C97A3E" w:rsidRDefault="00C97A3E" w:rsidP="00C97A3E">
      <w:r>
        <w:t xml:space="preserve">IEF373I STEP/LKED    /START </w:t>
      </w:r>
      <w:del w:id="672" w:author="Karandeep Singh" w:date="2025-04-13T22:18:00Z" w16du:dateUtc="2025-04-14T02:18:00Z">
        <w:r w:rsidR="00CD2A7D">
          <w:delText>2025090.1910</w:delText>
        </w:r>
      </w:del>
      <w:ins w:id="673" w:author="Karandeep Singh" w:date="2025-04-13T22:18:00Z" w16du:dateUtc="2025-04-14T02:18:00Z">
        <w:r>
          <w:t>2025103.2109</w:t>
        </w:r>
      </w:ins>
    </w:p>
    <w:p w14:paraId="0404D6E8" w14:textId="4E54A33B" w:rsidR="00C97A3E" w:rsidRDefault="00C97A3E" w:rsidP="00C97A3E">
      <w:r>
        <w:t xml:space="preserve">IEF032I STEP/LKED    /STOP  </w:t>
      </w:r>
      <w:del w:id="674" w:author="Karandeep Singh" w:date="2025-04-13T22:18:00Z" w16du:dateUtc="2025-04-14T02:18:00Z">
        <w:r w:rsidR="00CD2A7D">
          <w:delText>2025090.1910</w:delText>
        </w:r>
      </w:del>
      <w:ins w:id="675" w:author="Karandeep Singh" w:date="2025-04-13T22:18:00Z" w16du:dateUtc="2025-04-14T02:18:00Z">
        <w:r>
          <w:t>2025103.2109</w:t>
        </w:r>
      </w:ins>
    </w:p>
    <w:p w14:paraId="48B53588" w14:textId="77777777" w:rsidR="00C97A3E" w:rsidRDefault="00C97A3E" w:rsidP="00C97A3E">
      <w:r>
        <w:t xml:space="preserve">        CPU:     0 HR  00 MIN  00.01 SEC    SRB:     0 HR  00 MIN  00.00 SEC</w:t>
      </w:r>
    </w:p>
    <w:p w14:paraId="6AD38589" w14:textId="468A9A43" w:rsidR="00C97A3E" w:rsidRDefault="00C97A3E" w:rsidP="00C97A3E">
      <w:r>
        <w:t xml:space="preserve">        VIRT:    88K  SYS:   </w:t>
      </w:r>
      <w:del w:id="676" w:author="Karandeep Singh" w:date="2025-04-13T22:18:00Z" w16du:dateUtc="2025-04-14T02:18:00Z">
        <w:r w:rsidR="00CD2A7D">
          <w:delText>256K</w:delText>
        </w:r>
      </w:del>
      <w:ins w:id="677" w:author="Karandeep Singh" w:date="2025-04-13T22:18:00Z" w16du:dateUtc="2025-04-14T02:18:00Z">
        <w:r>
          <w:t>280K</w:t>
        </w:r>
      </w:ins>
      <w:r>
        <w:t xml:space="preserve">  EXT:     1768K  SYS:    </w:t>
      </w:r>
      <w:del w:id="678" w:author="Karandeep Singh" w:date="2025-04-13T22:18:00Z" w16du:dateUtc="2025-04-14T02:18:00Z">
        <w:r w:rsidR="00CD2A7D">
          <w:delText>11756K</w:delText>
        </w:r>
      </w:del>
      <w:ins w:id="679" w:author="Karandeep Singh" w:date="2025-04-13T22:18:00Z" w16du:dateUtc="2025-04-14T02:18:00Z">
        <w:r>
          <w:t>11804K</w:t>
        </w:r>
      </w:ins>
    </w:p>
    <w:p w14:paraId="4FB6BE86" w14:textId="77777777" w:rsidR="00C97A3E" w:rsidRDefault="00C97A3E" w:rsidP="00C97A3E">
      <w:r>
        <w:t xml:space="preserve">        ATB- REAL:                  1300K  SLOTS:                     0K</w:t>
      </w:r>
    </w:p>
    <w:p w14:paraId="30B7E7EF" w14:textId="77777777" w:rsidR="00C97A3E" w:rsidRDefault="00C97A3E" w:rsidP="00C97A3E">
      <w:r>
        <w:t xml:space="preserve">             VIRT- ALLOC:      20M SHRD:       0M</w:t>
      </w:r>
    </w:p>
    <w:p w14:paraId="1A4979B8" w14:textId="77777777" w:rsidR="00C97A3E" w:rsidRDefault="00C97A3E" w:rsidP="00C97A3E">
      <w:r>
        <w:t>IEF236I ALLOC. FOR JPR1INV1 STEP8</w:t>
      </w:r>
    </w:p>
    <w:p w14:paraId="0FCF3CAC" w14:textId="77777777" w:rsidR="00C97A3E" w:rsidRDefault="00C97A3E" w:rsidP="00C97A3E">
      <w:r>
        <w:t>IGD103I SMS ALLOCATED TO DDNAME STEPLIB</w:t>
      </w:r>
    </w:p>
    <w:p w14:paraId="1C574823" w14:textId="77777777" w:rsidR="00C97A3E" w:rsidRDefault="00C97A3E" w:rsidP="00C97A3E">
      <w:r>
        <w:t>IEF237I JES2 ALLOCATED TO PRNT</w:t>
      </w:r>
    </w:p>
    <w:p w14:paraId="5B771C4A" w14:textId="77777777" w:rsidR="00C97A3E" w:rsidRDefault="00C97A3E" w:rsidP="00C97A3E">
      <w:r>
        <w:t>IGD103I SMS ALLOCATED TO DDNAME SLSPKS</w:t>
      </w:r>
    </w:p>
    <w:p w14:paraId="038517DB" w14:textId="77777777" w:rsidR="00C97A3E" w:rsidRDefault="00C97A3E" w:rsidP="00C97A3E">
      <w:r>
        <w:t>IGD103I SMS ALLOCATED TO DDNAME SLSPKS1</w:t>
      </w:r>
    </w:p>
    <w:p w14:paraId="23F0DF49" w14:textId="77777777" w:rsidR="00C97A3E" w:rsidRDefault="00C97A3E" w:rsidP="00C97A3E">
      <w:r>
        <w:t>IEF142I JPR1INV1 STEP8 - STEP WAS EXECUTED - COND CODE 0000</w:t>
      </w:r>
    </w:p>
    <w:p w14:paraId="6AB2CC3B" w14:textId="77777777" w:rsidR="00C97A3E" w:rsidRDefault="00C97A3E" w:rsidP="00C97A3E">
      <w:r>
        <w:t>IGD104I KC03BE4.LOAD                                 RETAINED,  DDNAME=STEPLIB</w:t>
      </w:r>
    </w:p>
    <w:p w14:paraId="6851F608" w14:textId="4E4CD774" w:rsidR="00C97A3E" w:rsidRDefault="00C97A3E" w:rsidP="00C97A3E">
      <w:r>
        <w:t>IEF285I   KC03BE4.JPR1INV1.</w:t>
      </w:r>
      <w:del w:id="680" w:author="Karandeep Singh" w:date="2025-04-13T22:18:00Z" w16du:dateUtc="2025-04-14T02:18:00Z">
        <w:r w:rsidR="00CD2A7D">
          <w:delText>JOB05154</w:delText>
        </w:r>
      </w:del>
      <w:ins w:id="681" w:author="Karandeep Singh" w:date="2025-04-13T22:18:00Z" w16du:dateUtc="2025-04-14T02:18:00Z">
        <w:r>
          <w:t>JOB09451</w:t>
        </w:r>
      </w:ins>
      <w:r>
        <w:t>.D0000114.?         SYSOUT</w:t>
      </w:r>
    </w:p>
    <w:p w14:paraId="2B5881C0" w14:textId="77777777" w:rsidR="00C97A3E" w:rsidRDefault="00C97A3E" w:rsidP="00C97A3E">
      <w:r>
        <w:t>IGD104I KC03BE4.SLSPKSDS                             RETAINED,  DDNAME=SLSPKS</w:t>
      </w:r>
    </w:p>
    <w:p w14:paraId="7D766B5A" w14:textId="77777777" w:rsidR="00C97A3E" w:rsidRDefault="00C97A3E" w:rsidP="00C97A3E">
      <w:r>
        <w:t>IGD104I KC03BE4.SLSP.BRN.PATH                        RETAINED,  DDNAME=SLSPKS1</w:t>
      </w:r>
    </w:p>
    <w:p w14:paraId="43015C46" w14:textId="74F2522E" w:rsidR="00C97A3E" w:rsidRDefault="00C97A3E" w:rsidP="00C97A3E">
      <w:r>
        <w:t xml:space="preserve">IEF373I STEP/STEP8   /START </w:t>
      </w:r>
      <w:del w:id="682" w:author="Karandeep Singh" w:date="2025-04-13T22:18:00Z" w16du:dateUtc="2025-04-14T02:18:00Z">
        <w:r w:rsidR="00CD2A7D">
          <w:delText>2025090.1910</w:delText>
        </w:r>
      </w:del>
      <w:ins w:id="683" w:author="Karandeep Singh" w:date="2025-04-13T22:18:00Z" w16du:dateUtc="2025-04-14T02:18:00Z">
        <w:r>
          <w:t>2025103.2109</w:t>
        </w:r>
      </w:ins>
    </w:p>
    <w:p w14:paraId="263DB795" w14:textId="0F47B523" w:rsidR="00C97A3E" w:rsidRDefault="00C97A3E" w:rsidP="00C97A3E">
      <w:r>
        <w:t xml:space="preserve">IEF032I STEP/STEP8   /STOP  </w:t>
      </w:r>
      <w:del w:id="684" w:author="Karandeep Singh" w:date="2025-04-13T22:18:00Z" w16du:dateUtc="2025-04-14T02:18:00Z">
        <w:r w:rsidR="00CD2A7D">
          <w:delText>2025090.1910</w:delText>
        </w:r>
      </w:del>
      <w:ins w:id="685" w:author="Karandeep Singh" w:date="2025-04-13T22:18:00Z" w16du:dateUtc="2025-04-14T02:18:00Z">
        <w:r>
          <w:t>2025103.2109</w:t>
        </w:r>
      </w:ins>
    </w:p>
    <w:p w14:paraId="4CFCAE18" w14:textId="77777777" w:rsidR="00C97A3E" w:rsidRDefault="00C97A3E" w:rsidP="00C97A3E">
      <w:pPr>
        <w:rPr>
          <w:moveFrom w:id="686" w:author="Karandeep Singh" w:date="2025-04-13T22:18:00Z" w16du:dateUtc="2025-04-14T02:18:00Z"/>
        </w:rPr>
      </w:pPr>
      <w:moveFromRangeStart w:id="687" w:author="Karandeep Singh" w:date="2025-04-13T22:18:00Z" w:name="move195475153"/>
      <w:moveFrom w:id="688" w:author="Karandeep Singh" w:date="2025-04-13T22:18:00Z" w16du:dateUtc="2025-04-14T02:18:00Z">
        <w:r>
          <w:t xml:space="preserve">        CPU:     0 HR  00 MIN  00.01 SEC    SRB:     0 HR  00 MIN  00.00 SEC</w:t>
        </w:r>
      </w:moveFrom>
    </w:p>
    <w:moveFromRangeEnd w:id="687"/>
    <w:p w14:paraId="28B893EA" w14:textId="77777777" w:rsidR="00C97A3E" w:rsidRDefault="00C97A3E" w:rsidP="00C97A3E">
      <w:pPr>
        <w:rPr>
          <w:ins w:id="689" w:author="Karandeep Singh" w:date="2025-04-13T22:18:00Z" w16du:dateUtc="2025-04-14T02:18:00Z"/>
        </w:rPr>
      </w:pPr>
      <w:ins w:id="690" w:author="Karandeep Singh" w:date="2025-04-13T22:18:00Z" w16du:dateUtc="2025-04-14T02:18:00Z">
        <w:r>
          <w:t xml:space="preserve">        CPU:     0 HR  00 MIN  00.01 SEC    SRB:     0 HR  00 MIN  00.00 SEC</w:t>
        </w:r>
      </w:ins>
    </w:p>
    <w:p w14:paraId="4C0F481B" w14:textId="34634AC8" w:rsidR="00C97A3E" w:rsidRDefault="00C97A3E" w:rsidP="00C97A3E">
      <w:r>
        <w:t xml:space="preserve">        VIRT:    96K  SYS:   </w:t>
      </w:r>
      <w:del w:id="691" w:author="Karandeep Singh" w:date="2025-04-13T22:18:00Z" w16du:dateUtc="2025-04-14T02:18:00Z">
        <w:r w:rsidR="00CD2A7D">
          <w:delText>264K</w:delText>
        </w:r>
      </w:del>
      <w:ins w:id="692" w:author="Karandeep Singh" w:date="2025-04-13T22:18:00Z" w16du:dateUtc="2025-04-14T02:18:00Z">
        <w:r>
          <w:t>284K</w:t>
        </w:r>
      </w:ins>
      <w:r>
        <w:t xml:space="preserve">  EXT:     3476K  SYS:    </w:t>
      </w:r>
      <w:del w:id="693" w:author="Karandeep Singh" w:date="2025-04-13T22:18:00Z" w16du:dateUtc="2025-04-14T02:18:00Z">
        <w:r w:rsidR="00CD2A7D">
          <w:delText>11960K</w:delText>
        </w:r>
      </w:del>
      <w:ins w:id="694" w:author="Karandeep Singh" w:date="2025-04-13T22:18:00Z" w16du:dateUtc="2025-04-14T02:18:00Z">
        <w:r>
          <w:t>12012K</w:t>
        </w:r>
      </w:ins>
    </w:p>
    <w:p w14:paraId="014E1452" w14:textId="77777777" w:rsidR="00C97A3E" w:rsidRDefault="00C97A3E" w:rsidP="00C97A3E">
      <w:r>
        <w:t xml:space="preserve">        ATB- REAL:                  1344K  SLOTS:                     0K</w:t>
      </w:r>
    </w:p>
    <w:p w14:paraId="2B6E3F78" w14:textId="77777777" w:rsidR="00C97A3E" w:rsidRDefault="00C97A3E" w:rsidP="00C97A3E">
      <w:r>
        <w:t xml:space="preserve">             VIRT- ALLOC:      22M SHRD:       0M</w:t>
      </w:r>
    </w:p>
    <w:p w14:paraId="3F85A27B" w14:textId="6038B5C4" w:rsidR="00C97A3E" w:rsidRDefault="00C97A3E" w:rsidP="00C97A3E">
      <w:r>
        <w:t xml:space="preserve">IEF375I  JOB/JPR1INV1/START </w:t>
      </w:r>
      <w:del w:id="695" w:author="Karandeep Singh" w:date="2025-04-13T22:18:00Z" w16du:dateUtc="2025-04-14T02:18:00Z">
        <w:r w:rsidR="00CD2A7D">
          <w:delText>2025090.1910</w:delText>
        </w:r>
      </w:del>
      <w:ins w:id="696" w:author="Karandeep Singh" w:date="2025-04-13T22:18:00Z" w16du:dateUtc="2025-04-14T02:18:00Z">
        <w:r>
          <w:t>2025103.2108</w:t>
        </w:r>
      </w:ins>
    </w:p>
    <w:p w14:paraId="04B71D65" w14:textId="7AA21B9B" w:rsidR="00C97A3E" w:rsidRDefault="00C97A3E" w:rsidP="00C97A3E">
      <w:r>
        <w:t xml:space="preserve">IEF033I  JOB/JPR1INV1/STOP  </w:t>
      </w:r>
      <w:del w:id="697" w:author="Karandeep Singh" w:date="2025-04-13T22:18:00Z" w16du:dateUtc="2025-04-14T02:18:00Z">
        <w:r w:rsidR="00CD2A7D">
          <w:delText>2025090.1910</w:delText>
        </w:r>
      </w:del>
      <w:ins w:id="698" w:author="Karandeep Singh" w:date="2025-04-13T22:18:00Z" w16du:dateUtc="2025-04-14T02:18:00Z">
        <w:r>
          <w:t>2025103.2109</w:t>
        </w:r>
      </w:ins>
    </w:p>
    <w:p w14:paraId="7FEF593F" w14:textId="380A0FBB" w:rsidR="00C97A3E" w:rsidRDefault="00C97A3E" w:rsidP="00C97A3E">
      <w:r>
        <w:t xml:space="preserve">        CPU:     0 HR  00 MIN  00.</w:t>
      </w:r>
      <w:del w:id="699" w:author="Karandeep Singh" w:date="2025-04-13T22:18:00Z" w16du:dateUtc="2025-04-14T02:18:00Z">
        <w:r w:rsidR="00CD2A7D">
          <w:delText>24</w:delText>
        </w:r>
      </w:del>
      <w:ins w:id="700" w:author="Karandeep Singh" w:date="2025-04-13T22:18:00Z" w16du:dateUtc="2025-04-14T02:18:00Z">
        <w:r>
          <w:t>27</w:t>
        </w:r>
      </w:ins>
      <w:r>
        <w:t xml:space="preserve"> SEC    SRB:     0 HR  00 MIN  00.00 SEC</w:t>
      </w:r>
    </w:p>
    <w:p w14:paraId="1C3FB083" w14:textId="77777777" w:rsidR="00C97A3E" w:rsidRDefault="00C97A3E" w:rsidP="00C97A3E">
      <w:r>
        <w:t xml:space="preserve"> DELETE KC03BE4.SLSPKSDS CLUSTER</w:t>
      </w:r>
    </w:p>
    <w:p w14:paraId="52635759" w14:textId="77777777" w:rsidR="00C97A3E" w:rsidRDefault="00C97A3E" w:rsidP="00C97A3E">
      <w:r>
        <w:t xml:space="preserve"> DEFINE CLUSTER (NAME(KC03BE4.SLSPKSDS)       -</w:t>
      </w:r>
    </w:p>
    <w:p w14:paraId="481ACF4B" w14:textId="77777777" w:rsidR="00C97A3E" w:rsidRDefault="00C97A3E" w:rsidP="00C97A3E">
      <w:r>
        <w:t xml:space="preserve">       RECORDS(100 10)                        -</w:t>
      </w:r>
    </w:p>
    <w:p w14:paraId="478F418B" w14:textId="77777777" w:rsidR="00C97A3E" w:rsidRDefault="00C97A3E" w:rsidP="00C97A3E">
      <w:r>
        <w:t xml:space="preserve">       RECORDSIZE(52 52)                      -</w:t>
      </w:r>
    </w:p>
    <w:p w14:paraId="5DD24E68" w14:textId="77777777" w:rsidR="00C97A3E" w:rsidRDefault="00C97A3E" w:rsidP="00C97A3E">
      <w:r>
        <w:t xml:space="preserve">       INDEXED                                -</w:t>
      </w:r>
    </w:p>
    <w:p w14:paraId="6816CE9C" w14:textId="77777777" w:rsidR="00C97A3E" w:rsidRDefault="00C97A3E" w:rsidP="00C97A3E">
      <w:r>
        <w:t xml:space="preserve">       KEYS(5 0)                              -</w:t>
      </w:r>
    </w:p>
    <w:p w14:paraId="4E0126EA" w14:textId="77777777" w:rsidR="00C97A3E" w:rsidRDefault="00C97A3E" w:rsidP="00C97A3E">
      <w:r>
        <w:t xml:space="preserve">       )                                      -</w:t>
      </w:r>
    </w:p>
    <w:p w14:paraId="1D3EBC98" w14:textId="77777777" w:rsidR="00C97A3E" w:rsidRDefault="00C97A3E" w:rsidP="00C97A3E">
      <w:r>
        <w:t xml:space="preserve">       DATA (NAME(KC03BE4.SLSPKSDS.DATA))     -</w:t>
      </w:r>
    </w:p>
    <w:p w14:paraId="0AD5E80B" w14:textId="77777777" w:rsidR="00C97A3E" w:rsidRDefault="00C97A3E" w:rsidP="00C97A3E">
      <w:r>
        <w:t xml:space="preserve">       INDEX (NAME(KC03BE4.SLSPKSDS.INDEX))</w:t>
      </w:r>
    </w:p>
    <w:p w14:paraId="4B3392C9" w14:textId="77777777" w:rsidR="00C97A3E" w:rsidRDefault="00C97A3E" w:rsidP="00C97A3E">
      <w:r>
        <w:t xml:space="preserve">   SORT FIELDS(1,5,CH,A)</w:t>
      </w:r>
    </w:p>
    <w:p w14:paraId="149309FB" w14:textId="77777777" w:rsidR="00C97A3E" w:rsidRDefault="00C97A3E" w:rsidP="00C97A3E">
      <w:r>
        <w:t xml:space="preserve"> DEFINE AIX (NAME(KC03BE4.SLSP.BRN.AIX)       -</w:t>
      </w:r>
    </w:p>
    <w:p w14:paraId="67F2974E" w14:textId="77777777" w:rsidR="00C97A3E" w:rsidRDefault="00C97A3E" w:rsidP="00C97A3E">
      <w:r>
        <w:t xml:space="preserve">       RELATE(KC03BE4.SLSPKSDS)               -</w:t>
      </w:r>
    </w:p>
    <w:p w14:paraId="60A38338" w14:textId="77777777" w:rsidR="00C97A3E" w:rsidRDefault="00C97A3E" w:rsidP="00C97A3E">
      <w:r>
        <w:t xml:space="preserve">       RECORDS(100 10)                        -</w:t>
      </w:r>
    </w:p>
    <w:p w14:paraId="7BEDED28" w14:textId="77777777" w:rsidR="00C97A3E" w:rsidRDefault="00C97A3E" w:rsidP="00C97A3E">
      <w:r>
        <w:t xml:space="preserve">       KEYS(5 43)                             -</w:t>
      </w:r>
    </w:p>
    <w:p w14:paraId="71B0145C" w14:textId="77777777" w:rsidR="00C97A3E" w:rsidRDefault="00C97A3E" w:rsidP="00C97A3E">
      <w:r>
        <w:t xml:space="preserve">       NONUNIQUEKEY                           -</w:t>
      </w:r>
    </w:p>
    <w:p w14:paraId="0B09FEF1" w14:textId="77777777" w:rsidR="00C97A3E" w:rsidRDefault="00C97A3E" w:rsidP="00C97A3E">
      <w:r>
        <w:t xml:space="preserve">       )                                      -</w:t>
      </w:r>
    </w:p>
    <w:p w14:paraId="19861E39" w14:textId="77777777" w:rsidR="00C97A3E" w:rsidRDefault="00C97A3E" w:rsidP="00C97A3E">
      <w:r>
        <w:t xml:space="preserve">       DATA (NAME(KC03BE4.SLSP.BRN.AIX.DATA)) -</w:t>
      </w:r>
    </w:p>
    <w:p w14:paraId="49422CCD" w14:textId="77777777" w:rsidR="00C97A3E" w:rsidRDefault="00C97A3E" w:rsidP="00C97A3E">
      <w:r>
        <w:t xml:space="preserve">       INDEX (NAME(KC03BE4.SLSP.BRN.AIX.IDX))</w:t>
      </w:r>
    </w:p>
    <w:p w14:paraId="0ABD81E1" w14:textId="77777777" w:rsidR="00C97A3E" w:rsidRDefault="00C97A3E" w:rsidP="00C97A3E">
      <w:r>
        <w:t xml:space="preserve"> DEFINE PATH (NAME(KC03BE4.SLSP.BRN.PATH)     -</w:t>
      </w:r>
    </w:p>
    <w:p w14:paraId="232C3A34" w14:textId="77777777" w:rsidR="00C97A3E" w:rsidRDefault="00C97A3E" w:rsidP="00C97A3E">
      <w:r>
        <w:t xml:space="preserve">        PATHENTRY(KC03BE4.SLSP.BRN.AIX)       -</w:t>
      </w:r>
    </w:p>
    <w:p w14:paraId="72C1AFD5" w14:textId="77777777" w:rsidR="00C97A3E" w:rsidRDefault="00C97A3E" w:rsidP="00C97A3E">
      <w:r>
        <w:t xml:space="preserve">        UPDATE)</w:t>
      </w:r>
    </w:p>
    <w:p w14:paraId="0B838182" w14:textId="77777777" w:rsidR="00C97A3E" w:rsidRDefault="00C97A3E" w:rsidP="00C97A3E">
      <w:r>
        <w:t xml:space="preserve"> BLDINDEX INDATASET(KC03BE4.SLSPKSDS)         -</w:t>
      </w:r>
    </w:p>
    <w:p w14:paraId="4F0C06E8" w14:textId="77777777" w:rsidR="00C97A3E" w:rsidRDefault="00C97A3E" w:rsidP="00C97A3E">
      <w:r>
        <w:t xml:space="preserve">          OUTDATASET(KC03BE4.SLSP.BRN.AIX)</w:t>
      </w:r>
    </w:p>
    <w:p w14:paraId="1B71D258" w14:textId="77777777" w:rsidR="00C97A3E" w:rsidRDefault="00C97A3E" w:rsidP="00C97A3E">
      <w:r>
        <w:t xml:space="preserve"> PRINT INDATASET(KC03BE4.SLSP.BRN.AIX)        -</w:t>
      </w:r>
    </w:p>
    <w:p w14:paraId="789F2832" w14:textId="77777777" w:rsidR="00C97A3E" w:rsidRDefault="00C97A3E" w:rsidP="00C97A3E">
      <w:r>
        <w:t xml:space="preserve">       CHARACTER                              -</w:t>
      </w:r>
    </w:p>
    <w:p w14:paraId="0CD60924" w14:textId="77777777" w:rsidR="00C97A3E" w:rsidRDefault="00C97A3E" w:rsidP="00C97A3E">
      <w:r>
        <w:t xml:space="preserve">       COUNT(5)</w:t>
      </w:r>
    </w:p>
    <w:p w14:paraId="0A29710A" w14:textId="750A4DAD" w:rsidR="00C97A3E" w:rsidRDefault="00C97A3E" w:rsidP="00C97A3E">
      <w:r>
        <w:t xml:space="preserve">IDCAMS  SYSTEM SERVICES                                           TIME: </w:t>
      </w:r>
      <w:del w:id="701" w:author="Karandeep Singh" w:date="2025-04-13T22:18:00Z" w16du:dateUtc="2025-04-14T02:18:00Z">
        <w:r w:rsidR="00CD2A7D">
          <w:delText>19:10:09        03/31</w:delText>
        </w:r>
      </w:del>
      <w:ins w:id="702" w:author="Karandeep Singh" w:date="2025-04-13T22:18:00Z" w16du:dateUtc="2025-04-14T02:18:00Z">
        <w:r>
          <w:t>21:08:56        04/13</w:t>
        </w:r>
      </w:ins>
      <w:r>
        <w:t>/25     PAGE      1</w:t>
      </w:r>
    </w:p>
    <w:p w14:paraId="72E240A1" w14:textId="77777777" w:rsidR="00C97A3E" w:rsidRDefault="00C97A3E" w:rsidP="00C97A3E">
      <w:r>
        <w:t xml:space="preserve"> </w:t>
      </w:r>
    </w:p>
    <w:p w14:paraId="6CD662F0" w14:textId="77777777" w:rsidR="00C97A3E" w:rsidRDefault="00C97A3E" w:rsidP="00C97A3E">
      <w:r>
        <w:t xml:space="preserve"> DELETE KC03BE4.SLSPKSDS CLUSTER</w:t>
      </w:r>
    </w:p>
    <w:p w14:paraId="779E742A" w14:textId="77777777" w:rsidR="00C97A3E" w:rsidRDefault="00C97A3E" w:rsidP="00C97A3E">
      <w:r>
        <w:t>IDC0550I ENTRY (R) KC03BE4.SLSP.BRN.PATH DELETED</w:t>
      </w:r>
    </w:p>
    <w:p w14:paraId="14DB6D84" w14:textId="77777777" w:rsidR="00C97A3E" w:rsidRDefault="00C97A3E" w:rsidP="00C97A3E">
      <w:r>
        <w:t>IDC0550I ENTRY (D) KC03BE4.SLSP.BRN.AIX.DATA DELETED</w:t>
      </w:r>
    </w:p>
    <w:p w14:paraId="410516FA" w14:textId="77777777" w:rsidR="00C97A3E" w:rsidRDefault="00C97A3E" w:rsidP="00C97A3E">
      <w:r>
        <w:t>IDC0550I ENTRY (I) KC03BE4.SLSP.BRN.AIX.IDX DELETED</w:t>
      </w:r>
    </w:p>
    <w:p w14:paraId="7B4F4D3B" w14:textId="77777777" w:rsidR="00C97A3E" w:rsidRDefault="00C97A3E" w:rsidP="00C97A3E">
      <w:r>
        <w:t>IDC0550I ENTRY (G) KC03BE4.SLSP.BRN.AIX DELETED</w:t>
      </w:r>
    </w:p>
    <w:p w14:paraId="2C52DD86" w14:textId="77777777" w:rsidR="00C97A3E" w:rsidRDefault="00C97A3E" w:rsidP="00C97A3E">
      <w:r>
        <w:t>IDC0550I ENTRY (D) KC03BE4.SLSPKSDS.DATA DELETED</w:t>
      </w:r>
    </w:p>
    <w:p w14:paraId="020938B9" w14:textId="77777777" w:rsidR="00C97A3E" w:rsidRDefault="00C97A3E" w:rsidP="00C97A3E">
      <w:r>
        <w:t>IDC0550I ENTRY (I) KC03BE4.SLSPKSDS.INDEX DELETED</w:t>
      </w:r>
    </w:p>
    <w:p w14:paraId="36D1B8EB" w14:textId="77777777" w:rsidR="00C97A3E" w:rsidRDefault="00C97A3E" w:rsidP="00C97A3E">
      <w:r>
        <w:t>IDC0550I ENTRY (C) KC03BE4.SLSPKSDS DELETED</w:t>
      </w:r>
    </w:p>
    <w:p w14:paraId="26AFF38E" w14:textId="77777777" w:rsidR="00C97A3E" w:rsidRDefault="00C97A3E" w:rsidP="00C97A3E">
      <w:r>
        <w:t>IDC0001I FUNCTION COMPLETED, HIGHEST CONDITION CODE WAS 0</w:t>
      </w:r>
    </w:p>
    <w:p w14:paraId="471F5372" w14:textId="77777777" w:rsidR="00C97A3E" w:rsidRDefault="00C97A3E" w:rsidP="00C97A3E">
      <w:r>
        <w:t xml:space="preserve"> </w:t>
      </w:r>
    </w:p>
    <w:p w14:paraId="17D1137C" w14:textId="77777777" w:rsidR="00C97A3E" w:rsidRDefault="00C97A3E" w:rsidP="00C97A3E">
      <w:r>
        <w:t xml:space="preserve"> DEFINE CLUSTER (NAME(KC03BE4.SLSPKSDS)       -</w:t>
      </w:r>
    </w:p>
    <w:p w14:paraId="4AE53212" w14:textId="77777777" w:rsidR="00C97A3E" w:rsidRDefault="00C97A3E" w:rsidP="00C97A3E">
      <w:r>
        <w:t xml:space="preserve">       RECORDS(100 10)                        -</w:t>
      </w:r>
    </w:p>
    <w:p w14:paraId="55BEB4F4" w14:textId="77777777" w:rsidR="00C97A3E" w:rsidRDefault="00C97A3E" w:rsidP="00C97A3E">
      <w:r>
        <w:t xml:space="preserve">       RECORDSIZE(52 52)                      -</w:t>
      </w:r>
    </w:p>
    <w:p w14:paraId="1030DB5F" w14:textId="77777777" w:rsidR="00C97A3E" w:rsidRDefault="00C97A3E" w:rsidP="00C97A3E">
      <w:r>
        <w:t xml:space="preserve">       INDEXED                                -</w:t>
      </w:r>
    </w:p>
    <w:p w14:paraId="3D5C801D" w14:textId="77777777" w:rsidR="00C97A3E" w:rsidRDefault="00C97A3E" w:rsidP="00C97A3E">
      <w:r>
        <w:t xml:space="preserve">       KEYS(5 0)                              -</w:t>
      </w:r>
    </w:p>
    <w:p w14:paraId="20AB9FA5" w14:textId="77777777" w:rsidR="00C97A3E" w:rsidRDefault="00C97A3E" w:rsidP="00C97A3E">
      <w:r>
        <w:t xml:space="preserve">       )                                      -</w:t>
      </w:r>
    </w:p>
    <w:p w14:paraId="73183EE0" w14:textId="77777777" w:rsidR="00C97A3E" w:rsidRDefault="00C97A3E" w:rsidP="00C97A3E">
      <w:r>
        <w:t xml:space="preserve">       DATA (NAME(KC03BE4.SLSPKSDS.DATA))     -</w:t>
      </w:r>
    </w:p>
    <w:p w14:paraId="04311196" w14:textId="77777777" w:rsidR="00C97A3E" w:rsidRDefault="00C97A3E" w:rsidP="00C97A3E">
      <w:r>
        <w:t xml:space="preserve">       INDEX (NAME(KC03BE4.SLSPKSDS.INDEX))</w:t>
      </w:r>
    </w:p>
    <w:p w14:paraId="697C64DB" w14:textId="2752D066" w:rsidR="00C97A3E" w:rsidRDefault="00C97A3E" w:rsidP="00C97A3E">
      <w:r>
        <w:t xml:space="preserve">IDC0508I DATA ALLOCATION STATUS FOR VOLUME </w:t>
      </w:r>
      <w:del w:id="703" w:author="Karandeep Singh" w:date="2025-04-13T22:18:00Z" w16du:dateUtc="2025-04-14T02:18:00Z">
        <w:r w:rsidR="00CD2A7D">
          <w:delText>KCTR51</w:delText>
        </w:r>
      </w:del>
      <w:ins w:id="704" w:author="Karandeep Singh" w:date="2025-04-13T22:18:00Z" w16du:dateUtc="2025-04-14T02:18:00Z">
        <w:r>
          <w:t>KCTR57</w:t>
        </w:r>
      </w:ins>
      <w:r>
        <w:t xml:space="preserve"> IS 0</w:t>
      </w:r>
    </w:p>
    <w:p w14:paraId="64361CB1" w14:textId="2F1197EC" w:rsidR="00C97A3E" w:rsidRDefault="00C97A3E" w:rsidP="00C97A3E">
      <w:r>
        <w:t xml:space="preserve">IDC0509I INDEX ALLOCATION STATUS FOR VOLUME </w:t>
      </w:r>
      <w:del w:id="705" w:author="Karandeep Singh" w:date="2025-04-13T22:18:00Z" w16du:dateUtc="2025-04-14T02:18:00Z">
        <w:r w:rsidR="00CD2A7D">
          <w:delText>KCTR51</w:delText>
        </w:r>
      </w:del>
      <w:ins w:id="706" w:author="Karandeep Singh" w:date="2025-04-13T22:18:00Z" w16du:dateUtc="2025-04-14T02:18:00Z">
        <w:r>
          <w:t>KCTR57</w:t>
        </w:r>
      </w:ins>
      <w:r>
        <w:t xml:space="preserve"> IS 0</w:t>
      </w:r>
    </w:p>
    <w:p w14:paraId="0AF7AB2A" w14:textId="77777777" w:rsidR="00C97A3E" w:rsidRDefault="00C97A3E" w:rsidP="00C97A3E">
      <w:r>
        <w:t>IDC0181I STORAGECLASS USED IS PRIM90</w:t>
      </w:r>
    </w:p>
    <w:p w14:paraId="5A6E1D35" w14:textId="77777777" w:rsidR="00C97A3E" w:rsidRDefault="00C97A3E" w:rsidP="00C97A3E">
      <w:r>
        <w:t>IDC0001I FUNCTION COMPLETED, HIGHEST CONDITION CODE WAS 0</w:t>
      </w:r>
    </w:p>
    <w:p w14:paraId="4D6367E0" w14:textId="77777777" w:rsidR="00C97A3E" w:rsidRDefault="00C97A3E" w:rsidP="00C97A3E">
      <w:r>
        <w:t xml:space="preserve"> </w:t>
      </w:r>
    </w:p>
    <w:p w14:paraId="7994CC3F" w14:textId="77777777" w:rsidR="00C97A3E" w:rsidRDefault="00C97A3E" w:rsidP="00C97A3E">
      <w:r>
        <w:t>IDC0002I IDCAMS PROCESSING COMPLETE. MAXIMUM CONDITION CODE WAS 0</w:t>
      </w:r>
    </w:p>
    <w:p w14:paraId="5C6C7EDA" w14:textId="77777777" w:rsidR="00C97A3E" w:rsidRDefault="00C97A3E" w:rsidP="00C97A3E">
      <w:r>
        <w:t>ICE201I C RECORD TYPE IS F - DATA STARTS IN POSITION 1</w:t>
      </w:r>
    </w:p>
    <w:p w14:paraId="494B55AD" w14:textId="77777777" w:rsidR="00C97A3E" w:rsidRDefault="00C97A3E" w:rsidP="00C97A3E">
      <w:r>
        <w:t>ICE751I 0 C5-I79519 C6-NONE   C7-I76950 C8-I76518 EE-I76950 E4-NONE   C9-NONE   E5-H54278 E7-I76950</w:t>
      </w:r>
    </w:p>
    <w:p w14:paraId="6A229793" w14:textId="77777777" w:rsidR="00C97A3E" w:rsidRDefault="00C97A3E" w:rsidP="00C97A3E">
      <w:r>
        <w:t>ICE143I 0 BLOCKSET     SORT  TECHNIQUE SELECTED</w:t>
      </w:r>
    </w:p>
    <w:p w14:paraId="4C1DD86A" w14:textId="77777777" w:rsidR="00C97A3E" w:rsidRDefault="00C97A3E" w:rsidP="00C97A3E">
      <w:r>
        <w:t>ICE250I 0 VISIT http://www.ibm.com/storage/dfsort FOR DFSORT PAPERS, EXAMPLES AND MORE</w:t>
      </w:r>
    </w:p>
    <w:p w14:paraId="30043792" w14:textId="3AA32B09" w:rsidR="00C97A3E" w:rsidRDefault="00C97A3E" w:rsidP="00C97A3E">
      <w:r>
        <w:t xml:space="preserve">ICE000I 1 - CONTROL STATEMENTS FOR 5650-ZOS, Z/OS DFSORT V2R5  - </w:t>
      </w:r>
      <w:del w:id="707" w:author="Karandeep Singh" w:date="2025-04-13T22:18:00Z" w16du:dateUtc="2025-04-14T02:18:00Z">
        <w:r w:rsidR="00CD2A7D">
          <w:delText>19:10</w:delText>
        </w:r>
      </w:del>
      <w:ins w:id="708" w:author="Karandeep Singh" w:date="2025-04-13T22:18:00Z" w16du:dateUtc="2025-04-14T02:18:00Z">
        <w:r>
          <w:t>21:08</w:t>
        </w:r>
      </w:ins>
      <w:r>
        <w:t xml:space="preserve"> ON </w:t>
      </w:r>
      <w:del w:id="709" w:author="Karandeep Singh" w:date="2025-04-13T22:18:00Z" w16du:dateUtc="2025-04-14T02:18:00Z">
        <w:r w:rsidR="00CD2A7D">
          <w:delText>MON MAR 31</w:delText>
        </w:r>
      </w:del>
      <w:ins w:id="710" w:author="Karandeep Singh" w:date="2025-04-13T22:18:00Z" w16du:dateUtc="2025-04-14T02:18:00Z">
        <w:r>
          <w:t>SUN APR 13</w:t>
        </w:r>
      </w:ins>
      <w:r>
        <w:t>, 2025 -</w:t>
      </w:r>
    </w:p>
    <w:p w14:paraId="2CD4A672" w14:textId="77777777" w:rsidR="00C97A3E" w:rsidRDefault="00C97A3E" w:rsidP="00C97A3E">
      <w:r>
        <w:t xml:space="preserve">             SORT FIELDS(1,5,CH,A)</w:t>
      </w:r>
    </w:p>
    <w:p w14:paraId="7502250C" w14:textId="77777777" w:rsidR="00C97A3E" w:rsidRDefault="00C97A3E" w:rsidP="00C97A3E">
      <w:r>
        <w:t>ICE193I 0 ICEAM1 INVOCATION ENVIRONMENT IN EFFECT - ICEAM1 ENVIRONMENT SELECTED</w:t>
      </w:r>
    </w:p>
    <w:p w14:paraId="6E54420E" w14:textId="77777777" w:rsidR="00C97A3E" w:rsidRDefault="00C97A3E" w:rsidP="00C97A3E">
      <w:r>
        <w:t>ICE252I 1 PARMLIB OPTIONS WERE MERGED WITH INSTALLATION MODULE DEFAULTS</w:t>
      </w:r>
    </w:p>
    <w:p w14:paraId="3177074D" w14:textId="77777777" w:rsidR="00C97A3E" w:rsidRDefault="00C97A3E" w:rsidP="00C97A3E">
      <w:r>
        <w:t>ICE088I 1 JPR1INV1.STEP2   .        , INPUT LRECL = 52, BLKSIZE = 27976, TYPE = FB</w:t>
      </w:r>
    </w:p>
    <w:p w14:paraId="3E5FE452" w14:textId="77777777" w:rsidR="00C97A3E" w:rsidRDefault="00C97A3E" w:rsidP="00C97A3E">
      <w:r>
        <w:t>ICE093I 0 MAIN STORAGE = (MAX,6291456,6286430)</w:t>
      </w:r>
    </w:p>
    <w:p w14:paraId="7FC70556" w14:textId="77777777" w:rsidR="00C97A3E" w:rsidRDefault="00C97A3E" w:rsidP="00C97A3E">
      <w:r>
        <w:t>ICE156I 0 MAIN STORAGE ABOVE 16MB = (6225904,6225904)</w:t>
      </w:r>
    </w:p>
    <w:p w14:paraId="1124B57F" w14:textId="77777777" w:rsidR="00C97A3E" w:rsidRDefault="00C97A3E" w:rsidP="00C97A3E">
      <w:r>
        <w:t>ICE127I 0 OPTIONS: OVFLO=RC0 ,PAD=RC0 ,TRUNC=RC0 ,SPANINC=RC16,VLSCMP=N,SZERO=Y,RESET=Y,VSAMEMT=Y,DYNSPC=256</w:t>
      </w:r>
    </w:p>
    <w:p w14:paraId="4853895A" w14:textId="77777777" w:rsidR="00C97A3E" w:rsidRDefault="00C97A3E" w:rsidP="00C97A3E">
      <w:r>
        <w:t>ICE128I 0 OPTIONS: SIZE=6291456,MAXLIM=1048576,MINLIM=450560,EQUALS=N,LIST=Y,ERET=RC16 ,MSGDDN=SYSOUT</w:t>
      </w:r>
    </w:p>
    <w:p w14:paraId="47C90EB9" w14:textId="77777777" w:rsidR="00C97A3E" w:rsidRDefault="00C97A3E" w:rsidP="00C97A3E">
      <w:r>
        <w:t>ICE129I 0 OPTIONS: VIO=N,RESDNT=ALL ,SMF=NO   ,WRKSEC=Y,OUTSEC=Y,VERIFY=Y,CHALT=N,DYNALOC=N             ,ABCODE=MSG</w:t>
      </w:r>
    </w:p>
    <w:p w14:paraId="07469E8F" w14:textId="77777777" w:rsidR="00C97A3E" w:rsidRDefault="00C97A3E" w:rsidP="00C97A3E">
      <w:r>
        <w:t>ICE130I 0 OPTIONS: RESALL=4096,RESINV=0,SVC=109 ,CHECK=Y,WRKREL=Y,OUTREL=Y,CKPT=N,COBEXIT=COB2,ZSORT=N</w:t>
      </w:r>
    </w:p>
    <w:p w14:paraId="3B3D9523" w14:textId="77777777" w:rsidR="00C97A3E" w:rsidRDefault="00C97A3E" w:rsidP="00C97A3E">
      <w:r>
        <w:t>ICE131I 0 OPTIONS: TMAXLIM=6291456,ARESALL=0,ARESINV=0,OVERRGN=65536,CINV=Y,CFW=Y,DSA=0</w:t>
      </w:r>
    </w:p>
    <w:p w14:paraId="448F3A9A" w14:textId="77777777" w:rsidR="00C97A3E" w:rsidRDefault="00C97A3E" w:rsidP="00C97A3E">
      <w:r>
        <w:t>ICE132I 0 OPTIONS: VLSHRT=N,ZDPRINT=Y,IEXIT=N,TEXIT=N,LISTX=N,EFS=NONE    ,EXITCK=S,PARMDDN=DFSPARM ,FSZEST=N</w:t>
      </w:r>
    </w:p>
    <w:p w14:paraId="45C80C72" w14:textId="77777777" w:rsidR="00C97A3E" w:rsidRDefault="00C97A3E" w:rsidP="00C97A3E">
      <w:r>
        <w:t>ICE133I 0 OPTIONS: HIPRMAX=OPTIMAL,DSPSIZE=MAX ,ODMAXBF=0,SOLRF=Y,VLLONG=N,VSAMIO=N,MOSIZE=MAX</w:t>
      </w:r>
    </w:p>
    <w:p w14:paraId="26925DD6" w14:textId="77777777" w:rsidR="00C97A3E" w:rsidRDefault="00C97A3E" w:rsidP="00C97A3E">
      <w:r>
        <w:t>ICE235I 0 OPTIONS: NULLOUT=RC0</w:t>
      </w:r>
    </w:p>
    <w:p w14:paraId="5826AE36" w14:textId="77777777" w:rsidR="00C97A3E" w:rsidRDefault="00C97A3E" w:rsidP="00C97A3E">
      <w:r>
        <w:t>ICE236I 0 OPTIONS: DYNAPCT=10 ,MOWRK=Y,TUNE=STOR,EXPMAX=MAX    ,EXPOLD=50%    ,EXPRES=10%</w:t>
      </w:r>
    </w:p>
    <w:p w14:paraId="5EF634CB" w14:textId="77777777" w:rsidR="00C97A3E" w:rsidRDefault="00C97A3E" w:rsidP="00C97A3E">
      <w:r>
        <w:t>ICE084I 1 VSAM ACCESS METHOD USED FOR SORTOUT</w:t>
      </w:r>
    </w:p>
    <w:p w14:paraId="26542E28" w14:textId="77777777" w:rsidR="00C97A3E" w:rsidRDefault="00C97A3E" w:rsidP="00C97A3E">
      <w:r>
        <w:t>ICE084I 0 BSAM ACCESS METHOD USED FOR SORTIN</w:t>
      </w:r>
    </w:p>
    <w:p w14:paraId="067B8947" w14:textId="77777777" w:rsidR="00C97A3E" w:rsidRDefault="00C97A3E" w:rsidP="00C97A3E">
      <w:r>
        <w:t>ICE750I 0 DC 27976 TC 0 CS DSVVV KSZ 5 VSZ 5</w:t>
      </w:r>
    </w:p>
    <w:p w14:paraId="4C4E2CFA" w14:textId="77777777" w:rsidR="00C97A3E" w:rsidRDefault="00C97A3E" w:rsidP="00C97A3E">
      <w:r>
        <w:t>ICE752I 0 FSZ=538 RC  IGN=0 E  AVG=52 0  WSP=37 C  DYN=0 0</w:t>
      </w:r>
    </w:p>
    <w:p w14:paraId="6E2057E5" w14:textId="77777777" w:rsidR="00C97A3E" w:rsidRDefault="00C97A3E" w:rsidP="00C97A3E">
      <w:r>
        <w:t>ICE751I 1 DE-H54278 D5-I76950 D9-I76950 E8-I76950</w:t>
      </w:r>
    </w:p>
    <w:p w14:paraId="69D8EDAA" w14:textId="77777777" w:rsidR="00C97A3E" w:rsidRDefault="00C97A3E" w:rsidP="00C97A3E">
      <w:r>
        <w:t>ICE090I 0 OUTPUT LRECL = 52, BLKSIZE = 18432, TYPE = F</w:t>
      </w:r>
    </w:p>
    <w:p w14:paraId="42228E2A" w14:textId="77777777" w:rsidR="00C97A3E" w:rsidRDefault="00C97A3E" w:rsidP="00C97A3E">
      <w:r>
        <w:t>ICE080I 0 IN MAIN STORAGE SORT</w:t>
      </w:r>
    </w:p>
    <w:p w14:paraId="42B4C151" w14:textId="77777777" w:rsidR="00C97A3E" w:rsidRDefault="00C97A3E" w:rsidP="00C97A3E">
      <w:r>
        <w:t>ICE055I 0 INSERT 0, DELETE 0</w:t>
      </w:r>
    </w:p>
    <w:p w14:paraId="2B691505" w14:textId="77777777" w:rsidR="00C97A3E" w:rsidRDefault="00C97A3E" w:rsidP="00C97A3E">
      <w:r>
        <w:t>ICE054I 0 RECORDS - IN: 95, OUT: 95</w:t>
      </w:r>
    </w:p>
    <w:p w14:paraId="79583D6D" w14:textId="77777777" w:rsidR="00C97A3E" w:rsidRDefault="00C97A3E" w:rsidP="00C97A3E">
      <w:r>
        <w:t>ICE134I 0 NUMBER OF BYTES SORTED: 4940</w:t>
      </w:r>
    </w:p>
    <w:p w14:paraId="49396BEB" w14:textId="77777777" w:rsidR="00C97A3E" w:rsidRDefault="00C97A3E" w:rsidP="00C97A3E">
      <w:r>
        <w:t>ICE253I 0 RECORDS SORTED - PROCESSED: 95, EXPECTED: 538</w:t>
      </w:r>
    </w:p>
    <w:p w14:paraId="3AEDF0CF" w14:textId="77777777" w:rsidR="00C97A3E" w:rsidRDefault="00C97A3E" w:rsidP="00C97A3E">
      <w:r>
        <w:t>ICE199I 0 MEMORY OBJECT USED AS MAIN STORAGE = 0M BYTES</w:t>
      </w:r>
    </w:p>
    <w:p w14:paraId="553C1841" w14:textId="77777777" w:rsidR="00C97A3E" w:rsidRDefault="00C97A3E" w:rsidP="00C97A3E">
      <w:r>
        <w:t>ICE299I 0 MEMORY OBJECT USED AS WORK STORAGE = 0M BYTES</w:t>
      </w:r>
    </w:p>
    <w:p w14:paraId="7D7B5465" w14:textId="77777777" w:rsidR="00C97A3E" w:rsidRDefault="00C97A3E" w:rsidP="00C97A3E">
      <w:r>
        <w:t>ICE399I 0 MEMORY OBJECT USED IN ZSORT PATH = 0M BYTES</w:t>
      </w:r>
    </w:p>
    <w:p w14:paraId="7F619E46" w14:textId="77777777" w:rsidR="00C97A3E" w:rsidRDefault="00C97A3E" w:rsidP="00C97A3E">
      <w:r>
        <w:t>ICE180I 0 HIPERSPACE STORAGE USED = 0K BYTES</w:t>
      </w:r>
    </w:p>
    <w:p w14:paraId="5F01DFBC" w14:textId="77777777" w:rsidR="00C97A3E" w:rsidRDefault="00C97A3E" w:rsidP="00C97A3E">
      <w:r>
        <w:t>ICE188I 0 DATA SPACE STORAGE USED = 0K BYTES</w:t>
      </w:r>
    </w:p>
    <w:p w14:paraId="65F11652" w14:textId="77777777" w:rsidR="00C97A3E" w:rsidRDefault="00C97A3E" w:rsidP="00C97A3E">
      <w:r>
        <w:t>ICE267I 0 ZSORT ACCELERATOR PATH NOT USED    RSN=217</w:t>
      </w:r>
    </w:p>
    <w:p w14:paraId="6CF23E9F" w14:textId="77777777" w:rsidR="00C97A3E" w:rsidRDefault="00C97A3E" w:rsidP="00C97A3E">
      <w:r>
        <w:t>ICE052I 0 END OF DFSORT</w:t>
      </w:r>
    </w:p>
    <w:p w14:paraId="24595D1D" w14:textId="20B6D914" w:rsidR="00C97A3E" w:rsidRDefault="00C97A3E" w:rsidP="00C97A3E">
      <w:r>
        <w:t xml:space="preserve">IDCAMS  SYSTEM SERVICES                                           TIME: </w:t>
      </w:r>
      <w:del w:id="711" w:author="Karandeep Singh" w:date="2025-04-13T22:18:00Z" w16du:dateUtc="2025-04-14T02:18:00Z">
        <w:r w:rsidR="00CD2A7D">
          <w:delText>19:10:13        03/31</w:delText>
        </w:r>
      </w:del>
      <w:ins w:id="712" w:author="Karandeep Singh" w:date="2025-04-13T22:18:00Z" w16du:dateUtc="2025-04-14T02:18:00Z">
        <w:r>
          <w:t>21:09:00        04/13</w:t>
        </w:r>
      </w:ins>
      <w:r>
        <w:t>/25     PAGE      1</w:t>
      </w:r>
    </w:p>
    <w:p w14:paraId="1355E50C" w14:textId="77777777" w:rsidR="00C97A3E" w:rsidRDefault="00C97A3E" w:rsidP="00C97A3E">
      <w:r>
        <w:t xml:space="preserve"> </w:t>
      </w:r>
    </w:p>
    <w:p w14:paraId="6140CA16" w14:textId="77777777" w:rsidR="00C97A3E" w:rsidRDefault="00C97A3E" w:rsidP="00C97A3E">
      <w:r>
        <w:t xml:space="preserve"> DEFINE AIX (NAME(KC03BE4.SLSP.BRN.AIX)       -</w:t>
      </w:r>
    </w:p>
    <w:p w14:paraId="0D9587D6" w14:textId="77777777" w:rsidR="00C97A3E" w:rsidRDefault="00C97A3E" w:rsidP="00C97A3E">
      <w:r>
        <w:t xml:space="preserve">       RELATE(KC03BE4.SLSPKSDS)               -</w:t>
      </w:r>
    </w:p>
    <w:p w14:paraId="3C88C80D" w14:textId="77777777" w:rsidR="00C97A3E" w:rsidRDefault="00C97A3E" w:rsidP="00C97A3E">
      <w:r>
        <w:t xml:space="preserve">       RECORDS(100 10)                        -</w:t>
      </w:r>
    </w:p>
    <w:p w14:paraId="666F741C" w14:textId="77777777" w:rsidR="00C97A3E" w:rsidRDefault="00C97A3E" w:rsidP="00C97A3E">
      <w:r>
        <w:t xml:space="preserve">       KEYS(5 43)                             -</w:t>
      </w:r>
    </w:p>
    <w:p w14:paraId="5CC64AC2" w14:textId="77777777" w:rsidR="00C97A3E" w:rsidRDefault="00C97A3E" w:rsidP="00C97A3E">
      <w:r>
        <w:t xml:space="preserve">       NONUNIQUEKEY                           -</w:t>
      </w:r>
    </w:p>
    <w:p w14:paraId="3E2EE698" w14:textId="77777777" w:rsidR="00C97A3E" w:rsidRDefault="00C97A3E" w:rsidP="00C97A3E">
      <w:r>
        <w:t xml:space="preserve">       )                                      -</w:t>
      </w:r>
    </w:p>
    <w:p w14:paraId="28512133" w14:textId="77777777" w:rsidR="00C97A3E" w:rsidRDefault="00C97A3E" w:rsidP="00C97A3E">
      <w:r>
        <w:t xml:space="preserve">       DATA (NAME(KC03BE4.SLSP.BRN.AIX.DATA)) -</w:t>
      </w:r>
    </w:p>
    <w:p w14:paraId="4B735C0C" w14:textId="77777777" w:rsidR="00C97A3E" w:rsidRDefault="00C97A3E" w:rsidP="00C97A3E">
      <w:r>
        <w:t xml:space="preserve">       INDEX (NAME(KC03BE4.SLSP.BRN.AIX.IDX))</w:t>
      </w:r>
    </w:p>
    <w:p w14:paraId="239F0CE1" w14:textId="77777777" w:rsidR="00C97A3E" w:rsidRDefault="00C97A3E" w:rsidP="00C97A3E">
      <w:r>
        <w:t>IDC0508I DATA ALLOCATION STATUS FOR VOLUME KCTR57 IS 0</w:t>
      </w:r>
    </w:p>
    <w:p w14:paraId="27BDE962" w14:textId="77777777" w:rsidR="00C97A3E" w:rsidRDefault="00C97A3E" w:rsidP="00C97A3E">
      <w:r>
        <w:t>IDC0509I INDEX ALLOCATION STATUS FOR VOLUME KCTR57 IS 0</w:t>
      </w:r>
    </w:p>
    <w:p w14:paraId="3BAF1FAE" w14:textId="77777777" w:rsidR="00C97A3E" w:rsidRDefault="00C97A3E" w:rsidP="00C97A3E">
      <w:r>
        <w:t>IDC0181I STORAGECLASS USED IS PRIM90</w:t>
      </w:r>
    </w:p>
    <w:p w14:paraId="485F3033" w14:textId="77777777" w:rsidR="00C97A3E" w:rsidRDefault="00C97A3E" w:rsidP="00C97A3E">
      <w:r>
        <w:t>IDC0001I FUNCTION COMPLETED, HIGHEST CONDITION CODE WAS 0</w:t>
      </w:r>
    </w:p>
    <w:p w14:paraId="06C8F424" w14:textId="77777777" w:rsidR="00C97A3E" w:rsidRDefault="00C97A3E" w:rsidP="00C97A3E">
      <w:r>
        <w:t xml:space="preserve"> </w:t>
      </w:r>
    </w:p>
    <w:p w14:paraId="664AB3DC" w14:textId="77777777" w:rsidR="00C97A3E" w:rsidRDefault="00C97A3E" w:rsidP="00C97A3E">
      <w:r>
        <w:t xml:space="preserve"> DEFINE PATH (NAME(KC03BE4.SLSP.BRN.PATH)     -</w:t>
      </w:r>
    </w:p>
    <w:p w14:paraId="5AE2F442" w14:textId="77777777" w:rsidR="00C97A3E" w:rsidRDefault="00C97A3E" w:rsidP="00C97A3E">
      <w:r>
        <w:t xml:space="preserve">        PATHENTRY(KC03BE4.SLSP.BRN.AIX)       -</w:t>
      </w:r>
    </w:p>
    <w:p w14:paraId="4FC1730C" w14:textId="77777777" w:rsidR="00C97A3E" w:rsidRDefault="00C97A3E" w:rsidP="00C97A3E">
      <w:r>
        <w:t xml:space="preserve">        UPDATE)</w:t>
      </w:r>
    </w:p>
    <w:p w14:paraId="4B6782DA" w14:textId="77777777" w:rsidR="00C97A3E" w:rsidRDefault="00C97A3E" w:rsidP="00C97A3E">
      <w:r>
        <w:t>IDC0001I FUNCTION COMPLETED, HIGHEST CONDITION CODE WAS 0</w:t>
      </w:r>
    </w:p>
    <w:p w14:paraId="5D13C9D3" w14:textId="77777777" w:rsidR="00C97A3E" w:rsidRDefault="00C97A3E" w:rsidP="00C97A3E">
      <w:r>
        <w:t xml:space="preserve"> </w:t>
      </w:r>
    </w:p>
    <w:p w14:paraId="5B327B51" w14:textId="77777777" w:rsidR="00C97A3E" w:rsidRDefault="00C97A3E" w:rsidP="00C97A3E">
      <w:r>
        <w:t xml:space="preserve"> BLDINDEX INDATASET(KC03BE4.SLSPKSDS)         -</w:t>
      </w:r>
    </w:p>
    <w:p w14:paraId="3AB1C032" w14:textId="77777777" w:rsidR="00C97A3E" w:rsidRDefault="00C97A3E" w:rsidP="00C97A3E">
      <w:r>
        <w:t xml:space="preserve">          OUTDATASET(KC03BE4.SLSP.BRN.AIX)</w:t>
      </w:r>
    </w:p>
    <w:p w14:paraId="50271BF9" w14:textId="77777777" w:rsidR="00C97A3E" w:rsidRDefault="00C97A3E" w:rsidP="00C97A3E">
      <w:r>
        <w:t>IDC0652I KC03BE4.SLSP.BRN.AIX SUCCESSFULLY BUILT</w:t>
      </w:r>
    </w:p>
    <w:p w14:paraId="0769092F" w14:textId="77777777" w:rsidR="00C97A3E" w:rsidRDefault="00C97A3E" w:rsidP="00C97A3E">
      <w:r>
        <w:t>IDC0001I FUNCTION COMPLETED, HIGHEST CONDITION CODE WAS 0</w:t>
      </w:r>
    </w:p>
    <w:p w14:paraId="63920EDD" w14:textId="77777777" w:rsidR="00C97A3E" w:rsidRDefault="00C97A3E" w:rsidP="00C97A3E">
      <w:r>
        <w:t xml:space="preserve"> </w:t>
      </w:r>
    </w:p>
    <w:p w14:paraId="7551165D" w14:textId="77777777" w:rsidR="00C97A3E" w:rsidRDefault="00C97A3E" w:rsidP="00C97A3E">
      <w:r>
        <w:t xml:space="preserve"> PRINT INDATASET(KC03BE4.SLSP.BRN.AIX)        -</w:t>
      </w:r>
    </w:p>
    <w:p w14:paraId="42D3E512" w14:textId="77777777" w:rsidR="00C97A3E" w:rsidRDefault="00C97A3E" w:rsidP="00C97A3E">
      <w:r>
        <w:t xml:space="preserve">       CHARACTER                              -</w:t>
      </w:r>
    </w:p>
    <w:p w14:paraId="5607C3F9" w14:textId="77777777" w:rsidR="00C97A3E" w:rsidRDefault="00C97A3E" w:rsidP="00C97A3E">
      <w:r>
        <w:t xml:space="preserve">       COUNT(5)</w:t>
      </w:r>
    </w:p>
    <w:p w14:paraId="02F5F889" w14:textId="21B2A1D2" w:rsidR="00C97A3E" w:rsidRDefault="00C97A3E" w:rsidP="00C97A3E">
      <w:r>
        <w:t xml:space="preserve">IDCAMS  SYSTEM SERVICES                                           TIME: </w:t>
      </w:r>
      <w:del w:id="713" w:author="Karandeep Singh" w:date="2025-04-13T22:18:00Z" w16du:dateUtc="2025-04-14T02:18:00Z">
        <w:r w:rsidR="00CD2A7D">
          <w:delText>19:10:13        03/31</w:delText>
        </w:r>
      </w:del>
      <w:ins w:id="714" w:author="Karandeep Singh" w:date="2025-04-13T22:18:00Z" w16du:dateUtc="2025-04-14T02:18:00Z">
        <w:r>
          <w:t>21:09:00        04/13</w:t>
        </w:r>
      </w:ins>
      <w:r>
        <w:t>/25     PAGE      2</w:t>
      </w:r>
    </w:p>
    <w:p w14:paraId="314C416A" w14:textId="77777777" w:rsidR="00C97A3E" w:rsidRDefault="00C97A3E" w:rsidP="00C97A3E">
      <w:r>
        <w:t>LISTING OF DATA SET -KC03BE4.SLSP.BRN.AIX</w:t>
      </w:r>
    </w:p>
    <w:p w14:paraId="55764857" w14:textId="77777777" w:rsidR="00C97A3E" w:rsidRDefault="00C97A3E" w:rsidP="00C97A3E">
      <w:r>
        <w:t>KEY OF RECORD - 10010</w:t>
      </w:r>
    </w:p>
    <w:p w14:paraId="35C2115D" w14:textId="77777777" w:rsidR="00C97A3E" w:rsidRDefault="00C97A3E" w:rsidP="00C97A3E">
      <w:r>
        <w:t>.....1001002153021580261302690077002430226002</w:t>
      </w:r>
    </w:p>
    <w:p w14:paraId="7120FBDE" w14:textId="77777777" w:rsidR="00C97A3E" w:rsidRDefault="00C97A3E" w:rsidP="00C97A3E">
      <w:r>
        <w:t>KEY OF RECORD - 10020</w:t>
      </w:r>
    </w:p>
    <w:p w14:paraId="196B60BF" w14:textId="77777777" w:rsidR="00C97A3E" w:rsidRDefault="00C97A3E" w:rsidP="00C97A3E">
      <w:r>
        <w:t>.....1002024927249302686826916</w:t>
      </w:r>
    </w:p>
    <w:p w14:paraId="476B44D8" w14:textId="77777777" w:rsidR="00C97A3E" w:rsidRDefault="00C97A3E" w:rsidP="00C97A3E">
      <w:r>
        <w:t>KEY OF RECORD - 20010</w:t>
      </w:r>
    </w:p>
    <w:p w14:paraId="793CFAEA" w14:textId="77777777" w:rsidR="00C97A3E" w:rsidRDefault="00C97A3E" w:rsidP="00C97A3E">
      <w:r>
        <w:t>.....20010102162606926123</w:t>
      </w:r>
    </w:p>
    <w:p w14:paraId="3372EB27" w14:textId="77777777" w:rsidR="00C97A3E" w:rsidRDefault="00C97A3E" w:rsidP="00C97A3E">
      <w:r>
        <w:t>KEY OF RECORD - 20020</w:t>
      </w:r>
    </w:p>
    <w:p w14:paraId="5AB412A7" w14:textId="77777777" w:rsidR="00C97A3E" w:rsidRDefault="00C97A3E" w:rsidP="00C97A3E">
      <w:r>
        <w:t>.....20020092231050710559193042242692493</w:t>
      </w:r>
    </w:p>
    <w:p w14:paraId="493C888E" w14:textId="77777777" w:rsidR="00C97A3E" w:rsidRDefault="00C97A3E" w:rsidP="00C97A3E">
      <w:r>
        <w:t>KEY OF RECORD - 20030</w:t>
      </w:r>
    </w:p>
    <w:p w14:paraId="324F7B0A" w14:textId="77777777" w:rsidR="00C97A3E" w:rsidRDefault="00C97A3E" w:rsidP="00C97A3E">
      <w:r>
        <w:t>.....200300463204743226082264324781</w:t>
      </w:r>
    </w:p>
    <w:p w14:paraId="2E30051A" w14:textId="77777777" w:rsidR="00C97A3E" w:rsidRDefault="00C97A3E" w:rsidP="00C97A3E">
      <w:r>
        <w:t>IDC0005I NUMBER OF RECORDS PROCESSED WAS 5</w:t>
      </w:r>
    </w:p>
    <w:p w14:paraId="03408174" w14:textId="77777777" w:rsidR="00C97A3E" w:rsidRDefault="00C97A3E" w:rsidP="00C97A3E">
      <w:r>
        <w:t>IDC0001I FUNCTION COMPLETED, HIGHEST CONDITION CODE WAS 0</w:t>
      </w:r>
    </w:p>
    <w:p w14:paraId="5CB2EBCC" w14:textId="5CF6A8B0" w:rsidR="00C97A3E" w:rsidRDefault="00C97A3E" w:rsidP="00C97A3E">
      <w:r>
        <w:t xml:space="preserve">IDCAMS  SYSTEM SERVICES                                           TIME: </w:t>
      </w:r>
      <w:del w:id="715" w:author="Karandeep Singh" w:date="2025-04-13T22:18:00Z" w16du:dateUtc="2025-04-14T02:18:00Z">
        <w:r w:rsidR="00CD2A7D">
          <w:delText>19:10:13        03/31</w:delText>
        </w:r>
      </w:del>
      <w:ins w:id="716" w:author="Karandeep Singh" w:date="2025-04-13T22:18:00Z" w16du:dateUtc="2025-04-14T02:18:00Z">
        <w:r>
          <w:t>21:09:00        04/13</w:t>
        </w:r>
      </w:ins>
      <w:r>
        <w:t>/25     PAGE      3</w:t>
      </w:r>
    </w:p>
    <w:p w14:paraId="570CD4D7" w14:textId="77777777" w:rsidR="00C97A3E" w:rsidRDefault="00C97A3E" w:rsidP="00C97A3E">
      <w:r>
        <w:t xml:space="preserve"> </w:t>
      </w:r>
    </w:p>
    <w:p w14:paraId="224E23E2" w14:textId="77777777" w:rsidR="00C97A3E" w:rsidRDefault="00C97A3E" w:rsidP="00C97A3E">
      <w:r>
        <w:t>IDC0002I IDCAMS PROCESSING COMPLETE. MAXIMUM CONDITION CODE WAS 0</w:t>
      </w:r>
    </w:p>
    <w:p w14:paraId="2AC35E88" w14:textId="3E0D58E0" w:rsidR="00C97A3E" w:rsidRDefault="00C97A3E" w:rsidP="00C97A3E">
      <w:r>
        <w:t xml:space="preserve">PP 5655-EC6 IBM Enterprise COBOL for z/OS  6.3.0 P240906                 Date </w:t>
      </w:r>
      <w:del w:id="717" w:author="Karandeep Singh" w:date="2025-04-13T22:18:00Z" w16du:dateUtc="2025-04-14T02:18:00Z">
        <w:r w:rsidR="00CD2A7D">
          <w:delText>03/31</w:delText>
        </w:r>
      </w:del>
      <w:ins w:id="718" w:author="Karandeep Singh" w:date="2025-04-13T22:18:00Z" w16du:dateUtc="2025-04-14T02:18:00Z">
        <w:r>
          <w:t>04/13</w:t>
        </w:r>
      </w:ins>
      <w:r>
        <w:t xml:space="preserve">/2025  Time </w:t>
      </w:r>
      <w:del w:id="719" w:author="Karandeep Singh" w:date="2025-04-13T22:18:00Z" w16du:dateUtc="2025-04-14T02:18:00Z">
        <w:r w:rsidR="00CD2A7D">
          <w:delText>19:10:</w:delText>
        </w:r>
      </w:del>
      <w:r>
        <w:t>21</w:t>
      </w:r>
      <w:ins w:id="720" w:author="Karandeep Singh" w:date="2025-04-13T22:18:00Z" w16du:dateUtc="2025-04-14T02:18:00Z">
        <w:r>
          <w:t>:09:08</w:t>
        </w:r>
      </w:ins>
      <w:r>
        <w:t xml:space="preserve">   Page     1</w:t>
      </w:r>
    </w:p>
    <w:p w14:paraId="240E618C" w14:textId="77777777" w:rsidR="00C97A3E" w:rsidRDefault="00C97A3E" w:rsidP="00C97A3E">
      <w:r>
        <w:t>Invocation parameters:</w:t>
      </w:r>
    </w:p>
    <w:p w14:paraId="56C0FF0A" w14:textId="77777777" w:rsidR="00C97A3E" w:rsidRDefault="00C97A3E" w:rsidP="00C97A3E">
      <w:r>
        <w:t xml:space="preserve"> TEST,XREF</w:t>
      </w:r>
    </w:p>
    <w:p w14:paraId="450511E7" w14:textId="77777777" w:rsidR="00C97A3E" w:rsidRDefault="00C97A3E" w:rsidP="00C97A3E">
      <w:r>
        <w:t>Options in effect:</w:t>
      </w:r>
    </w:p>
    <w:p w14:paraId="6E8C9AA4" w14:textId="77777777" w:rsidR="00C97A3E" w:rsidRDefault="00C97A3E" w:rsidP="00C97A3E">
      <w:r>
        <w:t xml:space="preserve"> NOADATA</w:t>
      </w:r>
    </w:p>
    <w:p w14:paraId="2315699C" w14:textId="77777777" w:rsidR="00C97A3E" w:rsidRDefault="00C97A3E" w:rsidP="00C97A3E">
      <w:r>
        <w:t xml:space="preserve">   ADV</w:t>
      </w:r>
    </w:p>
    <w:p w14:paraId="07814C09" w14:textId="77777777" w:rsidR="00C97A3E" w:rsidRDefault="00C97A3E" w:rsidP="00C97A3E">
      <w:r>
        <w:t xml:space="preserve">   AFP(NOVOLATILE)</w:t>
      </w:r>
    </w:p>
    <w:p w14:paraId="064E97E4" w14:textId="77777777" w:rsidR="00C97A3E" w:rsidRDefault="00C97A3E" w:rsidP="00C97A3E">
      <w:r>
        <w:t xml:space="preserve">   QUOTE</w:t>
      </w:r>
    </w:p>
    <w:p w14:paraId="1025B629" w14:textId="77777777" w:rsidR="00C97A3E" w:rsidRDefault="00C97A3E" w:rsidP="00C97A3E">
      <w:r>
        <w:t xml:space="preserve">   ARCH(8)</w:t>
      </w:r>
    </w:p>
    <w:p w14:paraId="11C9FC71" w14:textId="77777777" w:rsidR="00C97A3E" w:rsidRDefault="00C97A3E" w:rsidP="00C97A3E">
      <w:r>
        <w:t xml:space="preserve">   ARITH(COMPAT)</w:t>
      </w:r>
    </w:p>
    <w:p w14:paraId="0CE641B6" w14:textId="77777777" w:rsidR="00C97A3E" w:rsidRDefault="00C97A3E" w:rsidP="00C97A3E">
      <w:r>
        <w:t xml:space="preserve"> NOAWO</w:t>
      </w:r>
    </w:p>
    <w:p w14:paraId="7873A19B" w14:textId="77777777" w:rsidR="00C97A3E" w:rsidRDefault="00C97A3E" w:rsidP="00C97A3E">
      <w:r>
        <w:t xml:space="preserve"> NOBLOCK0</w:t>
      </w:r>
    </w:p>
    <w:p w14:paraId="070BA3E2" w14:textId="77777777" w:rsidR="00C97A3E" w:rsidRDefault="00C97A3E" w:rsidP="00C97A3E">
      <w:r>
        <w:t xml:space="preserve">   BUFSIZE(4096)</w:t>
      </w:r>
    </w:p>
    <w:p w14:paraId="649AD038" w14:textId="77777777" w:rsidR="00C97A3E" w:rsidRDefault="00C97A3E" w:rsidP="00C97A3E">
      <w:r>
        <w:t xml:space="preserve"> NOCICS</w:t>
      </w:r>
    </w:p>
    <w:p w14:paraId="2232DA40" w14:textId="77777777" w:rsidR="00C97A3E" w:rsidRDefault="00C97A3E" w:rsidP="00C97A3E">
      <w:r>
        <w:t xml:space="preserve">   CODEPAGE(1140)</w:t>
      </w:r>
    </w:p>
    <w:p w14:paraId="13EB7DED" w14:textId="77777777" w:rsidR="00C97A3E" w:rsidRDefault="00C97A3E" w:rsidP="00C97A3E">
      <w:r>
        <w:t xml:space="preserve"> NOCOMPILE(S)</w:t>
      </w:r>
    </w:p>
    <w:p w14:paraId="4C4ABB2C" w14:textId="77777777" w:rsidR="00C97A3E" w:rsidRDefault="00C97A3E" w:rsidP="00C97A3E">
      <w:r>
        <w:t xml:space="preserve">   CONDCOMP(NOSKIPSRC)</w:t>
      </w:r>
    </w:p>
    <w:p w14:paraId="69FB6B29" w14:textId="77777777" w:rsidR="00C97A3E" w:rsidRDefault="00C97A3E" w:rsidP="00C97A3E">
      <w:r>
        <w:t xml:space="preserve"> NOCOPYLOC</w:t>
      </w:r>
    </w:p>
    <w:p w14:paraId="6D4AFE7A" w14:textId="77777777" w:rsidR="00C97A3E" w:rsidRDefault="00C97A3E" w:rsidP="00C97A3E">
      <w:r>
        <w:t xml:space="preserve"> NOCOPYRIGHT</w:t>
      </w:r>
    </w:p>
    <w:p w14:paraId="71116E73" w14:textId="77777777" w:rsidR="00C97A3E" w:rsidRDefault="00C97A3E" w:rsidP="00C97A3E">
      <w:r>
        <w:t xml:space="preserve"> NOCURRENCY</w:t>
      </w:r>
    </w:p>
    <w:p w14:paraId="44C733C7" w14:textId="77777777" w:rsidR="00C97A3E" w:rsidRDefault="00C97A3E" w:rsidP="00C97A3E">
      <w:r>
        <w:t xml:space="preserve">   DATA(31)</w:t>
      </w:r>
    </w:p>
    <w:p w14:paraId="291A38D4" w14:textId="77777777" w:rsidR="00C97A3E" w:rsidRDefault="00C97A3E" w:rsidP="00C97A3E">
      <w:r>
        <w:t xml:space="preserve">   DBCS</w:t>
      </w:r>
    </w:p>
    <w:p w14:paraId="6E02E731" w14:textId="77777777" w:rsidR="00C97A3E" w:rsidRDefault="00C97A3E" w:rsidP="00C97A3E">
      <w:r>
        <w:t xml:space="preserve"> NODECK</w:t>
      </w:r>
    </w:p>
    <w:p w14:paraId="006C3C44" w14:textId="77777777" w:rsidR="00C97A3E" w:rsidRDefault="00C97A3E" w:rsidP="00C97A3E">
      <w:r>
        <w:t xml:space="preserve"> NODEFINE</w:t>
      </w:r>
    </w:p>
    <w:p w14:paraId="53509AC0" w14:textId="77777777" w:rsidR="00C97A3E" w:rsidRDefault="00C97A3E" w:rsidP="00C97A3E">
      <w:r>
        <w:t xml:space="preserve"> NODIAGTRUNC</w:t>
      </w:r>
    </w:p>
    <w:p w14:paraId="564D8B5F" w14:textId="77777777" w:rsidR="00C97A3E" w:rsidRDefault="00C97A3E" w:rsidP="00C97A3E">
      <w:r>
        <w:t xml:space="preserve">   DISPSIGN(COMPAT)</w:t>
      </w:r>
    </w:p>
    <w:p w14:paraId="77E895B9" w14:textId="77777777" w:rsidR="00C97A3E" w:rsidRDefault="00C97A3E" w:rsidP="00C97A3E">
      <w:r>
        <w:t xml:space="preserve"> NODLL</w:t>
      </w:r>
    </w:p>
    <w:p w14:paraId="30C4CEB9" w14:textId="77777777" w:rsidR="00C97A3E" w:rsidRDefault="00C97A3E" w:rsidP="00C97A3E">
      <w:r>
        <w:t xml:space="preserve"> NODUMP</w:t>
      </w:r>
    </w:p>
    <w:p w14:paraId="093B5412" w14:textId="77777777" w:rsidR="00C97A3E" w:rsidRDefault="00C97A3E" w:rsidP="00C97A3E">
      <w:r>
        <w:t xml:space="preserve"> NODYNAM</w:t>
      </w:r>
    </w:p>
    <w:p w14:paraId="4414E73E" w14:textId="77777777" w:rsidR="00C97A3E" w:rsidRDefault="00C97A3E" w:rsidP="00C97A3E">
      <w:r>
        <w:t xml:space="preserve"> NOEXIT</w:t>
      </w:r>
    </w:p>
    <w:p w14:paraId="70F811E8" w14:textId="77777777" w:rsidR="00C97A3E" w:rsidRDefault="00C97A3E" w:rsidP="00C97A3E">
      <w:r>
        <w:t xml:space="preserve"> NOEXPORTALL</w:t>
      </w:r>
    </w:p>
    <w:p w14:paraId="77D3F00F" w14:textId="77777777" w:rsidR="00C97A3E" w:rsidRDefault="00C97A3E" w:rsidP="00C97A3E">
      <w:r>
        <w:t xml:space="preserve"> NOFASTSRT</w:t>
      </w:r>
    </w:p>
    <w:p w14:paraId="18AD562E" w14:textId="77777777" w:rsidR="00C97A3E" w:rsidRDefault="00C97A3E" w:rsidP="00C97A3E">
      <w:r>
        <w:t xml:space="preserve">   FLAG(I,I)</w:t>
      </w:r>
    </w:p>
    <w:p w14:paraId="4CCFD763" w14:textId="77777777" w:rsidR="00C97A3E" w:rsidRDefault="00C97A3E" w:rsidP="00C97A3E">
      <w:r>
        <w:t xml:space="preserve"> NOFLAGSTD</w:t>
      </w:r>
    </w:p>
    <w:p w14:paraId="5C86BF0A" w14:textId="77777777" w:rsidR="00C97A3E" w:rsidRDefault="00C97A3E" w:rsidP="00C97A3E">
      <w:r>
        <w:t xml:space="preserve">   HGPR(PRESERVE)</w:t>
      </w:r>
    </w:p>
    <w:p w14:paraId="385BC6D0" w14:textId="77777777" w:rsidR="00C97A3E" w:rsidRDefault="00C97A3E" w:rsidP="00C97A3E">
      <w:r>
        <w:t xml:space="preserve"> NOINITCHECK</w:t>
      </w:r>
    </w:p>
    <w:p w14:paraId="33E6EDC8" w14:textId="77777777" w:rsidR="00C97A3E" w:rsidRDefault="00C97A3E" w:rsidP="00C97A3E">
      <w:r>
        <w:t xml:space="preserve"> NOINITIAL</w:t>
      </w:r>
    </w:p>
    <w:p w14:paraId="3D3CF1CA" w14:textId="77777777" w:rsidR="00C97A3E" w:rsidRDefault="00C97A3E" w:rsidP="00C97A3E">
      <w:r>
        <w:t xml:space="preserve">   INLINE</w:t>
      </w:r>
    </w:p>
    <w:p w14:paraId="6614ADF1" w14:textId="77777777" w:rsidR="00C97A3E" w:rsidRDefault="00C97A3E" w:rsidP="00C97A3E">
      <w:r>
        <w:t xml:space="preserve">   INTDATE(ANSI)</w:t>
      </w:r>
    </w:p>
    <w:p w14:paraId="4261F568" w14:textId="77777777" w:rsidR="00C97A3E" w:rsidRDefault="00C97A3E" w:rsidP="00C97A3E">
      <w:r>
        <w:t xml:space="preserve"> NOINVDATA</w:t>
      </w:r>
    </w:p>
    <w:p w14:paraId="43105E1D" w14:textId="77777777" w:rsidR="00C97A3E" w:rsidRDefault="00C97A3E" w:rsidP="00C97A3E">
      <w:r>
        <w:t xml:space="preserve">   LANGUAGE(EN)</w:t>
      </w:r>
    </w:p>
    <w:p w14:paraId="65F75560" w14:textId="77777777" w:rsidR="00C97A3E" w:rsidRDefault="00C97A3E" w:rsidP="00C97A3E">
      <w:r>
        <w:t xml:space="preserve">   LINECOUNT(60)</w:t>
      </w:r>
    </w:p>
    <w:p w14:paraId="5C9331B8" w14:textId="77777777" w:rsidR="00C97A3E" w:rsidRDefault="00C97A3E" w:rsidP="00C97A3E">
      <w:r>
        <w:t xml:space="preserve"> NOLIST</w:t>
      </w:r>
    </w:p>
    <w:p w14:paraId="15E744A0" w14:textId="77777777" w:rsidR="00C97A3E" w:rsidRDefault="00C97A3E" w:rsidP="00C97A3E">
      <w:r>
        <w:t xml:space="preserve">   LP(32)</w:t>
      </w:r>
    </w:p>
    <w:p w14:paraId="64406D5D" w14:textId="77777777" w:rsidR="00C97A3E" w:rsidRDefault="00C97A3E" w:rsidP="00C97A3E">
      <w:r>
        <w:t xml:space="preserve"> NOMAP</w:t>
      </w:r>
    </w:p>
    <w:p w14:paraId="16B06E51" w14:textId="77777777" w:rsidR="00C97A3E" w:rsidRDefault="00C97A3E" w:rsidP="00C97A3E">
      <w:r>
        <w:t xml:space="preserve">   MAXPCF(100000)</w:t>
      </w:r>
    </w:p>
    <w:p w14:paraId="0984D1A0" w14:textId="77777777" w:rsidR="00C97A3E" w:rsidRDefault="00C97A3E" w:rsidP="00C97A3E">
      <w:r>
        <w:t xml:space="preserve"> NOMDECK</w:t>
      </w:r>
    </w:p>
    <w:p w14:paraId="476AA371" w14:textId="77777777" w:rsidR="00C97A3E" w:rsidRDefault="00C97A3E" w:rsidP="00C97A3E">
      <w:r>
        <w:t xml:space="preserve"> NONAME</w:t>
      </w:r>
    </w:p>
    <w:p w14:paraId="610D085B" w14:textId="77777777" w:rsidR="00C97A3E" w:rsidRDefault="00C97A3E" w:rsidP="00C97A3E">
      <w:r>
        <w:t xml:space="preserve">   NSYMBOL(NATIONAL)</w:t>
      </w:r>
    </w:p>
    <w:p w14:paraId="4C0670E3" w14:textId="77777777" w:rsidR="00C97A3E" w:rsidRDefault="00C97A3E" w:rsidP="00C97A3E">
      <w:r>
        <w:t xml:space="preserve"> NONUMBER</w:t>
      </w:r>
    </w:p>
    <w:p w14:paraId="2E258889" w14:textId="77777777" w:rsidR="00C97A3E" w:rsidRDefault="00C97A3E" w:rsidP="00C97A3E">
      <w:r>
        <w:t xml:space="preserve"> NONUMCHECK</w:t>
      </w:r>
    </w:p>
    <w:p w14:paraId="70F3C1F7" w14:textId="77777777" w:rsidR="00C97A3E" w:rsidRDefault="00C97A3E" w:rsidP="00C97A3E">
      <w:r>
        <w:t xml:space="preserve">   NUMPROC(NOPFD)</w:t>
      </w:r>
    </w:p>
    <w:p w14:paraId="52650489" w14:textId="77777777" w:rsidR="00C97A3E" w:rsidRDefault="00C97A3E" w:rsidP="00C97A3E">
      <w:r>
        <w:t xml:space="preserve">   OBJECT</w:t>
      </w:r>
    </w:p>
    <w:p w14:paraId="086BD384" w14:textId="77777777" w:rsidR="00C97A3E" w:rsidRDefault="00C97A3E" w:rsidP="00C97A3E">
      <w:r>
        <w:t xml:space="preserve"> NOOFFSET</w:t>
      </w:r>
    </w:p>
    <w:p w14:paraId="2B9E16F7" w14:textId="77777777" w:rsidR="00C97A3E" w:rsidRDefault="00C97A3E" w:rsidP="00C97A3E">
      <w:r>
        <w:t xml:space="preserve">   OPTIMIZE(0)</w:t>
      </w:r>
    </w:p>
    <w:p w14:paraId="6AE3DB6B" w14:textId="77777777" w:rsidR="00C97A3E" w:rsidRDefault="00C97A3E" w:rsidP="00C97A3E">
      <w:r>
        <w:t xml:space="preserve">   OUTDD(SYSOUT)</w:t>
      </w:r>
    </w:p>
    <w:p w14:paraId="426581F8" w14:textId="77777777" w:rsidR="00C97A3E" w:rsidRDefault="00C97A3E" w:rsidP="00C97A3E">
      <w:r>
        <w:t xml:space="preserve"> NOPARMCHECK</w:t>
      </w:r>
    </w:p>
    <w:p w14:paraId="4B37E8BA" w14:textId="77777777" w:rsidR="00C97A3E" w:rsidRDefault="00C97A3E" w:rsidP="00C97A3E">
      <w:r>
        <w:t xml:space="preserve">   PGMNAME(COMPAT)</w:t>
      </w:r>
    </w:p>
    <w:p w14:paraId="3AE7F50C" w14:textId="177A1B59" w:rsidR="00C97A3E" w:rsidRDefault="00C97A3E" w:rsidP="00C97A3E">
      <w:r>
        <w:t xml:space="preserve">PP 5655-EC6 IBM Enterprise COBOL for z/OS  6.3.0 P240906                 Date </w:t>
      </w:r>
      <w:del w:id="721" w:author="Karandeep Singh" w:date="2025-04-13T22:18:00Z" w16du:dateUtc="2025-04-14T02:18:00Z">
        <w:r w:rsidR="00CD2A7D">
          <w:delText>03/31</w:delText>
        </w:r>
      </w:del>
      <w:ins w:id="722" w:author="Karandeep Singh" w:date="2025-04-13T22:18:00Z" w16du:dateUtc="2025-04-14T02:18:00Z">
        <w:r>
          <w:t>04/13</w:t>
        </w:r>
      </w:ins>
      <w:r>
        <w:t xml:space="preserve">/2025  Time </w:t>
      </w:r>
      <w:del w:id="723" w:author="Karandeep Singh" w:date="2025-04-13T22:18:00Z" w16du:dateUtc="2025-04-14T02:18:00Z">
        <w:r w:rsidR="00CD2A7D">
          <w:delText>19:10:</w:delText>
        </w:r>
      </w:del>
      <w:r>
        <w:t>21</w:t>
      </w:r>
      <w:ins w:id="724" w:author="Karandeep Singh" w:date="2025-04-13T22:18:00Z" w16du:dateUtc="2025-04-14T02:18:00Z">
        <w:r>
          <w:t>:09:08</w:t>
        </w:r>
      </w:ins>
      <w:r>
        <w:t xml:space="preserve">   Page     2</w:t>
      </w:r>
    </w:p>
    <w:p w14:paraId="6FB0A027" w14:textId="77777777" w:rsidR="00C97A3E" w:rsidRDefault="00C97A3E" w:rsidP="00C97A3E">
      <w:r>
        <w:t xml:space="preserve">   QUALIFY(COMPAT)</w:t>
      </w:r>
    </w:p>
    <w:p w14:paraId="65FCED5B" w14:textId="77777777" w:rsidR="00C97A3E" w:rsidRDefault="00C97A3E" w:rsidP="00C97A3E">
      <w:r>
        <w:t xml:space="preserve">   RENT</w:t>
      </w:r>
    </w:p>
    <w:p w14:paraId="332A9932" w14:textId="77777777" w:rsidR="00C97A3E" w:rsidRDefault="00C97A3E" w:rsidP="00C97A3E">
      <w:r>
        <w:t xml:space="preserve">   RMODE(AUTO)</w:t>
      </w:r>
    </w:p>
    <w:p w14:paraId="0443E48A" w14:textId="77777777" w:rsidR="00C97A3E" w:rsidRDefault="00C97A3E" w:rsidP="00C97A3E">
      <w:r>
        <w:t xml:space="preserve"> NORULES</w:t>
      </w:r>
    </w:p>
    <w:p w14:paraId="3BA33FA6" w14:textId="77777777" w:rsidR="00C97A3E" w:rsidRDefault="00C97A3E" w:rsidP="00C97A3E">
      <w:r>
        <w:t xml:space="preserve"> NOSERVICE</w:t>
      </w:r>
    </w:p>
    <w:p w14:paraId="00CDA205" w14:textId="77777777" w:rsidR="00C97A3E" w:rsidRDefault="00C97A3E" w:rsidP="00C97A3E">
      <w:r>
        <w:t xml:space="preserve">   SEQUENCE</w:t>
      </w:r>
    </w:p>
    <w:p w14:paraId="6BCD3DB4" w14:textId="77777777" w:rsidR="00C97A3E" w:rsidRDefault="00C97A3E" w:rsidP="00C97A3E">
      <w:r>
        <w:t xml:space="preserve">   SOURCE(DEC)</w:t>
      </w:r>
    </w:p>
    <w:p w14:paraId="3BC522D2" w14:textId="77777777" w:rsidR="00C97A3E" w:rsidRDefault="00C97A3E" w:rsidP="00C97A3E">
      <w:r>
        <w:t xml:space="preserve">   SPACE(1)</w:t>
      </w:r>
    </w:p>
    <w:p w14:paraId="14D59E0B" w14:textId="77777777" w:rsidR="00C97A3E" w:rsidRDefault="00C97A3E" w:rsidP="00C97A3E">
      <w:r>
        <w:t xml:space="preserve"> NOSQL</w:t>
      </w:r>
    </w:p>
    <w:p w14:paraId="621CD7F9" w14:textId="77777777" w:rsidR="00C97A3E" w:rsidRDefault="00C97A3E" w:rsidP="00C97A3E">
      <w:r>
        <w:t xml:space="preserve">   SQLCCSID</w:t>
      </w:r>
    </w:p>
    <w:p w14:paraId="07964C58" w14:textId="77777777" w:rsidR="00C97A3E" w:rsidRDefault="00C97A3E" w:rsidP="00C97A3E">
      <w:r>
        <w:t xml:space="preserve"> NOSQLIMS</w:t>
      </w:r>
    </w:p>
    <w:p w14:paraId="2BFB7A20" w14:textId="77777777" w:rsidR="00C97A3E" w:rsidRDefault="00C97A3E" w:rsidP="00C97A3E">
      <w:r>
        <w:t xml:space="preserve"> NOSSRANGE</w:t>
      </w:r>
    </w:p>
    <w:p w14:paraId="6988F344" w14:textId="77777777" w:rsidR="00C97A3E" w:rsidRDefault="00C97A3E" w:rsidP="00C97A3E">
      <w:r>
        <w:t xml:space="preserve"> NOSTGOPT</w:t>
      </w:r>
    </w:p>
    <w:p w14:paraId="45E96925" w14:textId="77777777" w:rsidR="00C97A3E" w:rsidRDefault="00C97A3E" w:rsidP="00C97A3E">
      <w:r>
        <w:t xml:space="preserve">   SUPPRESS</w:t>
      </w:r>
    </w:p>
    <w:p w14:paraId="26738A6F" w14:textId="77777777" w:rsidR="00C97A3E" w:rsidRDefault="00C97A3E" w:rsidP="00C97A3E">
      <w:r>
        <w:t xml:space="preserve"> NOTERM</w:t>
      </w:r>
    </w:p>
    <w:p w14:paraId="39927D92" w14:textId="77777777" w:rsidR="00C97A3E" w:rsidRDefault="00C97A3E" w:rsidP="00C97A3E">
      <w:r>
        <w:t xml:space="preserve">   TEST(NOEJPD,DWARF,SOURCE,NOSEPARATE)</w:t>
      </w:r>
    </w:p>
    <w:p w14:paraId="43E81B30" w14:textId="77777777" w:rsidR="00C97A3E" w:rsidRDefault="00C97A3E" w:rsidP="00C97A3E">
      <w:r>
        <w:t xml:space="preserve"> NOTHREAD</w:t>
      </w:r>
    </w:p>
    <w:p w14:paraId="3A67CF6A" w14:textId="77777777" w:rsidR="00C97A3E" w:rsidRDefault="00C97A3E" w:rsidP="00C97A3E">
      <w:r>
        <w:t xml:space="preserve">   TRUNC(STD)</w:t>
      </w:r>
    </w:p>
    <w:p w14:paraId="3B8CDA38" w14:textId="77777777" w:rsidR="00C97A3E" w:rsidRDefault="00C97A3E" w:rsidP="00C97A3E">
      <w:r>
        <w:t xml:space="preserve">   TUNE(8)</w:t>
      </w:r>
    </w:p>
    <w:p w14:paraId="259C5F7A" w14:textId="77777777" w:rsidR="00C97A3E" w:rsidRDefault="00C97A3E" w:rsidP="00C97A3E">
      <w:r>
        <w:t xml:space="preserve"> NOVBREF</w:t>
      </w:r>
    </w:p>
    <w:p w14:paraId="7B078995" w14:textId="77777777" w:rsidR="00C97A3E" w:rsidRDefault="00C97A3E" w:rsidP="00C97A3E">
      <w:r>
        <w:t xml:space="preserve">   VLR(STANDARD)</w:t>
      </w:r>
    </w:p>
    <w:p w14:paraId="6B361728" w14:textId="77777777" w:rsidR="00C97A3E" w:rsidRDefault="00C97A3E" w:rsidP="00C97A3E">
      <w:r>
        <w:t xml:space="preserve">   VSAMOPENFS(COMPAT)</w:t>
      </w:r>
    </w:p>
    <w:p w14:paraId="15234774" w14:textId="77777777" w:rsidR="00C97A3E" w:rsidRDefault="00C97A3E" w:rsidP="00C97A3E">
      <w:r>
        <w:t xml:space="preserve"> NOWORD</w:t>
      </w:r>
    </w:p>
    <w:p w14:paraId="0578F29A" w14:textId="77777777" w:rsidR="00C97A3E" w:rsidRDefault="00C97A3E" w:rsidP="00C97A3E">
      <w:r>
        <w:t xml:space="preserve">   XMLPARSE(XMLSS)</w:t>
      </w:r>
    </w:p>
    <w:p w14:paraId="0BFFC009" w14:textId="77777777" w:rsidR="00C97A3E" w:rsidRDefault="00C97A3E" w:rsidP="00C97A3E">
      <w:r>
        <w:t xml:space="preserve">   XREF(FULL)</w:t>
      </w:r>
    </w:p>
    <w:p w14:paraId="6D76D4AF" w14:textId="77777777" w:rsidR="00C97A3E" w:rsidRDefault="00C97A3E" w:rsidP="00C97A3E">
      <w:r>
        <w:t xml:space="preserve">   ZWB</w:t>
      </w:r>
    </w:p>
    <w:p w14:paraId="02CA3F5B" w14:textId="0BC8033C" w:rsidR="00C97A3E" w:rsidRDefault="00C97A3E" w:rsidP="00C97A3E">
      <w:r>
        <w:t xml:space="preserve">PP 5655-EC6 IBM Enterprise COBOL for z/OS  6.3.0 P240906                 Date </w:t>
      </w:r>
      <w:del w:id="725" w:author="Karandeep Singh" w:date="2025-04-13T22:18:00Z" w16du:dateUtc="2025-04-14T02:18:00Z">
        <w:r w:rsidR="00CD2A7D">
          <w:delText>03/31</w:delText>
        </w:r>
      </w:del>
      <w:ins w:id="726" w:author="Karandeep Singh" w:date="2025-04-13T22:18:00Z" w16du:dateUtc="2025-04-14T02:18:00Z">
        <w:r>
          <w:t>04/13</w:t>
        </w:r>
      </w:ins>
      <w:r>
        <w:t xml:space="preserve">/2025  Time </w:t>
      </w:r>
      <w:del w:id="727" w:author="Karandeep Singh" w:date="2025-04-13T22:18:00Z" w16du:dateUtc="2025-04-14T02:18:00Z">
        <w:r w:rsidR="00CD2A7D">
          <w:delText>19:10:</w:delText>
        </w:r>
      </w:del>
      <w:r>
        <w:t>21</w:t>
      </w:r>
      <w:ins w:id="728" w:author="Karandeep Singh" w:date="2025-04-13T22:18:00Z" w16du:dateUtc="2025-04-14T02:18:00Z">
        <w:r>
          <w:t>:09:08</w:t>
        </w:r>
      </w:ins>
      <w:r>
        <w:t xml:space="preserve">   Page     3</w:t>
      </w:r>
    </w:p>
    <w:p w14:paraId="23ED2A40" w14:textId="77777777" w:rsidR="00C97A3E" w:rsidRDefault="00C97A3E" w:rsidP="00C97A3E">
      <w:r>
        <w:t>LineID  Message code  Library phase message text</w:t>
      </w:r>
    </w:p>
    <w:p w14:paraId="5C7AA8D3" w14:textId="77777777" w:rsidR="00C97A3E" w:rsidRDefault="00C97A3E" w:rsidP="00C97A3E">
      <w:r>
        <w:t xml:space="preserve"> </w:t>
      </w:r>
    </w:p>
    <w:p w14:paraId="68AB93BF" w14:textId="77777777" w:rsidR="00C97A3E" w:rsidRDefault="00C97A3E" w:rsidP="00C97A3E">
      <w:r>
        <w:t xml:space="preserve">        IGYLI0090-W   10 sequence errors were found in this program.</w:t>
      </w:r>
    </w:p>
    <w:p w14:paraId="194FF236" w14:textId="77777777" w:rsidR="00C97A3E" w:rsidRDefault="00C97A3E" w:rsidP="00C97A3E">
      <w:r>
        <w:t>Messages    Total    Informational    Warning    Error    Severe    Terminating</w:t>
      </w:r>
    </w:p>
    <w:p w14:paraId="2B0BC3B5" w14:textId="77777777" w:rsidR="00C97A3E" w:rsidRDefault="00C97A3E" w:rsidP="00C97A3E">
      <w:r>
        <w:t>Printed:       1                          1</w:t>
      </w:r>
    </w:p>
    <w:p w14:paraId="7D5FB22B" w14:textId="535761E4" w:rsidR="00C97A3E" w:rsidRDefault="00C97A3E" w:rsidP="00C97A3E">
      <w:r>
        <w:t xml:space="preserve">PP 5655-EC6 IBM Enterprise COBOL for z/OS  6.3.0 P240906       PROGTR    Date </w:t>
      </w:r>
      <w:del w:id="729" w:author="Karandeep Singh" w:date="2025-04-13T22:18:00Z" w16du:dateUtc="2025-04-14T02:18:00Z">
        <w:r w:rsidR="00CD2A7D">
          <w:delText>03/31</w:delText>
        </w:r>
      </w:del>
      <w:ins w:id="730" w:author="Karandeep Singh" w:date="2025-04-13T22:18:00Z" w16du:dateUtc="2025-04-14T02:18:00Z">
        <w:r>
          <w:t>04/13</w:t>
        </w:r>
      </w:ins>
      <w:r>
        <w:t xml:space="preserve">/2025  Time </w:t>
      </w:r>
      <w:del w:id="731" w:author="Karandeep Singh" w:date="2025-04-13T22:18:00Z" w16du:dateUtc="2025-04-14T02:18:00Z">
        <w:r w:rsidR="00CD2A7D">
          <w:delText>19:10:</w:delText>
        </w:r>
      </w:del>
      <w:r>
        <w:t>21</w:t>
      </w:r>
      <w:ins w:id="732" w:author="Karandeep Singh" w:date="2025-04-13T22:18:00Z" w16du:dateUtc="2025-04-14T02:18:00Z">
        <w:r>
          <w:t>:09:08</w:t>
        </w:r>
      </w:ins>
      <w:r>
        <w:t xml:space="preserve">   Page     4</w:t>
      </w:r>
    </w:p>
    <w:p w14:paraId="5B431D65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38CB9C9C" w14:textId="77777777" w:rsidR="00C97A3E" w:rsidRDefault="00C97A3E" w:rsidP="00C97A3E">
      <w:r>
        <w:t>/* PROGTR</w:t>
      </w:r>
    </w:p>
    <w:p w14:paraId="7643DC3E" w14:textId="77777777" w:rsidR="00C97A3E" w:rsidRDefault="00C97A3E" w:rsidP="00C97A3E">
      <w:r>
        <w:t xml:space="preserve">  000001                IDENTIFICATION DIVISION.</w:t>
      </w:r>
    </w:p>
    <w:p w14:paraId="246532FB" w14:textId="77777777" w:rsidR="00C97A3E" w:rsidRDefault="00C97A3E" w:rsidP="00C97A3E">
      <w:r>
        <w:t xml:space="preserve">  000002</w:t>
      </w:r>
    </w:p>
    <w:p w14:paraId="596195C8" w14:textId="77777777" w:rsidR="00C97A3E" w:rsidRDefault="00C97A3E" w:rsidP="00C97A3E">
      <w:r>
        <w:t xml:space="preserve">  000003                PROGRAM-ID. PROGTR.</w:t>
      </w:r>
    </w:p>
    <w:p w14:paraId="0FBC0841" w14:textId="77777777" w:rsidR="00C97A3E" w:rsidRDefault="00C97A3E" w:rsidP="00C97A3E">
      <w:r>
        <w:t xml:space="preserve">  000004               ******************************************************************</w:t>
      </w:r>
    </w:p>
    <w:p w14:paraId="3B955CFC" w14:textId="77777777" w:rsidR="00C97A3E" w:rsidRDefault="00C97A3E" w:rsidP="00C97A3E">
      <w:r>
        <w:t xml:space="preserve">  000005               *                      INFO6104 Testing Methods                  *</w:t>
      </w:r>
    </w:p>
    <w:p w14:paraId="6C1D124D" w14:textId="77777777" w:rsidR="00C97A3E" w:rsidRDefault="00C97A3E" w:rsidP="00C97A3E">
      <w:r>
        <w:t xml:space="preserve">  000006               *                        PROGTR1                                 *</w:t>
      </w:r>
    </w:p>
    <w:p w14:paraId="3253FD40" w14:textId="77777777" w:rsidR="00C97A3E" w:rsidRDefault="00C97A3E" w:rsidP="00C97A3E">
      <w:r>
        <w:t xml:space="preserve">  000007               *                COBOL ZOS PROGRAM DESCRIPTION                   *</w:t>
      </w:r>
    </w:p>
    <w:p w14:paraId="5B273BAB" w14:textId="77777777" w:rsidR="00C97A3E" w:rsidRDefault="00C97A3E" w:rsidP="00C97A3E">
      <w:r>
        <w:t xml:space="preserve">  000008               ******************************************************************</w:t>
      </w:r>
    </w:p>
    <w:p w14:paraId="0B28EA8A" w14:textId="77777777" w:rsidR="00C97A3E" w:rsidRDefault="00C97A3E" w:rsidP="00C97A3E">
      <w:r>
        <w:t xml:space="preserve">  000009               * PROGRAM DESCRIPTION:                                           *</w:t>
      </w:r>
    </w:p>
    <w:p w14:paraId="3BBA5453" w14:textId="77777777" w:rsidR="00C97A3E" w:rsidRDefault="00C97A3E" w:rsidP="00C97A3E">
      <w:r>
        <w:t xml:space="preserve">  000010               *   PROGRAM TO PROCESS TRANSACTION SALES RECORDS AGAINST THE     *</w:t>
      </w:r>
    </w:p>
    <w:p w14:paraId="7641C3B9" w14:textId="77777777" w:rsidR="00C97A3E" w:rsidRDefault="00C97A3E" w:rsidP="00C97A3E">
      <w:r>
        <w:t xml:space="preserve">  000011               *   SALESPERSON MASTER FILE. NOTE THE MASTER FILE IS A           *</w:t>
      </w:r>
    </w:p>
    <w:p w14:paraId="53FE8CA9" w14:textId="77777777" w:rsidR="00C97A3E" w:rsidRDefault="00C97A3E" w:rsidP="00C97A3E">
      <w:r>
        <w:t xml:space="preserve">  000012               *    VSAM KSDS FOR THIS CASE STUDY.                              *</w:t>
      </w:r>
    </w:p>
    <w:p w14:paraId="6767245B" w14:textId="77777777" w:rsidR="00C97A3E" w:rsidRDefault="00C97A3E" w:rsidP="00C97A3E">
      <w:r>
        <w:t xml:space="preserve">  000013               *                                                                *</w:t>
      </w:r>
    </w:p>
    <w:p w14:paraId="7AEAA5A6" w14:textId="77777777" w:rsidR="00C97A3E" w:rsidRDefault="00C97A3E" w:rsidP="00C97A3E">
      <w:r>
        <w:t xml:space="preserve">  000014               * INPUT DD  NAME    FILE IDENTIFIER    FILE DESCRIPTION          *</w:t>
      </w:r>
    </w:p>
    <w:p w14:paraId="16E1D568" w14:textId="77777777" w:rsidR="00C97A3E" w:rsidRDefault="00C97A3E" w:rsidP="00C97A3E">
      <w:r>
        <w:t xml:space="preserve">  000015               * --------------    ---------------    ----------------          *</w:t>
      </w:r>
    </w:p>
    <w:p w14:paraId="70C4B33F" w14:textId="77777777" w:rsidR="00C97A3E" w:rsidRDefault="00C97A3E" w:rsidP="00C97A3E">
      <w:r>
        <w:t xml:space="preserve">  000016               *   SLSTRANS          SALESTRANS       SALES TRANSACTIONS        *</w:t>
      </w:r>
    </w:p>
    <w:p w14:paraId="451D6821" w14:textId="77777777" w:rsidR="00C97A3E" w:rsidRDefault="00C97A3E" w:rsidP="00C97A3E">
      <w:r>
        <w:t xml:space="preserve">  000017               *   SLSPKS            SALESMAST        SALESPERSON VSAM KSDS     *</w:t>
      </w:r>
    </w:p>
    <w:p w14:paraId="143097BA" w14:textId="77777777" w:rsidR="00C97A3E" w:rsidRDefault="00C97A3E" w:rsidP="00C97A3E">
      <w:r>
        <w:t xml:space="preserve">  000018               *                                                                *</w:t>
      </w:r>
    </w:p>
    <w:p w14:paraId="273976F7" w14:textId="77777777" w:rsidR="00C97A3E" w:rsidRDefault="00C97A3E" w:rsidP="00C97A3E">
      <w:r>
        <w:t xml:space="preserve">  000019               * OUTPUT DD  NAME   FILE IDENTIFIER    FILE DESCRIPTION          *</w:t>
      </w:r>
    </w:p>
    <w:p w14:paraId="6295A4A4" w14:textId="77777777" w:rsidR="00C97A3E" w:rsidRDefault="00C97A3E" w:rsidP="00C97A3E">
      <w:r>
        <w:t xml:space="preserve">  000020               * ----------------  ---------------    ----------------          *</w:t>
      </w:r>
    </w:p>
    <w:p w14:paraId="21DA0949" w14:textId="77777777" w:rsidR="00C97A3E" w:rsidRDefault="00C97A3E" w:rsidP="00C97A3E">
      <w:r>
        <w:t xml:space="preserve">  000021               *   PRNT              SALESRPT         SYSOUT REPORT FILE        *</w:t>
      </w:r>
    </w:p>
    <w:p w14:paraId="44A309F7" w14:textId="77777777" w:rsidR="00C97A3E" w:rsidRDefault="00C97A3E" w:rsidP="00C97A3E">
      <w:r>
        <w:t xml:space="preserve">  000022               *                                                                *</w:t>
      </w:r>
    </w:p>
    <w:p w14:paraId="3DC21768" w14:textId="77777777" w:rsidR="00C97A3E" w:rsidRDefault="00C97A3E" w:rsidP="00C97A3E">
      <w:r>
        <w:t xml:space="preserve">  000023               *   COPYBOOKS         DESCRIPTION                                *</w:t>
      </w:r>
    </w:p>
    <w:p w14:paraId="5A08BFFB" w14:textId="77777777" w:rsidR="00C97A3E" w:rsidRDefault="00C97A3E" w:rsidP="00C97A3E">
      <w:r>
        <w:t xml:space="preserve">  000024               * ----------------  ---------------                              *</w:t>
      </w:r>
    </w:p>
    <w:p w14:paraId="1CB9D9CD" w14:textId="77777777" w:rsidR="00C97A3E" w:rsidRDefault="00C97A3E" w:rsidP="00C97A3E">
      <w:r>
        <w:t xml:space="preserve">  000025               *   CCS2SLST         LAYOUT FOR STATIC PART OF TRANS             *</w:t>
      </w:r>
    </w:p>
    <w:p w14:paraId="20E54A3E" w14:textId="77777777" w:rsidR="00C97A3E" w:rsidRDefault="00C97A3E" w:rsidP="00C97A3E">
      <w:r>
        <w:t xml:space="preserve">  000026               *   CCS2SLSW         LAYOUT FOR DYNAMIC PART OF TRANS            *</w:t>
      </w:r>
    </w:p>
    <w:p w14:paraId="175DEBEA" w14:textId="77777777" w:rsidR="00C97A3E" w:rsidRDefault="00C97A3E" w:rsidP="00C97A3E">
      <w:r>
        <w:t xml:space="preserve">  000027               *   CCS2SLSP         LAYOUT FOR SALESPERSON MASTER               *</w:t>
      </w:r>
    </w:p>
    <w:p w14:paraId="09303D1D" w14:textId="77777777" w:rsidR="00C97A3E" w:rsidRDefault="00C97A3E" w:rsidP="00C97A3E">
      <w:r>
        <w:t xml:space="preserve">  000028               ******************************************************************</w:t>
      </w:r>
    </w:p>
    <w:p w14:paraId="1AA5317E" w14:textId="77777777" w:rsidR="00C97A3E" w:rsidRDefault="00C97A3E" w:rsidP="00C97A3E">
      <w:r>
        <w:t xml:space="preserve">  000029                ENVIRONMENT DIVISION.</w:t>
      </w:r>
    </w:p>
    <w:p w14:paraId="4E686BD7" w14:textId="77777777" w:rsidR="00C97A3E" w:rsidRDefault="00C97A3E" w:rsidP="00C97A3E">
      <w:r>
        <w:t xml:space="preserve">  000030</w:t>
      </w:r>
    </w:p>
    <w:p w14:paraId="16FDF25F" w14:textId="77777777" w:rsidR="00C97A3E" w:rsidRDefault="00C97A3E" w:rsidP="00C97A3E">
      <w:r>
        <w:t xml:space="preserve">  000031                INPUT-OUTPUT SECTION.</w:t>
      </w:r>
    </w:p>
    <w:p w14:paraId="2747E321" w14:textId="77777777" w:rsidR="00C97A3E" w:rsidRDefault="00C97A3E" w:rsidP="00C97A3E">
      <w:r>
        <w:t xml:space="preserve">  000032</w:t>
      </w:r>
    </w:p>
    <w:p w14:paraId="0BE140CF" w14:textId="77777777" w:rsidR="00C97A3E" w:rsidRDefault="00C97A3E" w:rsidP="00C97A3E">
      <w:r>
        <w:t xml:space="preserve">  000033                FILE-CONTROL.</w:t>
      </w:r>
    </w:p>
    <w:p w14:paraId="5B7FF42E" w14:textId="77777777" w:rsidR="00C97A3E" w:rsidRDefault="00C97A3E" w:rsidP="00C97A3E">
      <w:r>
        <w:t xml:space="preserve">  000034</w:t>
      </w:r>
    </w:p>
    <w:p w14:paraId="56C75E47" w14:textId="77777777" w:rsidR="00C97A3E" w:rsidRDefault="00C97A3E" w:rsidP="00C97A3E">
      <w:r>
        <w:t xml:space="preserve">  000035                    SELECT SALESMAST ASSIGN TO SLSPKS                                     51</w:t>
      </w:r>
    </w:p>
    <w:p w14:paraId="3978B444" w14:textId="77777777" w:rsidR="00C97A3E" w:rsidRDefault="00C97A3E" w:rsidP="00C97A3E">
      <w:r>
        <w:t xml:space="preserve">  000036                      ORGANIZATION IS INDEXED</w:t>
      </w:r>
    </w:p>
    <w:p w14:paraId="66A872D0" w14:textId="77777777" w:rsidR="00C97A3E" w:rsidRDefault="00C97A3E" w:rsidP="00C97A3E">
      <w:r>
        <w:t xml:space="preserve">  000037                      ACCESS IS RANDOM</w:t>
      </w:r>
    </w:p>
    <w:p w14:paraId="674974CB" w14:textId="77777777" w:rsidR="00C97A3E" w:rsidRDefault="00C97A3E" w:rsidP="00C97A3E">
      <w:r>
        <w:t xml:space="preserve">  000038                      RECORD KEY IS SALESPERSON-NO                                        61</w:t>
      </w:r>
    </w:p>
    <w:p w14:paraId="08128AC8" w14:textId="77777777" w:rsidR="00C97A3E" w:rsidRDefault="00C97A3E" w:rsidP="00C97A3E">
      <w:r>
        <w:t xml:space="preserve">  000039                      ALTERNATE KEY IS SALESPERSON-BRANCH-NO WITH DUPLICATES              66</w:t>
      </w:r>
    </w:p>
    <w:p w14:paraId="4A62D7DF" w14:textId="77777777" w:rsidR="00C97A3E" w:rsidRDefault="00C97A3E" w:rsidP="00C97A3E">
      <w:r>
        <w:t xml:space="preserve">  000040                      FILE STATUS IS WS-IN-STATUS.                                        123</w:t>
      </w:r>
    </w:p>
    <w:p w14:paraId="4D006F36" w14:textId="77777777" w:rsidR="00C97A3E" w:rsidRDefault="00C97A3E" w:rsidP="00C97A3E">
      <w:r>
        <w:t xml:space="preserve">  000041</w:t>
      </w:r>
    </w:p>
    <w:p w14:paraId="24B7455B" w14:textId="77777777" w:rsidR="00C97A3E" w:rsidRDefault="00C97A3E" w:rsidP="00C97A3E">
      <w:r>
        <w:t xml:space="preserve">  000042                    SELECT SALESTRANS ASSIGN TO SLSTRANS                                  69</w:t>
      </w:r>
    </w:p>
    <w:p w14:paraId="25EC8CA0" w14:textId="77777777" w:rsidR="00C97A3E" w:rsidRDefault="00C97A3E" w:rsidP="00C97A3E">
      <w:r>
        <w:t xml:space="preserve">  000043                       FILE STATUS IS WS-TRN-STATUS.                                      124</w:t>
      </w:r>
    </w:p>
    <w:p w14:paraId="7EDBA46C" w14:textId="77777777" w:rsidR="00C97A3E" w:rsidRDefault="00C97A3E" w:rsidP="00C97A3E">
      <w:r>
        <w:t xml:space="preserve">  000044</w:t>
      </w:r>
    </w:p>
    <w:p w14:paraId="4B3FBC51" w14:textId="77777777" w:rsidR="00C97A3E" w:rsidRDefault="00C97A3E" w:rsidP="00C97A3E">
      <w:r>
        <w:t xml:space="preserve">  000045                    SELECT SALESRPT ASSIGN TO PRNT.                                       90</w:t>
      </w:r>
    </w:p>
    <w:p w14:paraId="67285DA5" w14:textId="77777777" w:rsidR="00C97A3E" w:rsidRDefault="00C97A3E" w:rsidP="00C97A3E">
      <w:r>
        <w:t xml:space="preserve">  000046</w:t>
      </w:r>
    </w:p>
    <w:p w14:paraId="129D6434" w14:textId="77777777" w:rsidR="00C97A3E" w:rsidRDefault="00C97A3E" w:rsidP="00C97A3E">
      <w:r>
        <w:t xml:space="preserve">  000047                DATA DIVISION.</w:t>
      </w:r>
    </w:p>
    <w:p w14:paraId="3B19C987" w14:textId="77777777" w:rsidR="00C97A3E" w:rsidRDefault="00C97A3E" w:rsidP="00C97A3E">
      <w:r>
        <w:t xml:space="preserve">  000048</w:t>
      </w:r>
    </w:p>
    <w:p w14:paraId="67550114" w14:textId="77777777" w:rsidR="00C97A3E" w:rsidRDefault="00C97A3E" w:rsidP="00C97A3E">
      <w:r>
        <w:t xml:space="preserve">  000049                FILE SECTION.</w:t>
      </w:r>
    </w:p>
    <w:p w14:paraId="43174F95" w14:textId="77777777" w:rsidR="00C97A3E" w:rsidRDefault="00C97A3E" w:rsidP="00C97A3E">
      <w:r>
        <w:t xml:space="preserve">  000050</w:t>
      </w:r>
    </w:p>
    <w:p w14:paraId="7054CF82" w14:textId="77777777" w:rsidR="00C97A3E" w:rsidRDefault="00C97A3E" w:rsidP="00C97A3E">
      <w:r>
        <w:t xml:space="preserve">  000051                FD  SALESMAST.</w:t>
      </w:r>
    </w:p>
    <w:p w14:paraId="00A999E7" w14:textId="77777777" w:rsidR="00C97A3E" w:rsidRDefault="00C97A3E" w:rsidP="00C97A3E">
      <w:r>
        <w:t xml:space="preserve">  000052</w:t>
      </w:r>
    </w:p>
    <w:p w14:paraId="0581E726" w14:textId="77777777" w:rsidR="00C97A3E" w:rsidRDefault="00C97A3E" w:rsidP="00C97A3E">
      <w:r>
        <w:t xml:space="preserve">  000053               * COPY BOOK FOR SALESPERSON MASTER FILE</w:t>
      </w:r>
    </w:p>
    <w:p w14:paraId="638D4112" w14:textId="77777777" w:rsidR="00C97A3E" w:rsidRDefault="00C97A3E" w:rsidP="00C97A3E">
      <w:r>
        <w:t xml:space="preserve">  000054               * COPY CCS2SLSP.</w:t>
      </w:r>
    </w:p>
    <w:p w14:paraId="3D063194" w14:textId="77777777" w:rsidR="00C97A3E" w:rsidRDefault="00C97A3E" w:rsidP="00C97A3E">
      <w:r>
        <w:t xml:space="preserve">  000055               ******************************************************************</w:t>
      </w:r>
    </w:p>
    <w:p w14:paraId="31A8D3C8" w14:textId="77777777" w:rsidR="00C97A3E" w:rsidRDefault="00C97A3E" w:rsidP="00C97A3E">
      <w:r>
        <w:t xml:space="preserve">  000056               *                   COPYBOOK CCS2SLSP                            *</w:t>
      </w:r>
    </w:p>
    <w:p w14:paraId="34D17167" w14:textId="492D3639" w:rsidR="00C97A3E" w:rsidRDefault="00C97A3E" w:rsidP="00C97A3E">
      <w:r>
        <w:t xml:space="preserve">PP 5655-EC6 IBM Enterprise COBOL for z/OS  6.3.0 P240906       PROGTR    Date </w:t>
      </w:r>
      <w:del w:id="733" w:author="Karandeep Singh" w:date="2025-04-13T22:18:00Z" w16du:dateUtc="2025-04-14T02:18:00Z">
        <w:r w:rsidR="00CD2A7D">
          <w:delText>03/31</w:delText>
        </w:r>
      </w:del>
      <w:ins w:id="734" w:author="Karandeep Singh" w:date="2025-04-13T22:18:00Z" w16du:dateUtc="2025-04-14T02:18:00Z">
        <w:r>
          <w:t>04/13</w:t>
        </w:r>
      </w:ins>
      <w:r>
        <w:t xml:space="preserve">/2025  Time </w:t>
      </w:r>
      <w:del w:id="735" w:author="Karandeep Singh" w:date="2025-04-13T22:18:00Z" w16du:dateUtc="2025-04-14T02:18:00Z">
        <w:r w:rsidR="00CD2A7D">
          <w:delText>19:10:</w:delText>
        </w:r>
      </w:del>
      <w:r>
        <w:t>21</w:t>
      </w:r>
      <w:ins w:id="736" w:author="Karandeep Singh" w:date="2025-04-13T22:18:00Z" w16du:dateUtc="2025-04-14T02:18:00Z">
        <w:r>
          <w:t>:09:08</w:t>
        </w:r>
      </w:ins>
      <w:r>
        <w:t xml:space="preserve">   Page     5</w:t>
      </w:r>
    </w:p>
    <w:p w14:paraId="61F85CC6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100C0866" w14:textId="77777777" w:rsidR="00C97A3E" w:rsidRDefault="00C97A3E" w:rsidP="00C97A3E">
      <w:r>
        <w:t xml:space="preserve">  000057               *            SALESPERSON MASTER FILE LAYOUT                      *</w:t>
      </w:r>
    </w:p>
    <w:p w14:paraId="38AAFD2F" w14:textId="77777777" w:rsidR="00C97A3E" w:rsidRDefault="00C97A3E" w:rsidP="00C97A3E">
      <w:r>
        <w:t xml:space="preserve">  000058               *                   F                                            *</w:t>
      </w:r>
    </w:p>
    <w:p w14:paraId="12BFBC88" w14:textId="77777777" w:rsidR="00C97A3E" w:rsidRDefault="00C97A3E" w:rsidP="00C97A3E">
      <w:r>
        <w:t xml:space="preserve">  000059               ******************************************************************</w:t>
      </w:r>
    </w:p>
    <w:p w14:paraId="60B079AE" w14:textId="77777777" w:rsidR="00C97A3E" w:rsidRDefault="00C97A3E" w:rsidP="00C97A3E">
      <w:r>
        <w:t xml:space="preserve">  000060                01 SALESPERSON-MASTER.</w:t>
      </w:r>
    </w:p>
    <w:p w14:paraId="6D3904F7" w14:textId="77777777" w:rsidR="00C97A3E" w:rsidRDefault="00C97A3E" w:rsidP="00C97A3E">
      <w:r>
        <w:t xml:space="preserve">  000061                  05 SALESPERSON-NO             PIC X(5).</w:t>
      </w:r>
    </w:p>
    <w:p w14:paraId="3F806221" w14:textId="77777777" w:rsidR="00C97A3E" w:rsidRDefault="00C97A3E" w:rsidP="00C97A3E">
      <w:r>
        <w:t xml:space="preserve">  000062                  05 SALESPERSON-LAST-NAME      PIC X(15).</w:t>
      </w:r>
    </w:p>
    <w:p w14:paraId="3B416321" w14:textId="77777777" w:rsidR="00C97A3E" w:rsidRDefault="00C97A3E" w:rsidP="00C97A3E">
      <w:r>
        <w:t xml:space="preserve">  000063                  05 SALESPERSON-FIRST-NAME     PIC X(10).</w:t>
      </w:r>
    </w:p>
    <w:p w14:paraId="5684CC58" w14:textId="77777777" w:rsidR="00C97A3E" w:rsidRDefault="00C97A3E" w:rsidP="00C97A3E">
      <w:r>
        <w:t xml:space="preserve">  000064                  05 SALESPERSON-GROSS-SALES    PIC 9(5)V99.</w:t>
      </w:r>
    </w:p>
    <w:p w14:paraId="3FA02043" w14:textId="77777777" w:rsidR="00C97A3E" w:rsidRDefault="00C97A3E" w:rsidP="00C97A3E">
      <w:r>
        <w:t xml:space="preserve">  000065                  05 SALESPERSON-RETURN-SALES   PIC 9(4)V99.</w:t>
      </w:r>
    </w:p>
    <w:p w14:paraId="7D029170" w14:textId="77777777" w:rsidR="00C97A3E" w:rsidRDefault="00C97A3E" w:rsidP="00C97A3E">
      <w:r>
        <w:t xml:space="preserve">  000066                  05 SALESPERSON-BRANCH-NO      PIC X(5).</w:t>
      </w:r>
    </w:p>
    <w:p w14:paraId="6692737D" w14:textId="77777777" w:rsidR="00C97A3E" w:rsidRDefault="00C97A3E" w:rsidP="00C97A3E">
      <w:r>
        <w:t xml:space="preserve">  000067                  05 SALESPERSON-COMM-RATE      PIC V9999.</w:t>
      </w:r>
    </w:p>
    <w:p w14:paraId="1B6581B7" w14:textId="77777777" w:rsidR="00C97A3E" w:rsidRDefault="00C97A3E" w:rsidP="00C97A3E">
      <w:r>
        <w:t xml:space="preserve">  000068</w:t>
      </w:r>
    </w:p>
    <w:p w14:paraId="202E1443" w14:textId="77777777" w:rsidR="00C97A3E" w:rsidRDefault="00C97A3E" w:rsidP="00C97A3E">
      <w:r>
        <w:t xml:space="preserve">  000069                FD  SALESTRANS</w:t>
      </w:r>
    </w:p>
    <w:p w14:paraId="22CC0C75" w14:textId="77777777" w:rsidR="00C97A3E" w:rsidRDefault="00C97A3E" w:rsidP="00C97A3E">
      <w:r>
        <w:t xml:space="preserve">  000070                    RECORDING MODE IS F.</w:t>
      </w:r>
    </w:p>
    <w:p w14:paraId="0906AE3D" w14:textId="77777777" w:rsidR="00C97A3E" w:rsidRDefault="00C97A3E" w:rsidP="00C97A3E">
      <w:r>
        <w:t xml:space="preserve">  000071               * COPY BOOK FOR SALES TRANSACTION FILES</w:t>
      </w:r>
    </w:p>
    <w:p w14:paraId="60570372" w14:textId="77777777" w:rsidR="00C97A3E" w:rsidRDefault="00C97A3E" w:rsidP="00C97A3E">
      <w:r>
        <w:t xml:space="preserve">  000072               * COPY CCS2SLST.</w:t>
      </w:r>
    </w:p>
    <w:p w14:paraId="052C097B" w14:textId="77777777" w:rsidR="00C97A3E" w:rsidRDefault="00C97A3E" w:rsidP="00C97A3E">
      <w:r>
        <w:t xml:space="preserve">  000073               ******************************************************************</w:t>
      </w:r>
    </w:p>
    <w:p w14:paraId="057457BA" w14:textId="77777777" w:rsidR="00C97A3E" w:rsidRDefault="00C97A3E" w:rsidP="00C97A3E">
      <w:r>
        <w:t xml:space="preserve">  000074               *                   COPYBOOK CCS2SLST                            *</w:t>
      </w:r>
    </w:p>
    <w:p w14:paraId="5B563C35" w14:textId="77777777" w:rsidR="00C97A3E" w:rsidRDefault="00C97A3E" w:rsidP="00C97A3E">
      <w:r>
        <w:t xml:space="preserve">  000075               *            SALESPERSON TRANSACTION FILE LAYOUT                 *</w:t>
      </w:r>
    </w:p>
    <w:p w14:paraId="16509B97" w14:textId="77777777" w:rsidR="00C97A3E" w:rsidRDefault="00C97A3E" w:rsidP="00C97A3E">
      <w:r>
        <w:t xml:space="preserve">  000076               *                                                                *</w:t>
      </w:r>
    </w:p>
    <w:p w14:paraId="2D6DBDA2" w14:textId="77777777" w:rsidR="00C97A3E" w:rsidRDefault="00C97A3E" w:rsidP="00C97A3E">
      <w:r>
        <w:t xml:space="preserve">  000077               ******************************************************************</w:t>
      </w:r>
    </w:p>
    <w:p w14:paraId="6610B828" w14:textId="77777777" w:rsidR="00C97A3E" w:rsidRDefault="00C97A3E" w:rsidP="00C97A3E">
      <w:r>
        <w:t xml:space="preserve">  000078                01 SALES-TRANSACTION.</w:t>
      </w:r>
    </w:p>
    <w:p w14:paraId="2A75BB3D" w14:textId="77777777" w:rsidR="00C97A3E" w:rsidRDefault="00C97A3E" w:rsidP="00C97A3E">
      <w:r>
        <w:t xml:space="preserve">  000079                   05 TRANS-NO                   PIC 9(5).</w:t>
      </w:r>
    </w:p>
    <w:p w14:paraId="019CCB6F" w14:textId="77777777" w:rsidR="00C97A3E" w:rsidRDefault="00C97A3E" w:rsidP="00C97A3E">
      <w:r>
        <w:t xml:space="preserve">  000080                   05 TRANS-TYPE                 PIC X.</w:t>
      </w:r>
    </w:p>
    <w:p w14:paraId="7735249B" w14:textId="77777777" w:rsidR="00C97A3E" w:rsidRDefault="00C97A3E" w:rsidP="00C97A3E">
      <w:r>
        <w:t xml:space="preserve">  000081                      88 TRANS-ADD               VALUE 'A'.</w:t>
      </w:r>
    </w:p>
    <w:p w14:paraId="4CCA52DC" w14:textId="77777777" w:rsidR="00C97A3E" w:rsidRDefault="00C97A3E" w:rsidP="00C97A3E">
      <w:r>
        <w:t xml:space="preserve">  000082                      88 TRANS-DEL               VALUE 'D'.</w:t>
      </w:r>
    </w:p>
    <w:p w14:paraId="08D98D61" w14:textId="77777777" w:rsidR="00C97A3E" w:rsidRDefault="00C97A3E" w:rsidP="00C97A3E">
      <w:r>
        <w:t xml:space="preserve">  000083                      88 TRANS-CHG               VALUE 'C'.</w:t>
      </w:r>
    </w:p>
    <w:p w14:paraId="1D117258" w14:textId="77777777" w:rsidR="00C97A3E" w:rsidRDefault="00C97A3E" w:rsidP="00C97A3E">
      <w:r>
        <w:t xml:space="preserve">  000084                      88 TRANS-SALE              VALUE 'S'.</w:t>
      </w:r>
    </w:p>
    <w:p w14:paraId="415C64F9" w14:textId="77777777" w:rsidR="00C97A3E" w:rsidRDefault="00C97A3E" w:rsidP="00C97A3E">
      <w:r>
        <w:t xml:space="preserve">  000085                      88 TRANS-RET               VALUE 'R'.</w:t>
      </w:r>
    </w:p>
    <w:p w14:paraId="109A777B" w14:textId="77777777" w:rsidR="00C97A3E" w:rsidRDefault="00C97A3E" w:rsidP="00C97A3E">
      <w:r>
        <w:t xml:space="preserve">  000086                   05 TRANS-SALESPERSON-NO       PIC 9(5).</w:t>
      </w:r>
    </w:p>
    <w:p w14:paraId="10E6670E" w14:textId="77777777" w:rsidR="00C97A3E" w:rsidRDefault="00C97A3E" w:rsidP="00C97A3E">
      <w:r>
        <w:t xml:space="preserve">  000087                   05 TRANS-DATE                 PIC 9(8).</w:t>
      </w:r>
    </w:p>
    <w:p w14:paraId="720C2E7E" w14:textId="77777777" w:rsidR="00C97A3E" w:rsidRDefault="00C97A3E" w:rsidP="00C97A3E">
      <w:r>
        <w:t xml:space="preserve">  000088                   05 TRANS-DATA                 PIC X(34).</w:t>
      </w:r>
    </w:p>
    <w:p w14:paraId="586090A2" w14:textId="77777777" w:rsidR="00C97A3E" w:rsidRDefault="00C97A3E" w:rsidP="00C97A3E">
      <w:r>
        <w:t xml:space="preserve">  000089</w:t>
      </w:r>
    </w:p>
    <w:p w14:paraId="0B99703F" w14:textId="77777777" w:rsidR="00C97A3E" w:rsidRDefault="00C97A3E" w:rsidP="00C97A3E">
      <w:r>
        <w:t xml:space="preserve">  000090                FD  SALESRPT</w:t>
      </w:r>
    </w:p>
    <w:p w14:paraId="1873C8C0" w14:textId="77777777" w:rsidR="00C97A3E" w:rsidRDefault="00C97A3E" w:rsidP="00C97A3E">
      <w:r>
        <w:t xml:space="preserve">  000091                    RECORDING MODE IS F.</w:t>
      </w:r>
    </w:p>
    <w:p w14:paraId="2CE93981" w14:textId="77777777" w:rsidR="00C97A3E" w:rsidRDefault="00C97A3E" w:rsidP="00C97A3E">
      <w:r>
        <w:t xml:space="preserve">  000092</w:t>
      </w:r>
    </w:p>
    <w:p w14:paraId="0A4FD5D8" w14:textId="77777777" w:rsidR="00C97A3E" w:rsidRDefault="00C97A3E" w:rsidP="00C97A3E">
      <w:r>
        <w:t xml:space="preserve">  000093                01  PRINT-AREA      PIC X(100).</w:t>
      </w:r>
    </w:p>
    <w:p w14:paraId="33CB79FD" w14:textId="77777777" w:rsidR="00C97A3E" w:rsidRDefault="00C97A3E" w:rsidP="00C97A3E">
      <w:r>
        <w:t xml:space="preserve">  000094</w:t>
      </w:r>
    </w:p>
    <w:p w14:paraId="2013B36E" w14:textId="77777777" w:rsidR="00C97A3E" w:rsidRDefault="00C97A3E" w:rsidP="00C97A3E">
      <w:r>
        <w:t xml:space="preserve">  000095                WORKING-STORAGE SECTION.</w:t>
      </w:r>
    </w:p>
    <w:p w14:paraId="2ED7589B" w14:textId="77777777" w:rsidR="00C97A3E" w:rsidRDefault="00C97A3E" w:rsidP="00C97A3E">
      <w:r>
        <w:t xml:space="preserve">  000096</w:t>
      </w:r>
    </w:p>
    <w:p w14:paraId="166EFD64" w14:textId="77777777" w:rsidR="00C97A3E" w:rsidRDefault="00C97A3E" w:rsidP="00C97A3E">
      <w:r>
        <w:t xml:space="preserve">  000097               * COPY CCS2SLSW.</w:t>
      </w:r>
    </w:p>
    <w:p w14:paraId="3AFB98F4" w14:textId="77777777" w:rsidR="00C97A3E" w:rsidRDefault="00C97A3E" w:rsidP="00C97A3E">
      <w:r>
        <w:t xml:space="preserve">  000098               ******************************************************************</w:t>
      </w:r>
    </w:p>
    <w:p w14:paraId="6127A83F" w14:textId="77777777" w:rsidR="00C97A3E" w:rsidRDefault="00C97A3E" w:rsidP="00C97A3E">
      <w:r>
        <w:t xml:space="preserve">  000099               *                   COPYBOOK CCS2SLSW                            *</w:t>
      </w:r>
    </w:p>
    <w:p w14:paraId="496E7066" w14:textId="77777777" w:rsidR="00C97A3E" w:rsidRDefault="00C97A3E" w:rsidP="00C97A3E">
      <w:r>
        <w:t xml:space="preserve">  000100               *            SALESPERSON TRANSACTION WORKING STORAGE LAYOUTS     *</w:t>
      </w:r>
    </w:p>
    <w:p w14:paraId="2CDAC808" w14:textId="77777777" w:rsidR="00C97A3E" w:rsidRDefault="00C97A3E" w:rsidP="00C97A3E">
      <w:r>
        <w:t xml:space="preserve">  000101               *                   FOR CASE STUDY #2                            *</w:t>
      </w:r>
    </w:p>
    <w:p w14:paraId="60389F9D" w14:textId="77777777" w:rsidR="00C97A3E" w:rsidRDefault="00C97A3E" w:rsidP="00C97A3E">
      <w:r>
        <w:t xml:space="preserve">  000102               ******************************************************************</w:t>
      </w:r>
    </w:p>
    <w:p w14:paraId="77503987" w14:textId="77777777" w:rsidR="00C97A3E" w:rsidRDefault="00C97A3E" w:rsidP="00C97A3E">
      <w:r>
        <w:t xml:space="preserve">  000103                01 WS-TRANS-SALE.</w:t>
      </w:r>
    </w:p>
    <w:p w14:paraId="5BBBD4AC" w14:textId="77777777" w:rsidR="00C97A3E" w:rsidRDefault="00C97A3E" w:rsidP="00C97A3E">
      <w:r>
        <w:t xml:space="preserve">  000104                      05 WS-SALES-AMOUNT            PIC 9(5)V99.</w:t>
      </w:r>
    </w:p>
    <w:p w14:paraId="4FDAA23A" w14:textId="77777777" w:rsidR="00C97A3E" w:rsidRDefault="00C97A3E" w:rsidP="00C97A3E">
      <w:r>
        <w:t xml:space="preserve">  000105                      05 WS-DISCOUNT-PCT            PIC V99.</w:t>
      </w:r>
    </w:p>
    <w:p w14:paraId="118E5973" w14:textId="77777777" w:rsidR="00C97A3E" w:rsidRDefault="00C97A3E" w:rsidP="00C97A3E">
      <w:r>
        <w:t xml:space="preserve">  000106                      05 FILLER                     PIC X(25).</w:t>
      </w:r>
    </w:p>
    <w:p w14:paraId="1D0A441B" w14:textId="77777777" w:rsidR="00C97A3E" w:rsidRDefault="00C97A3E" w:rsidP="00C97A3E">
      <w:r>
        <w:t xml:space="preserve">  000107</w:t>
      </w:r>
    </w:p>
    <w:p w14:paraId="2DE3838C" w14:textId="77777777" w:rsidR="00C97A3E" w:rsidRDefault="00C97A3E" w:rsidP="00C97A3E">
      <w:r>
        <w:t xml:space="preserve">  000108                01 WS-TRANS-RETURN.</w:t>
      </w:r>
    </w:p>
    <w:p w14:paraId="0C3A4D22" w14:textId="77777777" w:rsidR="00C97A3E" w:rsidRDefault="00C97A3E" w:rsidP="00C97A3E">
      <w:r>
        <w:t xml:space="preserve">  000109                      05 WS-RETURN-AMOUNT           PIC 9(5)V99.</w:t>
      </w:r>
    </w:p>
    <w:p w14:paraId="33ADB877" w14:textId="77777777" w:rsidR="00C97A3E" w:rsidRDefault="00C97A3E" w:rsidP="00C97A3E">
      <w:r>
        <w:t xml:space="preserve">  000110                      05 FILLER                     PIC X(27).</w:t>
      </w:r>
    </w:p>
    <w:p w14:paraId="2A8A8007" w14:textId="77777777" w:rsidR="00C97A3E" w:rsidRDefault="00C97A3E" w:rsidP="00C97A3E">
      <w:r>
        <w:t xml:space="preserve">  000111</w:t>
      </w:r>
    </w:p>
    <w:p w14:paraId="1E5E5B5F" w14:textId="77777777" w:rsidR="00C97A3E" w:rsidRDefault="00C97A3E" w:rsidP="00C97A3E">
      <w:r>
        <w:t xml:space="preserve">  000112                01 WS-TRANS-MAINTENANCE.</w:t>
      </w:r>
    </w:p>
    <w:p w14:paraId="24E40249" w14:textId="77777777" w:rsidR="00C97A3E" w:rsidRDefault="00C97A3E" w:rsidP="00C97A3E">
      <w:r>
        <w:t xml:space="preserve">  000113           </w:t>
      </w:r>
      <w:r>
        <w:tab/>
        <w:t xml:space="preserve">     05 WS-TRANS-LAST-NAME         PIC X(15).</w:t>
      </w:r>
    </w:p>
    <w:p w14:paraId="5A387BE4" w14:textId="3BAFA277" w:rsidR="00C97A3E" w:rsidRDefault="00C97A3E" w:rsidP="00C97A3E">
      <w:r>
        <w:t xml:space="preserve">PP 5655-EC6 IBM Enterprise COBOL for z/OS  6.3.0 P240906       PROGTR    Date </w:t>
      </w:r>
      <w:del w:id="737" w:author="Karandeep Singh" w:date="2025-04-13T22:18:00Z" w16du:dateUtc="2025-04-14T02:18:00Z">
        <w:r w:rsidR="00CD2A7D">
          <w:delText>03/31</w:delText>
        </w:r>
      </w:del>
      <w:ins w:id="738" w:author="Karandeep Singh" w:date="2025-04-13T22:18:00Z" w16du:dateUtc="2025-04-14T02:18:00Z">
        <w:r>
          <w:t>04/13</w:t>
        </w:r>
      </w:ins>
      <w:r>
        <w:t xml:space="preserve">/2025  Time </w:t>
      </w:r>
      <w:del w:id="739" w:author="Karandeep Singh" w:date="2025-04-13T22:18:00Z" w16du:dateUtc="2025-04-14T02:18:00Z">
        <w:r w:rsidR="00CD2A7D">
          <w:delText>19:10:</w:delText>
        </w:r>
      </w:del>
      <w:r>
        <w:t>21</w:t>
      </w:r>
      <w:ins w:id="740" w:author="Karandeep Singh" w:date="2025-04-13T22:18:00Z" w16du:dateUtc="2025-04-14T02:18:00Z">
        <w:r>
          <w:t>:09:08</w:t>
        </w:r>
      </w:ins>
      <w:r>
        <w:t xml:space="preserve">   Page     6</w:t>
      </w:r>
    </w:p>
    <w:p w14:paraId="43F5BDB5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457BA777" w14:textId="77777777" w:rsidR="00C97A3E" w:rsidRDefault="00C97A3E" w:rsidP="00C97A3E">
      <w:r>
        <w:t xml:space="preserve">  000114            </w:t>
      </w:r>
      <w:r>
        <w:tab/>
        <w:t xml:space="preserve">     05 WS-TRANS-FIRST-NAME        PIC X(10).</w:t>
      </w:r>
    </w:p>
    <w:p w14:paraId="33D44A7C" w14:textId="77777777" w:rsidR="00C97A3E" w:rsidRDefault="00C97A3E" w:rsidP="00C97A3E">
      <w:r>
        <w:t xml:space="preserve">  000115**          </w:t>
      </w:r>
      <w:r>
        <w:tab/>
        <w:t xml:space="preserve">     05 WS-TRANS-BRANCH-NO         PIC 9(3).</w:t>
      </w:r>
    </w:p>
    <w:p w14:paraId="723A511C" w14:textId="77777777" w:rsidR="00C97A3E" w:rsidRDefault="00C97A3E" w:rsidP="00C97A3E">
      <w:r>
        <w:t xml:space="preserve">  000116                      05 WS-TRANS-DEPT-NO           PIC 99.</w:t>
      </w:r>
    </w:p>
    <w:p w14:paraId="424685C0" w14:textId="77777777" w:rsidR="00C97A3E" w:rsidRDefault="00C97A3E" w:rsidP="00C97A3E">
      <w:r>
        <w:t xml:space="preserve">  000117**          </w:t>
      </w:r>
      <w:r>
        <w:tab/>
        <w:t xml:space="preserve">     05 WS-TRANS-COMM-RATE         PIC V9999.</w:t>
      </w:r>
    </w:p>
    <w:p w14:paraId="2685E3DA" w14:textId="77777777" w:rsidR="00C97A3E" w:rsidRDefault="00C97A3E" w:rsidP="00C97A3E">
      <w:r>
        <w:t xml:space="preserve">  000118</w:t>
      </w:r>
    </w:p>
    <w:p w14:paraId="7982F882" w14:textId="77777777" w:rsidR="00C97A3E" w:rsidRDefault="00C97A3E" w:rsidP="00C97A3E">
      <w:r>
        <w:t xml:space="preserve">  000119                01  WS-SWITCHES-AND-CTRS.</w:t>
      </w:r>
    </w:p>
    <w:p w14:paraId="30849D05" w14:textId="77777777" w:rsidR="00C97A3E" w:rsidRDefault="00C97A3E" w:rsidP="00C97A3E">
      <w:r>
        <w:t xml:space="preserve">  000120                    05  WS-SALESTRANS-EOF-SWITCH  PIC X      VALUE 'N'.</w:t>
      </w:r>
    </w:p>
    <w:p w14:paraId="6A88A427" w14:textId="77777777" w:rsidR="00C97A3E" w:rsidRDefault="00C97A3E" w:rsidP="00C97A3E">
      <w:r>
        <w:t xml:space="preserve">  000121                        88 WS-SALESTRANS-EOF                 VALUE 'Y'.</w:t>
      </w:r>
    </w:p>
    <w:p w14:paraId="170E561F" w14:textId="77777777" w:rsidR="00C97A3E" w:rsidRDefault="00C97A3E" w:rsidP="00C97A3E">
      <w:r>
        <w:t xml:space="preserve">  000122                        88 WS-SALESTRANS-NOT-EOF             VALUE 'N'.</w:t>
      </w:r>
    </w:p>
    <w:p w14:paraId="1C0A9099" w14:textId="77777777" w:rsidR="00C97A3E" w:rsidRDefault="00C97A3E" w:rsidP="00C97A3E">
      <w:r>
        <w:t xml:space="preserve">  000123                    05  WS-IN-STATUS              PIC XX     VALUE SPACES.                IMP</w:t>
      </w:r>
    </w:p>
    <w:p w14:paraId="5C59ECEF" w14:textId="77777777" w:rsidR="00C97A3E" w:rsidRDefault="00C97A3E" w:rsidP="00C97A3E">
      <w:r>
        <w:t xml:space="preserve">  000124                    05  WS-TRN-STATUS             PIC XX     VALUE SPACES.                IMP</w:t>
      </w:r>
    </w:p>
    <w:p w14:paraId="00E3853D" w14:textId="77777777" w:rsidR="00C97A3E" w:rsidRDefault="00C97A3E" w:rsidP="00C97A3E">
      <w:r>
        <w:t xml:space="preserve">  000125                    05  WS-FIRST-READ-SWITCH      PIC X      VALUE 'Y'.</w:t>
      </w:r>
    </w:p>
    <w:p w14:paraId="337B24AA" w14:textId="77777777" w:rsidR="00C97A3E" w:rsidRDefault="00C97A3E" w:rsidP="00C97A3E">
      <w:r>
        <w:t xml:space="preserve">  000126                        88 WS-FIRST-READ                     VALUE 'Y'.</w:t>
      </w:r>
    </w:p>
    <w:p w14:paraId="163A6DBF" w14:textId="77777777" w:rsidR="00C97A3E" w:rsidRDefault="00C97A3E" w:rsidP="00C97A3E">
      <w:r>
        <w:t xml:space="preserve">  000127                    05  WS-RATING-SUB             PIC 9(2)   COMP.</w:t>
      </w:r>
    </w:p>
    <w:p w14:paraId="5A90EB26" w14:textId="77777777" w:rsidR="00C97A3E" w:rsidRDefault="00C97A3E" w:rsidP="00C97A3E">
      <w:r>
        <w:t xml:space="preserve">  000128                    05  WS-TEMP-FLDS COMP-3.</w:t>
      </w:r>
    </w:p>
    <w:p w14:paraId="049A0031" w14:textId="77777777" w:rsidR="00C97A3E" w:rsidRDefault="00C97A3E" w:rsidP="00C97A3E">
      <w:r>
        <w:t xml:space="preserve">  000129                        10  WS-NET-SALE           PIC S9(7)    VALUE ZERO.                IMP</w:t>
      </w:r>
    </w:p>
    <w:p w14:paraId="2305F879" w14:textId="77777777" w:rsidR="00C97A3E" w:rsidRDefault="00C97A3E" w:rsidP="00C97A3E">
      <w:r>
        <w:t xml:space="preserve">  000130                        10  WS-SALES-AMT          PIC S9(7)V99 VALUE ZERO.                IMP</w:t>
      </w:r>
    </w:p>
    <w:p w14:paraId="3719F4ED" w14:textId="77777777" w:rsidR="00C97A3E" w:rsidRDefault="00C97A3E" w:rsidP="00C97A3E">
      <w:r>
        <w:t xml:space="preserve">  000131                        10  WS-DISCOUNT-AMT       PIC S9(7)V99 VALUE ZERO.                IMP</w:t>
      </w:r>
    </w:p>
    <w:p w14:paraId="79D6000F" w14:textId="77777777" w:rsidR="00C97A3E" w:rsidRDefault="00C97A3E" w:rsidP="00C97A3E">
      <w:r>
        <w:t xml:space="preserve">  000132                    05  WS-TMP-LOCATION.</w:t>
      </w:r>
    </w:p>
    <w:p w14:paraId="21CD4918" w14:textId="77777777" w:rsidR="00C97A3E" w:rsidRDefault="00C97A3E" w:rsidP="00C97A3E">
      <w:r>
        <w:t xml:space="preserve">  000133                        10  WS-TMP-BRANCH-NO      PIC X(3)   VALUE SPACES.                IMP</w:t>
      </w:r>
    </w:p>
    <w:p w14:paraId="5B79EB1E" w14:textId="77777777" w:rsidR="00C97A3E" w:rsidRDefault="00C97A3E" w:rsidP="00C97A3E">
      <w:r>
        <w:t xml:space="preserve">  000134                        10  WS-TMP-DEPT-NO        PIC XX     VALUE SPACES.                IMP</w:t>
      </w:r>
    </w:p>
    <w:p w14:paraId="6F3DD016" w14:textId="77777777" w:rsidR="00C97A3E" w:rsidRDefault="00C97A3E" w:rsidP="00C97A3E">
      <w:r>
        <w:t xml:space="preserve">  000135**</w:t>
      </w:r>
    </w:p>
    <w:p w14:paraId="3164D54D" w14:textId="77777777" w:rsidR="00C97A3E" w:rsidRDefault="00C97A3E" w:rsidP="00C97A3E">
      <w:r>
        <w:t xml:space="preserve">  000136                 01 WS-PRINT-FIELDS COMP-3.</w:t>
      </w:r>
    </w:p>
    <w:p w14:paraId="0457C7D0" w14:textId="77777777" w:rsidR="00C97A3E" w:rsidRDefault="00C97A3E" w:rsidP="00C97A3E">
      <w:r>
        <w:t xml:space="preserve">  000137                    05  WS-PAGE-COUNT             PIC S9(3)  VALUE ZERO.                  IMP</w:t>
      </w:r>
    </w:p>
    <w:p w14:paraId="36992C10" w14:textId="77777777" w:rsidR="00C97A3E" w:rsidRDefault="00C97A3E" w:rsidP="00C97A3E">
      <w:r>
        <w:t xml:space="preserve">  000138                    05  WS-LINES-ON-PAGE          PIC S9(3)  VALUE +35.</w:t>
      </w:r>
    </w:p>
    <w:p w14:paraId="2D3C2FD0" w14:textId="77777777" w:rsidR="00C97A3E" w:rsidRDefault="00C97A3E" w:rsidP="00C97A3E">
      <w:r>
        <w:t xml:space="preserve">  000139                    05  WS-LINE-COUNT             PIC S9(3)  VALUE +0.</w:t>
      </w:r>
    </w:p>
    <w:p w14:paraId="79031BC5" w14:textId="77777777" w:rsidR="00C97A3E" w:rsidRDefault="00C97A3E" w:rsidP="00C97A3E">
      <w:r>
        <w:t xml:space="preserve">  000140                    05  WS-SPACE-CONTROL          PIC S9.</w:t>
      </w:r>
    </w:p>
    <w:p w14:paraId="074D5346" w14:textId="77777777" w:rsidR="00C97A3E" w:rsidRDefault="00C97A3E" w:rsidP="00C97A3E">
      <w:r>
        <w:t xml:space="preserve">  000141</w:t>
      </w:r>
    </w:p>
    <w:p w14:paraId="3C805DE6" w14:textId="77777777" w:rsidR="00C97A3E" w:rsidRDefault="00C97A3E" w:rsidP="00C97A3E">
      <w:r>
        <w:t xml:space="preserve">  000142                01  WS-TOTAL-FIELDS COMP-3.</w:t>
      </w:r>
    </w:p>
    <w:p w14:paraId="239F269C" w14:textId="77777777" w:rsidR="00C97A3E" w:rsidRDefault="00C97A3E" w:rsidP="00C97A3E">
      <w:r>
        <w:t xml:space="preserve">  000143                    05  WS-TOTAL-SALES            PIC S9(7)V99   VALUE ZERO.              IMP</w:t>
      </w:r>
    </w:p>
    <w:p w14:paraId="2B98F149" w14:textId="77777777" w:rsidR="00C97A3E" w:rsidRDefault="00C97A3E" w:rsidP="00C97A3E">
      <w:r>
        <w:t xml:space="preserve">  000144                    05  WS-TOTAL-RETURNS          PIC S9(7)V99   VALUE ZERO.              IMP</w:t>
      </w:r>
    </w:p>
    <w:p w14:paraId="256D435B" w14:textId="77777777" w:rsidR="00C97A3E" w:rsidRDefault="00C97A3E" w:rsidP="00C97A3E">
      <w:r>
        <w:t xml:space="preserve">  000145                    05  WS-TEMP-SALES             PIC S9(7)V99   VALUE ZERO.              IMP</w:t>
      </w:r>
    </w:p>
    <w:p w14:paraId="6BBDB89F" w14:textId="77777777" w:rsidR="00C97A3E" w:rsidRDefault="00C97A3E" w:rsidP="00C97A3E">
      <w:r>
        <w:t xml:space="preserve">  000146</w:t>
      </w:r>
    </w:p>
    <w:p w14:paraId="68609F4D" w14:textId="77777777" w:rsidR="00C97A3E" w:rsidRDefault="00C97A3E" w:rsidP="00C97A3E">
      <w:r>
        <w:t xml:space="preserve">  000147                01  WS-CURRENT-DATE.</w:t>
      </w:r>
    </w:p>
    <w:p w14:paraId="5DCC2A68" w14:textId="77777777" w:rsidR="00C97A3E" w:rsidRDefault="00C97A3E" w:rsidP="00C97A3E">
      <w:r>
        <w:t xml:space="preserve">  000148                    05  WS-CD-YEAR                PIC X(4).</w:t>
      </w:r>
    </w:p>
    <w:p w14:paraId="7C83C506" w14:textId="77777777" w:rsidR="00C97A3E" w:rsidRDefault="00C97A3E" w:rsidP="00C97A3E">
      <w:r>
        <w:t xml:space="preserve">  000149                    05  WS-CD-MONTH               PIC XX.</w:t>
      </w:r>
    </w:p>
    <w:p w14:paraId="662A70F0" w14:textId="77777777" w:rsidR="00C97A3E" w:rsidRDefault="00C97A3E" w:rsidP="00C97A3E">
      <w:r>
        <w:t xml:space="preserve">  000150                    05  WS-CD-DAY                 PIC XX.</w:t>
      </w:r>
    </w:p>
    <w:p w14:paraId="053B8779" w14:textId="77777777" w:rsidR="00C97A3E" w:rsidRDefault="00C97A3E" w:rsidP="00C97A3E">
      <w:r>
        <w:t xml:space="preserve">  000151</w:t>
      </w:r>
    </w:p>
    <w:p w14:paraId="57C8F017" w14:textId="77777777" w:rsidR="00C97A3E" w:rsidRDefault="00C97A3E" w:rsidP="00C97A3E">
      <w:r>
        <w:t xml:space="preserve">  000152                01  WS-HEADING-LINE-1.</w:t>
      </w:r>
    </w:p>
    <w:p w14:paraId="52AF98F7" w14:textId="77777777" w:rsidR="00C97A3E" w:rsidRDefault="00C97A3E" w:rsidP="00C97A3E">
      <w:r>
        <w:t xml:space="preserve">  000153                    05  FILLER                    PIC X(5)    VALUE SPACES.               IMP</w:t>
      </w:r>
    </w:p>
    <w:p w14:paraId="358C2A2D" w14:textId="77777777" w:rsidR="00C97A3E" w:rsidRDefault="00C97A3E" w:rsidP="00C97A3E">
      <w:r>
        <w:t xml:space="preserve">  000154                    05  FILLER                    PIC X(6)    VALUE 'PAGE  '.</w:t>
      </w:r>
    </w:p>
    <w:p w14:paraId="5D3AD025" w14:textId="77777777" w:rsidR="00C97A3E" w:rsidRDefault="00C97A3E" w:rsidP="00C97A3E">
      <w:r>
        <w:t xml:space="preserve">  000155                    05  WS-HL1-PAGENO             PIC Z9.</w:t>
      </w:r>
    </w:p>
    <w:p w14:paraId="34500671" w14:textId="77777777" w:rsidR="00C97A3E" w:rsidRDefault="00C97A3E" w:rsidP="00C97A3E">
      <w:r>
        <w:t xml:space="preserve">  000156                    05  FILLER                    PIC X(19)   VALUE SPACES.               IMP</w:t>
      </w:r>
    </w:p>
    <w:p w14:paraId="7D13DF36" w14:textId="77777777" w:rsidR="00C97A3E" w:rsidRDefault="00C97A3E" w:rsidP="00C97A3E">
      <w:r>
        <w:t xml:space="preserve">  000157                    05  FILLER                    PIC X(4)    VALUE 'BEST'.</w:t>
      </w:r>
    </w:p>
    <w:p w14:paraId="7E67035D" w14:textId="77777777" w:rsidR="00C97A3E" w:rsidRDefault="00C97A3E" w:rsidP="00C97A3E">
      <w:r>
        <w:t xml:space="preserve">  000158                    05  FILLER                    PIC X(5)    VALUE 'SELL '.</w:t>
      </w:r>
    </w:p>
    <w:p w14:paraId="50F90497" w14:textId="77777777" w:rsidR="00C97A3E" w:rsidRDefault="00C97A3E" w:rsidP="00C97A3E">
      <w:r>
        <w:t xml:space="preserve">  000159                    05  FILLER                    PIC X(7)    VALUE 'COMPANY'.</w:t>
      </w:r>
    </w:p>
    <w:p w14:paraId="7C31EDCB" w14:textId="77777777" w:rsidR="00C97A3E" w:rsidRDefault="00C97A3E" w:rsidP="00C97A3E">
      <w:r>
        <w:t xml:space="preserve">  000160                    05  FILLER                    PIC X(15)   VALUE SPACES.               IMP</w:t>
      </w:r>
    </w:p>
    <w:p w14:paraId="227C75E4" w14:textId="77777777" w:rsidR="00C97A3E" w:rsidRDefault="00C97A3E" w:rsidP="00C97A3E">
      <w:r>
        <w:t xml:space="preserve">  000161                    05  WS-HL1-MONTH              PIC 9(2).</w:t>
      </w:r>
    </w:p>
    <w:p w14:paraId="1BC36A19" w14:textId="77777777" w:rsidR="00C97A3E" w:rsidRDefault="00C97A3E" w:rsidP="00C97A3E">
      <w:r>
        <w:t xml:space="preserve">  000162                    05  FILLER                    PIC X(1)    VALUE '/'.</w:t>
      </w:r>
    </w:p>
    <w:p w14:paraId="32C9F263" w14:textId="77777777" w:rsidR="00C97A3E" w:rsidRDefault="00C97A3E" w:rsidP="00C97A3E">
      <w:r>
        <w:t xml:space="preserve">  000163                    05  WS-HL1-DAY                PIC 9(2).</w:t>
      </w:r>
    </w:p>
    <w:p w14:paraId="08648760" w14:textId="77777777" w:rsidR="00C97A3E" w:rsidRDefault="00C97A3E" w:rsidP="00C97A3E">
      <w:r>
        <w:t xml:space="preserve">  000164                    05  FILLER                    PIC X(1)    VALUE '/'.</w:t>
      </w:r>
    </w:p>
    <w:p w14:paraId="13AA2553" w14:textId="77777777" w:rsidR="00C97A3E" w:rsidRDefault="00C97A3E" w:rsidP="00C97A3E">
      <w:r>
        <w:t xml:space="preserve">  000165                    05  WS-HL1-YEAR               PIC 9(4).</w:t>
      </w:r>
    </w:p>
    <w:p w14:paraId="0166A484" w14:textId="77777777" w:rsidR="00C97A3E" w:rsidRDefault="00C97A3E" w:rsidP="00C97A3E">
      <w:r>
        <w:t xml:space="preserve">  000166                    05  FILLER                    PIC X(26)    VALUE SPACES.              IMP</w:t>
      </w:r>
    </w:p>
    <w:p w14:paraId="59C21ABE" w14:textId="77777777" w:rsidR="00C97A3E" w:rsidRDefault="00C97A3E" w:rsidP="00C97A3E">
      <w:r>
        <w:t xml:space="preserve">  000167</w:t>
      </w:r>
    </w:p>
    <w:p w14:paraId="0688CD1C" w14:textId="77777777" w:rsidR="00C97A3E" w:rsidRDefault="00C97A3E" w:rsidP="00C97A3E">
      <w:r>
        <w:t xml:space="preserve">  000168                01  WS-HEADING-LINE-2.</w:t>
      </w:r>
    </w:p>
    <w:p w14:paraId="49316132" w14:textId="77777777" w:rsidR="00C97A3E" w:rsidRDefault="00C97A3E" w:rsidP="00C97A3E">
      <w:r>
        <w:t xml:space="preserve">  000169                    05  FILLER                    PIC X(29)   VALUE SPACES.               IMP</w:t>
      </w:r>
    </w:p>
    <w:p w14:paraId="066A9395" w14:textId="77777777" w:rsidR="00C97A3E" w:rsidRDefault="00C97A3E" w:rsidP="00C97A3E">
      <w:r>
        <w:t xml:space="preserve">  000170                    05  FILLER                    PIC X(6)    VALUE 'SALES '.</w:t>
      </w:r>
    </w:p>
    <w:p w14:paraId="41AC7B7E" w14:textId="69C8FC89" w:rsidR="00C97A3E" w:rsidRDefault="00C97A3E" w:rsidP="00C97A3E">
      <w:r>
        <w:t xml:space="preserve">PP 5655-EC6 IBM Enterprise COBOL for z/OS  6.3.0 P240906       PROGTR    Date </w:t>
      </w:r>
      <w:del w:id="741" w:author="Karandeep Singh" w:date="2025-04-13T22:18:00Z" w16du:dateUtc="2025-04-14T02:18:00Z">
        <w:r w:rsidR="00CD2A7D">
          <w:delText>03/31</w:delText>
        </w:r>
      </w:del>
      <w:ins w:id="742" w:author="Karandeep Singh" w:date="2025-04-13T22:18:00Z" w16du:dateUtc="2025-04-14T02:18:00Z">
        <w:r>
          <w:t>04/13</w:t>
        </w:r>
      </w:ins>
      <w:r>
        <w:t xml:space="preserve">/2025  Time </w:t>
      </w:r>
      <w:del w:id="743" w:author="Karandeep Singh" w:date="2025-04-13T22:18:00Z" w16du:dateUtc="2025-04-14T02:18:00Z">
        <w:r w:rsidR="00CD2A7D">
          <w:delText>19:10:</w:delText>
        </w:r>
      </w:del>
      <w:r>
        <w:t>21</w:t>
      </w:r>
      <w:ins w:id="744" w:author="Karandeep Singh" w:date="2025-04-13T22:18:00Z" w16du:dateUtc="2025-04-14T02:18:00Z">
        <w:r>
          <w:t>:09:08</w:t>
        </w:r>
      </w:ins>
      <w:r>
        <w:t xml:space="preserve">   Page     7</w:t>
      </w:r>
    </w:p>
    <w:p w14:paraId="110A6BBD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57D3F8C4" w14:textId="77777777" w:rsidR="00C97A3E" w:rsidRDefault="00C97A3E" w:rsidP="00C97A3E">
      <w:r>
        <w:t xml:space="preserve">  000171                    05  FILLER                    PIC X(8)    VALUE 'TRANSACT'.</w:t>
      </w:r>
    </w:p>
    <w:p w14:paraId="79FB5F80" w14:textId="77777777" w:rsidR="00C97A3E" w:rsidRDefault="00C97A3E" w:rsidP="00C97A3E">
      <w:r>
        <w:t xml:space="preserve">  000172                    05  FILLER                    PIC X(4)    VALUE 'ION '.</w:t>
      </w:r>
    </w:p>
    <w:p w14:paraId="3B8BABB5" w14:textId="77777777" w:rsidR="00C97A3E" w:rsidRDefault="00C97A3E" w:rsidP="00C97A3E">
      <w:r>
        <w:t xml:space="preserve">  000173                    05  FILLER                    PIC X(4)    VALUE 'LOG'.</w:t>
      </w:r>
    </w:p>
    <w:p w14:paraId="7847227B" w14:textId="77777777" w:rsidR="00C97A3E" w:rsidRDefault="00C97A3E" w:rsidP="00C97A3E">
      <w:r>
        <w:t xml:space="preserve">  000174                    05  FILLER                    PIC X(49)   VALUE SPACES.               IMP</w:t>
      </w:r>
    </w:p>
    <w:p w14:paraId="5C02BFD1" w14:textId="77777777" w:rsidR="00C97A3E" w:rsidRDefault="00C97A3E" w:rsidP="00C97A3E">
      <w:r>
        <w:t xml:space="preserve">  000175</w:t>
      </w:r>
    </w:p>
    <w:p w14:paraId="7085ADEF" w14:textId="77777777" w:rsidR="00C97A3E" w:rsidRDefault="00C97A3E" w:rsidP="00C97A3E">
      <w:r>
        <w:t xml:space="preserve">  000176                 01  WS-HEADING-LINE-3.</w:t>
      </w:r>
    </w:p>
    <w:p w14:paraId="536E9113" w14:textId="77777777" w:rsidR="00C97A3E" w:rsidRDefault="00C97A3E" w:rsidP="00C97A3E">
      <w:r>
        <w:t xml:space="preserve">  000177                    05  FILLER                    PIC X(3)    VALUE SPACES.               IMP</w:t>
      </w:r>
    </w:p>
    <w:p w14:paraId="53C06B6E" w14:textId="77777777" w:rsidR="00C97A3E" w:rsidRDefault="00C97A3E" w:rsidP="00C97A3E">
      <w:r>
        <w:t xml:space="preserve">  000178                    05  FILLER                    PIC X(6)    VALUE 'TRANS '.</w:t>
      </w:r>
    </w:p>
    <w:p w14:paraId="17E63986" w14:textId="77777777" w:rsidR="00C97A3E" w:rsidRDefault="00C97A3E" w:rsidP="00C97A3E">
      <w:r>
        <w:t xml:space="preserve">  000179                    05  FILLER                    PIC X(4)    VALUE 'NO. '.</w:t>
      </w:r>
    </w:p>
    <w:p w14:paraId="763985FE" w14:textId="77777777" w:rsidR="00C97A3E" w:rsidRDefault="00C97A3E" w:rsidP="00C97A3E">
      <w:r>
        <w:t xml:space="preserve">  000180                    05  FILLER                    PIC X(9)    VALUE 'SALESPERS'.</w:t>
      </w:r>
    </w:p>
    <w:p w14:paraId="17D669F2" w14:textId="77777777" w:rsidR="00C97A3E" w:rsidRDefault="00C97A3E" w:rsidP="00C97A3E">
      <w:r>
        <w:t xml:space="preserve">  000181                    05  FILLER                    PIC X(5)    VALUE 'ON   '.</w:t>
      </w:r>
    </w:p>
    <w:p w14:paraId="17AB2862" w14:textId="77777777" w:rsidR="00C97A3E" w:rsidRDefault="00C97A3E" w:rsidP="00C97A3E">
      <w:r>
        <w:t xml:space="preserve">  000182                    05  FILLER                    PIC X(6)    VALUE 'TRANS '.</w:t>
      </w:r>
    </w:p>
    <w:p w14:paraId="1C38E54F" w14:textId="77777777" w:rsidR="00C97A3E" w:rsidRDefault="00C97A3E" w:rsidP="00C97A3E">
      <w:r>
        <w:t xml:space="preserve">  000183                    05  FILLER                    PIC X(5)    VALUE 'DATE '.</w:t>
      </w:r>
    </w:p>
    <w:p w14:paraId="4DC1D9E5" w14:textId="77777777" w:rsidR="00C97A3E" w:rsidRDefault="00C97A3E" w:rsidP="00C97A3E">
      <w:r>
        <w:t xml:space="preserve">  000184                    05  FILLER                    PIC X(8)    VALUE SPACES.               IMP</w:t>
      </w:r>
    </w:p>
    <w:p w14:paraId="20D10A00" w14:textId="77777777" w:rsidR="00C97A3E" w:rsidRDefault="00C97A3E" w:rsidP="00C97A3E">
      <w:r>
        <w:t xml:space="preserve">  000185                    05  FILLER                    PIC X(5)    VALUE 'TYPE '.</w:t>
      </w:r>
    </w:p>
    <w:p w14:paraId="0E795362" w14:textId="77777777" w:rsidR="00C97A3E" w:rsidRDefault="00C97A3E" w:rsidP="00C97A3E">
      <w:r>
        <w:t xml:space="preserve">  000186                    05  FILLER                    PIC X(9)    VALUE SPACES.               IMP</w:t>
      </w:r>
    </w:p>
    <w:p w14:paraId="5F807E9D" w14:textId="77777777" w:rsidR="00C97A3E" w:rsidRDefault="00C97A3E" w:rsidP="00C97A3E">
      <w:r>
        <w:t xml:space="preserve">  000187                    05  FILLER                    PIC X(7)    VALUE 'AMOUNT '.</w:t>
      </w:r>
    </w:p>
    <w:p w14:paraId="5F8626B9" w14:textId="77777777" w:rsidR="00C97A3E" w:rsidRDefault="00C97A3E" w:rsidP="00C97A3E">
      <w:r>
        <w:t xml:space="preserve">  000188                    05  FILLER                    PIC X(33)   VALUE SPACES.               IMP</w:t>
      </w:r>
    </w:p>
    <w:p w14:paraId="3888714E" w14:textId="77777777" w:rsidR="00C97A3E" w:rsidRDefault="00C97A3E" w:rsidP="00C97A3E">
      <w:r>
        <w:t xml:space="preserve">  000189</w:t>
      </w:r>
    </w:p>
    <w:p w14:paraId="656F9EF7" w14:textId="77777777" w:rsidR="00C97A3E" w:rsidRDefault="00C97A3E" w:rsidP="00C97A3E">
      <w:r>
        <w:t xml:space="preserve">  000190                01  WS-TRANS-LINE.</w:t>
      </w:r>
    </w:p>
    <w:p w14:paraId="06325D93" w14:textId="77777777" w:rsidR="00C97A3E" w:rsidRDefault="00C97A3E" w:rsidP="00C97A3E">
      <w:r>
        <w:t xml:space="preserve">  000191                    05  FILLER                    PIC X(3)    VALUE SPACES.               IMP</w:t>
      </w:r>
    </w:p>
    <w:p w14:paraId="553C7CD5" w14:textId="77777777" w:rsidR="00C97A3E" w:rsidRDefault="00C97A3E" w:rsidP="00C97A3E">
      <w:r>
        <w:t xml:space="preserve">  000192                    05  WS-TL-TRN-NO              PIC Z(5).</w:t>
      </w:r>
    </w:p>
    <w:p w14:paraId="0C8DEC92" w14:textId="77777777" w:rsidR="00C97A3E" w:rsidRDefault="00C97A3E" w:rsidP="00C97A3E">
      <w:r>
        <w:t xml:space="preserve">  000193                    05  FILLER                    PIC X(8)    VALUE SPACES.               IMP</w:t>
      </w:r>
    </w:p>
    <w:p w14:paraId="3BB953D0" w14:textId="77777777" w:rsidR="00C97A3E" w:rsidRDefault="00C97A3E" w:rsidP="00C97A3E">
      <w:r>
        <w:t xml:space="preserve">  000194                    05  WS-TL-SLSP-NO             PIC X(5).</w:t>
      </w:r>
    </w:p>
    <w:p w14:paraId="4FD123EF" w14:textId="77777777" w:rsidR="00C97A3E" w:rsidRDefault="00C97A3E" w:rsidP="00C97A3E">
      <w:r>
        <w:t xml:space="preserve">  000195                    05  FILLER                    PIC X(7)    VALUE SPACES.               IMP</w:t>
      </w:r>
    </w:p>
    <w:p w14:paraId="255C6BB5" w14:textId="77777777" w:rsidR="00C97A3E" w:rsidRDefault="00C97A3E" w:rsidP="00C97A3E">
      <w:r>
        <w:t xml:space="preserve">  000196                    05  WS-TL-DATE                PIC XXXX/XX/XX.</w:t>
      </w:r>
    </w:p>
    <w:p w14:paraId="659CB719" w14:textId="77777777" w:rsidR="00C97A3E" w:rsidRDefault="00C97A3E" w:rsidP="00C97A3E">
      <w:r>
        <w:t xml:space="preserve">  000197                    05  FILLER                    PIC X(8)    VALUE SPACES.               IMP</w:t>
      </w:r>
    </w:p>
    <w:p w14:paraId="48292AB3" w14:textId="77777777" w:rsidR="00C97A3E" w:rsidRDefault="00C97A3E" w:rsidP="00C97A3E">
      <w:r>
        <w:t xml:space="preserve">  000198                    05  WS-TL-TYPE                PIC X(6)    VALUE SPACES.               IMP</w:t>
      </w:r>
    </w:p>
    <w:p w14:paraId="6E57EF17" w14:textId="77777777" w:rsidR="00C97A3E" w:rsidRDefault="00C97A3E" w:rsidP="00C97A3E">
      <w:r>
        <w:t xml:space="preserve">  000199                    05  FILLER                    PIC X(6)    VALUE SPACES.               IMP</w:t>
      </w:r>
    </w:p>
    <w:p w14:paraId="3E7C2BEF" w14:textId="77777777" w:rsidR="00C97A3E" w:rsidRDefault="00C97A3E" w:rsidP="00C97A3E">
      <w:r>
        <w:t xml:space="preserve">  000200                    05  WS-TL-AMT                 PIC $$$,$$$.99CR.</w:t>
      </w:r>
    </w:p>
    <w:p w14:paraId="3CAE3CED" w14:textId="77777777" w:rsidR="00C97A3E" w:rsidRDefault="00C97A3E" w:rsidP="00C97A3E">
      <w:r>
        <w:t xml:space="preserve">  000201                    05  WS-TL-CHGDATA REDEFINES WS-TL-AMT   PIC X(12).                    200</w:t>
      </w:r>
    </w:p>
    <w:p w14:paraId="0364266B" w14:textId="77777777" w:rsidR="00C97A3E" w:rsidRDefault="00C97A3E" w:rsidP="00C97A3E">
      <w:r>
        <w:t xml:space="preserve">  000202                    05  WS-TL-SALES-LAST-NAME     PIC X(15)   VALUE SPACES.               IMP</w:t>
      </w:r>
    </w:p>
    <w:p w14:paraId="342293F0" w14:textId="77777777" w:rsidR="00C97A3E" w:rsidRDefault="00C97A3E" w:rsidP="00C97A3E">
      <w:r>
        <w:t xml:space="preserve">  000203                    05  WS-TL-SALES-FIRST-NAME    PIC X(10)   VALUE SPACES.               IMP</w:t>
      </w:r>
    </w:p>
    <w:p w14:paraId="2D923974" w14:textId="77777777" w:rsidR="00C97A3E" w:rsidRDefault="00C97A3E" w:rsidP="00C97A3E">
      <w:r>
        <w:t xml:space="preserve">  000204                    05  FILLER                    PIC X(29)   VALUE SPACES.               IMP</w:t>
      </w:r>
    </w:p>
    <w:p w14:paraId="5DB2D3C2" w14:textId="77777777" w:rsidR="00C97A3E" w:rsidRDefault="00C97A3E" w:rsidP="00C97A3E">
      <w:r>
        <w:t xml:space="preserve">  000205</w:t>
      </w:r>
    </w:p>
    <w:p w14:paraId="3072914B" w14:textId="77777777" w:rsidR="00C97A3E" w:rsidRDefault="00C97A3E" w:rsidP="00C97A3E">
      <w:r>
        <w:t xml:space="preserve">  000206                01  WS-ERROR-LINE.</w:t>
      </w:r>
    </w:p>
    <w:p w14:paraId="363CBF97" w14:textId="77777777" w:rsidR="00C97A3E" w:rsidRDefault="00C97A3E" w:rsidP="00C97A3E">
      <w:r>
        <w:t xml:space="preserve">  000207                    05  FILLER                    PIC X(3)    VALUE SPACES.               IMP</w:t>
      </w:r>
    </w:p>
    <w:p w14:paraId="538ED96C" w14:textId="77777777" w:rsidR="00C97A3E" w:rsidRDefault="00C97A3E" w:rsidP="00C97A3E">
      <w:r>
        <w:t xml:space="preserve">  000208                    05  WS-ER-TRN-NO              PIC ZZZZ9.</w:t>
      </w:r>
    </w:p>
    <w:p w14:paraId="2A37EEB6" w14:textId="77777777" w:rsidR="00C97A3E" w:rsidRDefault="00C97A3E" w:rsidP="00C97A3E">
      <w:r>
        <w:t xml:space="preserve">  000209                    05  FILLER                    PIC X(2)    VALUE SPACES.               IMP</w:t>
      </w:r>
    </w:p>
    <w:p w14:paraId="3ECD73DD" w14:textId="77777777" w:rsidR="00C97A3E" w:rsidRDefault="00C97A3E" w:rsidP="00C97A3E">
      <w:r>
        <w:t xml:space="preserve">  000210                    05  WS-ER-SALESPERSON-NO      PIC X(5).</w:t>
      </w:r>
    </w:p>
    <w:p w14:paraId="6AE2C484" w14:textId="77777777" w:rsidR="00C97A3E" w:rsidRDefault="00C97A3E" w:rsidP="00C97A3E">
      <w:r>
        <w:t xml:space="preserve">  000211                    05  FILLER                    PIC X(3)    VALUE SPACES.               IMP</w:t>
      </w:r>
    </w:p>
    <w:p w14:paraId="1899F6FD" w14:textId="77777777" w:rsidR="00C97A3E" w:rsidRDefault="00C97A3E" w:rsidP="00C97A3E">
      <w:r>
        <w:t xml:space="preserve">  000212                    05  WS-ER-PROBLEM             PIC X(30)   VALUE SPACES.               IMP</w:t>
      </w:r>
    </w:p>
    <w:p w14:paraId="65A50546" w14:textId="77777777" w:rsidR="00C97A3E" w:rsidRDefault="00C97A3E" w:rsidP="00C97A3E">
      <w:r>
        <w:t xml:space="preserve">  000213                    05  FILLER                    PIC X       VALUE SPACES.               IMP</w:t>
      </w:r>
    </w:p>
    <w:p w14:paraId="06C84592" w14:textId="77777777" w:rsidR="00C97A3E" w:rsidRDefault="00C97A3E" w:rsidP="00C97A3E">
      <w:r>
        <w:t xml:space="preserve">  000214                    05  WS-ER-IDX-STATUS          PIC XX      VALUE SPACES.               IMP</w:t>
      </w:r>
    </w:p>
    <w:p w14:paraId="4C219E2C" w14:textId="77777777" w:rsidR="00C97A3E" w:rsidRDefault="00C97A3E" w:rsidP="00C97A3E">
      <w:r>
        <w:t xml:space="preserve">  000215                    05  FILLER                    PIC X(49)   VALUE SPACES.               IMP</w:t>
      </w:r>
    </w:p>
    <w:p w14:paraId="40BDD74D" w14:textId="77777777" w:rsidR="00C97A3E" w:rsidRDefault="00C97A3E" w:rsidP="00C97A3E">
      <w:r>
        <w:t xml:space="preserve">  000216</w:t>
      </w:r>
    </w:p>
    <w:p w14:paraId="4DF96C3B" w14:textId="77777777" w:rsidR="00C97A3E" w:rsidRDefault="00C97A3E" w:rsidP="00C97A3E">
      <w:r>
        <w:t xml:space="preserve">  000217                01  WS-TOTAL-LINE1.</w:t>
      </w:r>
    </w:p>
    <w:p w14:paraId="74B9E34E" w14:textId="77777777" w:rsidR="00C97A3E" w:rsidRDefault="00C97A3E" w:rsidP="00C97A3E">
      <w:r>
        <w:t xml:space="preserve">  000218                    05  FILLER                    PIC X(3)    VALUE SPACES.               IMP</w:t>
      </w:r>
    </w:p>
    <w:p w14:paraId="1A52194E" w14:textId="77777777" w:rsidR="00C97A3E" w:rsidRDefault="00C97A3E" w:rsidP="00C97A3E">
      <w:r>
        <w:t xml:space="preserve">  000219                    05  FILLER                    PIC X(6)    VALUE '# OF '.</w:t>
      </w:r>
    </w:p>
    <w:p w14:paraId="5AA18373" w14:textId="77777777" w:rsidR="00C97A3E" w:rsidRDefault="00C97A3E" w:rsidP="00C97A3E">
      <w:r>
        <w:t xml:space="preserve">  000220                    05  FILLER                    PIC X(6)    VALUE 'SALES '.</w:t>
      </w:r>
    </w:p>
    <w:p w14:paraId="013CC2E0" w14:textId="77777777" w:rsidR="00C97A3E" w:rsidRDefault="00C97A3E" w:rsidP="00C97A3E">
      <w:r>
        <w:t xml:space="preserve">  000221                    05  FILLER                    PIC X(6)    VALUE 'TRANS '.</w:t>
      </w:r>
    </w:p>
    <w:p w14:paraId="130CB4AA" w14:textId="77777777" w:rsidR="00C97A3E" w:rsidRDefault="00C97A3E" w:rsidP="00C97A3E">
      <w:r>
        <w:t xml:space="preserve">  000222                    05  FILLER                    PIC X(3)    VALUE SPACES.               IMP</w:t>
      </w:r>
    </w:p>
    <w:p w14:paraId="697B9474" w14:textId="77777777" w:rsidR="00C97A3E" w:rsidRDefault="00C97A3E" w:rsidP="00C97A3E">
      <w:r>
        <w:t xml:space="preserve">  000223                    05  WS-SLST-CTR               PIC 9(3).</w:t>
      </w:r>
    </w:p>
    <w:p w14:paraId="44FB2269" w14:textId="77777777" w:rsidR="00C97A3E" w:rsidRDefault="00C97A3E" w:rsidP="00C97A3E">
      <w:r>
        <w:t xml:space="preserve">  000224                    05  FILLER                    PIC X(73)   VALUE SPACES.               IMP</w:t>
      </w:r>
    </w:p>
    <w:p w14:paraId="7163E677" w14:textId="77777777" w:rsidR="00C97A3E" w:rsidRDefault="00C97A3E" w:rsidP="00C97A3E">
      <w:r>
        <w:t xml:space="preserve">  000225</w:t>
      </w:r>
    </w:p>
    <w:p w14:paraId="208D58A5" w14:textId="77777777" w:rsidR="00C97A3E" w:rsidRDefault="00C97A3E" w:rsidP="00C97A3E">
      <w:r>
        <w:t xml:space="preserve">  000226                01  WS-TOTAL-LINE2.</w:t>
      </w:r>
    </w:p>
    <w:p w14:paraId="698E7DB1" w14:textId="77777777" w:rsidR="00C97A3E" w:rsidRDefault="00C97A3E" w:rsidP="00C97A3E">
      <w:r>
        <w:t xml:space="preserve">  000227                    05  FILLER                    PIC X(3)    VALUE SPACES.               IMP</w:t>
      </w:r>
    </w:p>
    <w:p w14:paraId="1A78E1A5" w14:textId="622AACD2" w:rsidR="00C97A3E" w:rsidRDefault="00C97A3E" w:rsidP="00C97A3E">
      <w:r>
        <w:t xml:space="preserve">PP 5655-EC6 IBM Enterprise COBOL for z/OS  6.3.0 P240906       PROGTR    Date </w:t>
      </w:r>
      <w:del w:id="745" w:author="Karandeep Singh" w:date="2025-04-13T22:18:00Z" w16du:dateUtc="2025-04-14T02:18:00Z">
        <w:r w:rsidR="00CD2A7D">
          <w:delText>03/31</w:delText>
        </w:r>
      </w:del>
      <w:ins w:id="746" w:author="Karandeep Singh" w:date="2025-04-13T22:18:00Z" w16du:dateUtc="2025-04-14T02:18:00Z">
        <w:r>
          <w:t>04/13</w:t>
        </w:r>
      </w:ins>
      <w:r>
        <w:t xml:space="preserve">/2025  Time </w:t>
      </w:r>
      <w:del w:id="747" w:author="Karandeep Singh" w:date="2025-04-13T22:18:00Z" w16du:dateUtc="2025-04-14T02:18:00Z">
        <w:r w:rsidR="00CD2A7D">
          <w:delText>19:10:</w:delText>
        </w:r>
      </w:del>
      <w:r>
        <w:t>21</w:t>
      </w:r>
      <w:ins w:id="748" w:author="Karandeep Singh" w:date="2025-04-13T22:18:00Z" w16du:dateUtc="2025-04-14T02:18:00Z">
        <w:r>
          <w:t>:09:08</w:t>
        </w:r>
      </w:ins>
      <w:r>
        <w:t xml:space="preserve">   Page     8</w:t>
      </w:r>
    </w:p>
    <w:p w14:paraId="2A753176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6CF75062" w14:textId="77777777" w:rsidR="00C97A3E" w:rsidRDefault="00C97A3E" w:rsidP="00C97A3E">
      <w:r>
        <w:t xml:space="preserve">  000228                    05  FILLER                    PIC X(6)    VALUE '# OF '.</w:t>
      </w:r>
    </w:p>
    <w:p w14:paraId="66D3BB9B" w14:textId="77777777" w:rsidR="00C97A3E" w:rsidRDefault="00C97A3E" w:rsidP="00C97A3E">
      <w:r>
        <w:t xml:space="preserve">  000229                    05  FILLER                    PIC X(6)    VALUE 'RETURN'.</w:t>
      </w:r>
    </w:p>
    <w:p w14:paraId="63D11AD3" w14:textId="77777777" w:rsidR="00C97A3E" w:rsidRDefault="00C97A3E" w:rsidP="00C97A3E">
      <w:r>
        <w:t xml:space="preserve">  000230                    05  FILLER                    PIC X(7)    VALUE ' TRANS '.</w:t>
      </w:r>
    </w:p>
    <w:p w14:paraId="67FEF19C" w14:textId="77777777" w:rsidR="00C97A3E" w:rsidRDefault="00C97A3E" w:rsidP="00C97A3E">
      <w:r>
        <w:t xml:space="preserve">  000231                    05  FILLER                    PIC X(2)    VALUE SPACES.               IMP</w:t>
      </w:r>
    </w:p>
    <w:p w14:paraId="3A87C929" w14:textId="77777777" w:rsidR="00C97A3E" w:rsidRDefault="00C97A3E" w:rsidP="00C97A3E">
      <w:r>
        <w:t xml:space="preserve">  000232                    05  WS-RETT-CTR               PIC 9(3).</w:t>
      </w:r>
    </w:p>
    <w:p w14:paraId="063CFB6C" w14:textId="77777777" w:rsidR="00C97A3E" w:rsidRDefault="00C97A3E" w:rsidP="00C97A3E">
      <w:r>
        <w:t xml:space="preserve">  000233                    05  FILLER                    PIC X(73)   VALUE SPACES.               IMP</w:t>
      </w:r>
    </w:p>
    <w:p w14:paraId="6C860352" w14:textId="77777777" w:rsidR="00C97A3E" w:rsidRDefault="00C97A3E" w:rsidP="00C97A3E">
      <w:r>
        <w:t xml:space="preserve">  000234</w:t>
      </w:r>
    </w:p>
    <w:p w14:paraId="6C3A5D9E" w14:textId="77777777" w:rsidR="00C97A3E" w:rsidRDefault="00C97A3E" w:rsidP="00C97A3E">
      <w:r>
        <w:t xml:space="preserve">  000235                01  WS-TOTAL-LINE3.</w:t>
      </w:r>
    </w:p>
    <w:p w14:paraId="162667EB" w14:textId="77777777" w:rsidR="00C97A3E" w:rsidRDefault="00C97A3E" w:rsidP="00C97A3E">
      <w:r>
        <w:t xml:space="preserve">  000236                    05  FILLER                    PIC X(3)    VALUE SPACES.               IMP</w:t>
      </w:r>
    </w:p>
    <w:p w14:paraId="5A6D5D0A" w14:textId="77777777" w:rsidR="00C97A3E" w:rsidRDefault="00C97A3E" w:rsidP="00C97A3E">
      <w:r>
        <w:t xml:space="preserve">  000237                    05  FILLER                    PIC X(6)    VALUE '# OF '.</w:t>
      </w:r>
    </w:p>
    <w:p w14:paraId="30972B17" w14:textId="77777777" w:rsidR="00C97A3E" w:rsidRDefault="00C97A3E" w:rsidP="00C97A3E">
      <w:r>
        <w:t xml:space="preserve">  000238                    05  FILLER                    PIC X(4)    VALUE 'ADD '.</w:t>
      </w:r>
    </w:p>
    <w:p w14:paraId="325CDEC2" w14:textId="77777777" w:rsidR="00C97A3E" w:rsidRDefault="00C97A3E" w:rsidP="00C97A3E">
      <w:r>
        <w:t xml:space="preserve">  000239                    05  FILLER                    PIC X(6)    VALUE 'TRANS '.</w:t>
      </w:r>
    </w:p>
    <w:p w14:paraId="2FDA844E" w14:textId="77777777" w:rsidR="00C97A3E" w:rsidRDefault="00C97A3E" w:rsidP="00C97A3E">
      <w:r>
        <w:t xml:space="preserve">  000240                    05  FILLER                    PIC X(5)    VALUE SPACES.               IMP</w:t>
      </w:r>
    </w:p>
    <w:p w14:paraId="6D127747" w14:textId="77777777" w:rsidR="00C97A3E" w:rsidRDefault="00C97A3E" w:rsidP="00C97A3E">
      <w:r>
        <w:t xml:space="preserve">  000241                    05  WS-ADDT-CTR               PIC 9(3).</w:t>
      </w:r>
    </w:p>
    <w:p w14:paraId="7876E1EA" w14:textId="77777777" w:rsidR="00C97A3E" w:rsidRDefault="00C97A3E" w:rsidP="00C97A3E">
      <w:r>
        <w:t xml:space="preserve">  000242                    05  FILLER                    PIC X(73)   VALUE SPACES.               IMP</w:t>
      </w:r>
    </w:p>
    <w:p w14:paraId="03C5C96B" w14:textId="77777777" w:rsidR="00C97A3E" w:rsidRDefault="00C97A3E" w:rsidP="00C97A3E">
      <w:r>
        <w:t xml:space="preserve">  000243</w:t>
      </w:r>
    </w:p>
    <w:p w14:paraId="55CCC7A4" w14:textId="77777777" w:rsidR="00C97A3E" w:rsidRDefault="00C97A3E" w:rsidP="00C97A3E">
      <w:r>
        <w:t xml:space="preserve">  000244                01  WS-TOTAL-LINE4.</w:t>
      </w:r>
    </w:p>
    <w:p w14:paraId="2C13BA24" w14:textId="77777777" w:rsidR="00C97A3E" w:rsidRDefault="00C97A3E" w:rsidP="00C97A3E">
      <w:r>
        <w:t xml:space="preserve">  000245                    05  FILLER                    PIC X(3)    VALUE SPACES.               IMP</w:t>
      </w:r>
    </w:p>
    <w:p w14:paraId="0BD8CF92" w14:textId="77777777" w:rsidR="00C97A3E" w:rsidRDefault="00C97A3E" w:rsidP="00C97A3E">
      <w:r>
        <w:t xml:space="preserve">  000246                    05  FILLER                    PIC X(6)    VALUE '# OF '.</w:t>
      </w:r>
    </w:p>
    <w:p w14:paraId="179FDB60" w14:textId="77777777" w:rsidR="00C97A3E" w:rsidRDefault="00C97A3E" w:rsidP="00C97A3E">
      <w:r>
        <w:t xml:space="preserve">  000247                    05  FILLER                    PIC X(4)    VALUE 'DEL '.</w:t>
      </w:r>
    </w:p>
    <w:p w14:paraId="6AAFA25A" w14:textId="77777777" w:rsidR="00C97A3E" w:rsidRDefault="00C97A3E" w:rsidP="00C97A3E">
      <w:r>
        <w:t xml:space="preserve">  000248                    05  FILLER                    PIC X(6)    VALUE 'TRANS '.</w:t>
      </w:r>
    </w:p>
    <w:p w14:paraId="6EF4448A" w14:textId="77777777" w:rsidR="00C97A3E" w:rsidRDefault="00C97A3E" w:rsidP="00C97A3E">
      <w:r>
        <w:t xml:space="preserve">  000249                    05  FILLER                    PIC X(5)    VALUE SPACES.               IMP</w:t>
      </w:r>
    </w:p>
    <w:p w14:paraId="2BF646EA" w14:textId="77777777" w:rsidR="00C97A3E" w:rsidRDefault="00C97A3E" w:rsidP="00C97A3E">
      <w:r>
        <w:t xml:space="preserve">  000250                    05  WS-DELT-CTR               PIC 9(3).</w:t>
      </w:r>
    </w:p>
    <w:p w14:paraId="220B3E53" w14:textId="77777777" w:rsidR="00C97A3E" w:rsidRDefault="00C97A3E" w:rsidP="00C97A3E">
      <w:r>
        <w:t xml:space="preserve">  000251                    05  FILLER                    PIC X(73)   VALUE SPACES.               IMP</w:t>
      </w:r>
    </w:p>
    <w:p w14:paraId="2462BC4A" w14:textId="77777777" w:rsidR="00C97A3E" w:rsidRDefault="00C97A3E" w:rsidP="00C97A3E">
      <w:r>
        <w:t xml:space="preserve">  000252</w:t>
      </w:r>
    </w:p>
    <w:p w14:paraId="7ADE16F4" w14:textId="77777777" w:rsidR="00C97A3E" w:rsidRDefault="00C97A3E" w:rsidP="00C97A3E">
      <w:r>
        <w:t xml:space="preserve">  000253                01  WS-TOTAL-LINE5.</w:t>
      </w:r>
    </w:p>
    <w:p w14:paraId="3523980F" w14:textId="77777777" w:rsidR="00C97A3E" w:rsidRDefault="00C97A3E" w:rsidP="00C97A3E">
      <w:r>
        <w:t xml:space="preserve">  000254                    05  FILLER                    PIC X(3)    VALUE SPACES.               IMP</w:t>
      </w:r>
    </w:p>
    <w:p w14:paraId="318D5662" w14:textId="77777777" w:rsidR="00C97A3E" w:rsidRDefault="00C97A3E" w:rsidP="00C97A3E">
      <w:r>
        <w:t xml:space="preserve">  000255                    05  FILLER                    PIC X(6)    VALUE '# OF '.</w:t>
      </w:r>
    </w:p>
    <w:p w14:paraId="1637CCC3" w14:textId="77777777" w:rsidR="00C97A3E" w:rsidRDefault="00C97A3E" w:rsidP="00C97A3E">
      <w:r>
        <w:t xml:space="preserve">  000256                    05  FILLER                    PIC X(7)    VALUE 'CHANGE '.</w:t>
      </w:r>
    </w:p>
    <w:p w14:paraId="75B7228A" w14:textId="77777777" w:rsidR="00C97A3E" w:rsidRDefault="00C97A3E" w:rsidP="00C97A3E">
      <w:r>
        <w:t xml:space="preserve">  000257                    05  FILLER                    PIC X(6)    VALUE 'TRANS '.</w:t>
      </w:r>
    </w:p>
    <w:p w14:paraId="0DB4EFD6" w14:textId="77777777" w:rsidR="00C97A3E" w:rsidRDefault="00C97A3E" w:rsidP="00C97A3E">
      <w:r>
        <w:t xml:space="preserve">  000258                    05  FILLER                    PIC X(2)    VALUE SPACES.               IMP</w:t>
      </w:r>
    </w:p>
    <w:p w14:paraId="7161A733" w14:textId="77777777" w:rsidR="00C97A3E" w:rsidRDefault="00C97A3E" w:rsidP="00C97A3E">
      <w:r>
        <w:t xml:space="preserve">  000259                    05  WS-CHGT-CTR               PIC 9(3).</w:t>
      </w:r>
    </w:p>
    <w:p w14:paraId="4A585426" w14:textId="77777777" w:rsidR="00C97A3E" w:rsidRDefault="00C97A3E" w:rsidP="00C97A3E">
      <w:r>
        <w:t xml:space="preserve">  000260                    05  FILLER                    PIC X(73)   VALUE SPACES.               IMP</w:t>
      </w:r>
    </w:p>
    <w:p w14:paraId="39A12320" w14:textId="77777777" w:rsidR="00C97A3E" w:rsidRDefault="00C97A3E" w:rsidP="00C97A3E">
      <w:r>
        <w:t xml:space="preserve">  000261</w:t>
      </w:r>
    </w:p>
    <w:p w14:paraId="75CD5CFC" w14:textId="77777777" w:rsidR="00C97A3E" w:rsidRDefault="00C97A3E" w:rsidP="00C97A3E">
      <w:r>
        <w:t xml:space="preserve">  000262                01  WS-TOTAL-LINE6.</w:t>
      </w:r>
    </w:p>
    <w:p w14:paraId="627531FF" w14:textId="77777777" w:rsidR="00C97A3E" w:rsidRDefault="00C97A3E" w:rsidP="00C97A3E">
      <w:r>
        <w:t xml:space="preserve">  000263                    05  FILLER                    PIC X(3)    VALUE SPACES.               IMP</w:t>
      </w:r>
    </w:p>
    <w:p w14:paraId="450BE69E" w14:textId="77777777" w:rsidR="00C97A3E" w:rsidRDefault="00C97A3E" w:rsidP="00C97A3E">
      <w:r>
        <w:t xml:space="preserve">  000264                    05  FILLER                    PIC X(6)    VALUE '# OF '.</w:t>
      </w:r>
    </w:p>
    <w:p w14:paraId="749B1336" w14:textId="77777777" w:rsidR="00C97A3E" w:rsidRDefault="00C97A3E" w:rsidP="00C97A3E">
      <w:r>
        <w:t xml:space="preserve">  000265                    05  FILLER                    PIC X(8)    VALUE 'INVALID '.</w:t>
      </w:r>
    </w:p>
    <w:p w14:paraId="7C3CFA52" w14:textId="77777777" w:rsidR="00C97A3E" w:rsidRDefault="00C97A3E" w:rsidP="00C97A3E">
      <w:r>
        <w:t xml:space="preserve">  000266                    05  FILLER                    PIC X(5)    VALUE 'TRANS'.</w:t>
      </w:r>
    </w:p>
    <w:p w14:paraId="4A5C17CC" w14:textId="77777777" w:rsidR="00C97A3E" w:rsidRDefault="00C97A3E" w:rsidP="00C97A3E">
      <w:r>
        <w:t xml:space="preserve">  000267                    05  FILLER                    PIC X(2)    VALUE SPACES.               IMP</w:t>
      </w:r>
    </w:p>
    <w:p w14:paraId="4A09B843" w14:textId="77777777" w:rsidR="00C97A3E" w:rsidRDefault="00C97A3E" w:rsidP="00C97A3E">
      <w:r>
        <w:t xml:space="preserve">  000268                    05  WS-INVALID-CTR            PIC 9(3).</w:t>
      </w:r>
    </w:p>
    <w:p w14:paraId="71EEC34B" w14:textId="77777777" w:rsidR="00C97A3E" w:rsidRDefault="00C97A3E" w:rsidP="00C97A3E">
      <w:r>
        <w:t xml:space="preserve">  000269                    05  FILLER                    PIC X(72)   VALUE SPACES.               IMP</w:t>
      </w:r>
    </w:p>
    <w:p w14:paraId="6FC71618" w14:textId="77777777" w:rsidR="00C97A3E" w:rsidRDefault="00C97A3E" w:rsidP="00C97A3E">
      <w:r>
        <w:t xml:space="preserve">  000270</w:t>
      </w:r>
    </w:p>
    <w:p w14:paraId="43A78EAE" w14:textId="77777777" w:rsidR="00C97A3E" w:rsidRDefault="00C97A3E" w:rsidP="00C97A3E">
      <w:r>
        <w:t xml:space="preserve">  000271                01  TRANS-WORK-AREA.</w:t>
      </w:r>
    </w:p>
    <w:p w14:paraId="0E197BB6" w14:textId="77777777" w:rsidR="00C97A3E" w:rsidRDefault="00C97A3E" w:rsidP="00C97A3E">
      <w:r>
        <w:t xml:space="preserve">  000272                    05  WS-CURRENT-DATE-NUM           PIC 9(8).</w:t>
      </w:r>
    </w:p>
    <w:p w14:paraId="02ABA813" w14:textId="77777777" w:rsidR="00C97A3E" w:rsidRDefault="00C97A3E" w:rsidP="00C97A3E">
      <w:r>
        <w:t xml:space="preserve">  000273</w:t>
      </w:r>
    </w:p>
    <w:p w14:paraId="0E5B81CD" w14:textId="77777777" w:rsidR="00C97A3E" w:rsidRDefault="00C97A3E" w:rsidP="00C97A3E">
      <w:r>
        <w:t xml:space="preserve">  000274                    05 TRANS-DATE-VAL.</w:t>
      </w:r>
    </w:p>
    <w:p w14:paraId="678F3EFC" w14:textId="77777777" w:rsidR="00C97A3E" w:rsidRDefault="00C97A3E" w:rsidP="00C97A3E">
      <w:r>
        <w:t xml:space="preserve">  000275                       10 TRANS-YEAR             PIC 9(04).</w:t>
      </w:r>
    </w:p>
    <w:p w14:paraId="7D702C26" w14:textId="77777777" w:rsidR="00C97A3E" w:rsidRDefault="00C97A3E" w:rsidP="00C97A3E">
      <w:r>
        <w:t xml:space="preserve">  000276                          88 TRANS-VALID-YEAR    VALUES 2001 THRU 9999.</w:t>
      </w:r>
    </w:p>
    <w:p w14:paraId="535AAF81" w14:textId="77777777" w:rsidR="00C97A3E" w:rsidRDefault="00C97A3E" w:rsidP="00C97A3E">
      <w:r>
        <w:t xml:space="preserve">  000277                          88 TRANS-INVALID-YEAR-LESS-MIN  VALUE 0000 thru 2000.</w:t>
      </w:r>
    </w:p>
    <w:p w14:paraId="590BD1E3" w14:textId="77777777" w:rsidR="00C97A3E" w:rsidRDefault="00C97A3E" w:rsidP="00C97A3E">
      <w:r>
        <w:t xml:space="preserve">  000278                       10 TRANS-YEAR-X-TYP</w:t>
      </w:r>
    </w:p>
    <w:p w14:paraId="357FCC21" w14:textId="77777777" w:rsidR="00C97A3E" w:rsidRDefault="00C97A3E" w:rsidP="00C97A3E">
      <w:r>
        <w:t xml:space="preserve">  000279                          REDEFINES</w:t>
      </w:r>
    </w:p>
    <w:p w14:paraId="02C6DF97" w14:textId="77777777" w:rsidR="00C97A3E" w:rsidRDefault="00C97A3E" w:rsidP="00C97A3E">
      <w:r>
        <w:t xml:space="preserve">  000280                          TRANS-YEAR.                                                     275</w:t>
      </w:r>
    </w:p>
    <w:p w14:paraId="227C4FEA" w14:textId="77777777" w:rsidR="00C97A3E" w:rsidRDefault="00C97A3E" w:rsidP="00C97A3E">
      <w:r>
        <w:t xml:space="preserve">  000281                          15  FILLER              PIC X(02).</w:t>
      </w:r>
    </w:p>
    <w:p w14:paraId="1612965C" w14:textId="77777777" w:rsidR="00C97A3E" w:rsidRDefault="00C97A3E" w:rsidP="00C97A3E">
      <w:r>
        <w:t xml:space="preserve">  000282                          15  TRANS-YEAR-JJ      PIC 9(02).</w:t>
      </w:r>
    </w:p>
    <w:p w14:paraId="621F0370" w14:textId="77777777" w:rsidR="00C97A3E" w:rsidRDefault="00C97A3E" w:rsidP="00C97A3E">
      <w:r>
        <w:t xml:space="preserve">  000283                          88  TRANS-YEAR-NOT-A-LEAP VALUES 01 02 03 05 05 07 09.</w:t>
      </w:r>
    </w:p>
    <w:p w14:paraId="5AD3CC7B" w14:textId="77777777" w:rsidR="00C97A3E" w:rsidRDefault="00C97A3E" w:rsidP="00C97A3E">
      <w:r>
        <w:t xml:space="preserve">  000284                          88  TRANS-YEAR-MUST-BE-LEAP VALUES 00 04 08.</w:t>
      </w:r>
    </w:p>
    <w:p w14:paraId="0A588100" w14:textId="7A7DAF7F" w:rsidR="00C97A3E" w:rsidRDefault="00C97A3E" w:rsidP="00C97A3E">
      <w:r>
        <w:t xml:space="preserve">PP 5655-EC6 IBM Enterprise COBOL for z/OS  6.3.0 P240906       PROGTR    Date </w:t>
      </w:r>
      <w:del w:id="749" w:author="Karandeep Singh" w:date="2025-04-13T22:18:00Z" w16du:dateUtc="2025-04-14T02:18:00Z">
        <w:r w:rsidR="00CD2A7D">
          <w:delText>03/31</w:delText>
        </w:r>
      </w:del>
      <w:ins w:id="750" w:author="Karandeep Singh" w:date="2025-04-13T22:18:00Z" w16du:dateUtc="2025-04-14T02:18:00Z">
        <w:r>
          <w:t>04/13</w:t>
        </w:r>
      </w:ins>
      <w:r>
        <w:t xml:space="preserve">/2025  Time </w:t>
      </w:r>
      <w:del w:id="751" w:author="Karandeep Singh" w:date="2025-04-13T22:18:00Z" w16du:dateUtc="2025-04-14T02:18:00Z">
        <w:r w:rsidR="00CD2A7D">
          <w:delText>19:10:</w:delText>
        </w:r>
      </w:del>
      <w:r>
        <w:t>21</w:t>
      </w:r>
      <w:ins w:id="752" w:author="Karandeep Singh" w:date="2025-04-13T22:18:00Z" w16du:dateUtc="2025-04-14T02:18:00Z">
        <w:r>
          <w:t>:09:08</w:t>
        </w:r>
      </w:ins>
      <w:r>
        <w:t xml:space="preserve">   Page     9</w:t>
      </w:r>
    </w:p>
    <w:p w14:paraId="00598936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05F1968A" w14:textId="77777777" w:rsidR="00C97A3E" w:rsidRDefault="00C97A3E" w:rsidP="00C97A3E">
      <w:r>
        <w:t xml:space="preserve">  000285                       10 TRANS-MONTH            PIC 9(02).</w:t>
      </w:r>
    </w:p>
    <w:p w14:paraId="2028EF46" w14:textId="77777777" w:rsidR="00C97A3E" w:rsidRDefault="00C97A3E" w:rsidP="00C97A3E">
      <w:r>
        <w:t xml:space="preserve">  000286                          88 MONTH-OK             VALUE 1  THRU 11.</w:t>
      </w:r>
    </w:p>
    <w:p w14:paraId="5D7008AF" w14:textId="77777777" w:rsidR="00C97A3E" w:rsidRDefault="00C97A3E" w:rsidP="00C97A3E">
      <w:r>
        <w:t xml:space="preserve">  000287                          88 MONTH-31             VALUE 1 3 4 7 8 10 12.</w:t>
      </w:r>
    </w:p>
    <w:p w14:paraId="2E0A1AB2" w14:textId="77777777" w:rsidR="00C97A3E" w:rsidRDefault="00C97A3E" w:rsidP="00C97A3E">
      <w:r>
        <w:t xml:space="preserve">  000288                          88 MONTH-30             VALUE 5 6 9 11.</w:t>
      </w:r>
    </w:p>
    <w:p w14:paraId="54AEFD39" w14:textId="77777777" w:rsidR="00C97A3E" w:rsidRDefault="00C97A3E" w:rsidP="00C97A3E">
      <w:r>
        <w:t xml:space="preserve">  000289                          88 MONTH-28-29          VALUE 2.</w:t>
      </w:r>
    </w:p>
    <w:p w14:paraId="58355663" w14:textId="77777777" w:rsidR="00C97A3E" w:rsidRDefault="00C97A3E" w:rsidP="00C97A3E">
      <w:r>
        <w:t xml:space="preserve">  000290                       10 TRANS-DAY              PIC 9(02).</w:t>
      </w:r>
    </w:p>
    <w:p w14:paraId="113FF646" w14:textId="77777777" w:rsidR="00C97A3E" w:rsidRDefault="00C97A3E" w:rsidP="00C97A3E">
      <w:r>
        <w:t xml:space="preserve">  000291                          88 DAY-31               VALUE 1  THRU 31.</w:t>
      </w:r>
    </w:p>
    <w:p w14:paraId="5DD79AE4" w14:textId="77777777" w:rsidR="00C97A3E" w:rsidRDefault="00C97A3E" w:rsidP="00C97A3E">
      <w:r>
        <w:t xml:space="preserve">  000292                          88 DAY-30               VALUE 1  THRU 30.</w:t>
      </w:r>
    </w:p>
    <w:p w14:paraId="335E1743" w14:textId="77777777" w:rsidR="00C97A3E" w:rsidRDefault="00C97A3E" w:rsidP="00C97A3E">
      <w:r>
        <w:t xml:space="preserve">  000293                          88 DAY-29               VALUE 1  THRU 29.</w:t>
      </w:r>
    </w:p>
    <w:p w14:paraId="3BAF3789" w14:textId="77777777" w:rsidR="00C97A3E" w:rsidRDefault="00C97A3E" w:rsidP="00C97A3E">
      <w:r>
        <w:t xml:space="preserve">  000294                          88 DAY-28               VALUE 1  THRU 28.</w:t>
      </w:r>
    </w:p>
    <w:p w14:paraId="4BF26693" w14:textId="77777777" w:rsidR="00C97A3E" w:rsidRDefault="00C97A3E" w:rsidP="00C97A3E">
      <w:r>
        <w:t xml:space="preserve">  000295               *</w:t>
      </w:r>
    </w:p>
    <w:p w14:paraId="2D55ED25" w14:textId="77777777" w:rsidR="00C97A3E" w:rsidRDefault="00C97A3E" w:rsidP="00C97A3E">
      <w:r>
        <w:t xml:space="preserve">  000296               *</w:t>
      </w:r>
    </w:p>
    <w:p w14:paraId="547772D1" w14:textId="77777777" w:rsidR="00C97A3E" w:rsidRDefault="00C97A3E" w:rsidP="00C97A3E">
      <w:r>
        <w:t xml:space="preserve">  000297                    05 TRANS-DIVIDE-WORK.</w:t>
      </w:r>
    </w:p>
    <w:p w14:paraId="057C959E" w14:textId="77777777" w:rsidR="00C97A3E" w:rsidRDefault="00C97A3E" w:rsidP="00C97A3E">
      <w:r>
        <w:t xml:space="preserve">  000298                       10 QUOTIENT                PIC S9(04).</w:t>
      </w:r>
    </w:p>
    <w:p w14:paraId="17849223" w14:textId="77777777" w:rsidR="00C97A3E" w:rsidRDefault="00C97A3E" w:rsidP="00C97A3E">
      <w:r>
        <w:t xml:space="preserve">  000299                       10 REST                    PIC S9(02).</w:t>
      </w:r>
    </w:p>
    <w:p w14:paraId="53E703FB" w14:textId="77777777" w:rsidR="00C97A3E" w:rsidRDefault="00C97A3E" w:rsidP="00C97A3E">
      <w:r>
        <w:t xml:space="preserve">  000300                          88  IT-IS-A-LEAP-YEAR   VALUE ZERO.                             IMP</w:t>
      </w:r>
    </w:p>
    <w:p w14:paraId="6090A805" w14:textId="77777777" w:rsidR="00C97A3E" w:rsidRDefault="00C97A3E" w:rsidP="00C97A3E">
      <w:r>
        <w:t xml:space="preserve">  000301                          88  NOT-A-LEAP-YEAR     VALUE 1 2 3.</w:t>
      </w:r>
    </w:p>
    <w:p w14:paraId="288AC0FA" w14:textId="77777777" w:rsidR="00C97A3E" w:rsidRDefault="00C97A3E" w:rsidP="00C97A3E">
      <w:r>
        <w:t xml:space="preserve">  000302</w:t>
      </w:r>
    </w:p>
    <w:p w14:paraId="6E1A05A4" w14:textId="77777777" w:rsidR="00C97A3E" w:rsidRDefault="00C97A3E" w:rsidP="00C97A3E">
      <w:r>
        <w:t xml:space="preserve">  000303</w:t>
      </w:r>
    </w:p>
    <w:p w14:paraId="77576813" w14:textId="77777777" w:rsidR="00C97A3E" w:rsidRDefault="00C97A3E" w:rsidP="00C97A3E">
      <w:r>
        <w:t xml:space="preserve">  000304</w:t>
      </w:r>
    </w:p>
    <w:p w14:paraId="6F4098B6" w14:textId="77777777" w:rsidR="00C97A3E" w:rsidRDefault="00C97A3E" w:rsidP="00C97A3E">
      <w:r>
        <w:t xml:space="preserve">  000305                PROCEDURE DIVISION.</w:t>
      </w:r>
    </w:p>
    <w:p w14:paraId="1C2F690B" w14:textId="77777777" w:rsidR="00C97A3E" w:rsidRDefault="00C97A3E" w:rsidP="00C97A3E">
      <w:r>
        <w:t xml:space="preserve">  000306</w:t>
      </w:r>
    </w:p>
    <w:p w14:paraId="61DD8643" w14:textId="77777777" w:rsidR="00C97A3E" w:rsidRDefault="00C97A3E" w:rsidP="00C97A3E">
      <w:r>
        <w:t xml:space="preserve">  000307                A000-INITIALIZATION.</w:t>
      </w:r>
    </w:p>
    <w:p w14:paraId="0A74AC2F" w14:textId="77777777" w:rsidR="00C97A3E" w:rsidRDefault="00C97A3E" w:rsidP="00C97A3E">
      <w:r>
        <w:t xml:space="preserve">  000308                    OPEN INPUT SALESTRANS                                                 69</w:t>
      </w:r>
    </w:p>
    <w:p w14:paraId="38FE3382" w14:textId="77777777" w:rsidR="00C97A3E" w:rsidRDefault="00C97A3E" w:rsidP="00C97A3E">
      <w:r>
        <w:t xml:space="preserve">  000309                         I-O SALESMAST                                                    51</w:t>
      </w:r>
    </w:p>
    <w:p w14:paraId="0B0AD10E" w14:textId="77777777" w:rsidR="00C97A3E" w:rsidRDefault="00C97A3E" w:rsidP="00C97A3E">
      <w:r>
        <w:t xml:space="preserve">  000310                         OUTPUT SALESRPT.                                                 90</w:t>
      </w:r>
    </w:p>
    <w:p w14:paraId="3902BCDC" w14:textId="77777777" w:rsidR="00C97A3E" w:rsidRDefault="00C97A3E" w:rsidP="00C97A3E">
      <w:r>
        <w:t xml:space="preserve">  000311</w:t>
      </w:r>
    </w:p>
    <w:p w14:paraId="3914154B" w14:textId="77777777" w:rsidR="00C97A3E" w:rsidRDefault="00C97A3E" w:rsidP="00C97A3E">
      <w:r>
        <w:t xml:space="preserve">  000312                    IF WS-IN-STATUS NOT EQUAL '00' OR                                     123</w:t>
      </w:r>
    </w:p>
    <w:p w14:paraId="5281C220" w14:textId="77777777" w:rsidR="00C97A3E" w:rsidRDefault="00C97A3E" w:rsidP="00C97A3E">
      <w:r>
        <w:t xml:space="preserve">  000313                       WS-TRN-STATUS NOT EQUAL '00'                                       124</w:t>
      </w:r>
    </w:p>
    <w:p w14:paraId="57012455" w14:textId="77777777" w:rsidR="00C97A3E" w:rsidRDefault="00C97A3E" w:rsidP="00C97A3E">
      <w:r>
        <w:t xml:space="preserve">  000314      1                 DISPLAY 'FILE ERROR IN-STATUS = ', WS-IN-STATUS,                  123</w:t>
      </w:r>
    </w:p>
    <w:p w14:paraId="61DBC17F" w14:textId="77777777" w:rsidR="00C97A3E" w:rsidRDefault="00C97A3E" w:rsidP="00C97A3E">
      <w:r>
        <w:t xml:space="preserve">  000315**    1  </w:t>
      </w:r>
      <w:r>
        <w:tab/>
      </w:r>
      <w:r>
        <w:tab/>
      </w:r>
      <w:r>
        <w:tab/>
        <w:t xml:space="preserve">           ' TRN-STATUS = ', WS-TRN-STATUS                                    124</w:t>
      </w:r>
    </w:p>
    <w:p w14:paraId="469AFF33" w14:textId="77777777" w:rsidR="00C97A3E" w:rsidRDefault="00C97A3E" w:rsidP="00C97A3E">
      <w:r>
        <w:t xml:space="preserve">  000316                    ELSE</w:t>
      </w:r>
    </w:p>
    <w:p w14:paraId="433D2E1B" w14:textId="77777777" w:rsidR="00C97A3E" w:rsidRDefault="00C97A3E" w:rsidP="00C97A3E">
      <w:r>
        <w:t xml:space="preserve">  000317      1                PERFORM W100-PRINT-HEADING-LINES                                   655</w:t>
      </w:r>
    </w:p>
    <w:p w14:paraId="1D1E8ED6" w14:textId="77777777" w:rsidR="00C97A3E" w:rsidRDefault="00C97A3E" w:rsidP="00C97A3E">
      <w:r>
        <w:t xml:space="preserve">  000318      1                PERFORM B100-PROCESS-TRANSACTIONS                                  328</w:t>
      </w:r>
    </w:p>
    <w:p w14:paraId="385A7718" w14:textId="77777777" w:rsidR="00C97A3E" w:rsidRDefault="00C97A3E" w:rsidP="00C97A3E">
      <w:r>
        <w:t xml:space="preserve">  000319      1                    UNTIL WS-SALESTRANS-EOF                                        121</w:t>
      </w:r>
    </w:p>
    <w:p w14:paraId="019794E9" w14:textId="77777777" w:rsidR="00C97A3E" w:rsidRDefault="00C97A3E" w:rsidP="00C97A3E">
      <w:r>
        <w:t xml:space="preserve">  000320      1                PERFORM  W120-PRINT-SUMMARY                                        684</w:t>
      </w:r>
    </w:p>
    <w:p w14:paraId="2F38632C" w14:textId="77777777" w:rsidR="00C97A3E" w:rsidRDefault="00C97A3E" w:rsidP="00C97A3E">
      <w:r>
        <w:t xml:space="preserve">  000321      1                CLOSE SALESMAST                                                    51</w:t>
      </w:r>
    </w:p>
    <w:p w14:paraId="21414F20" w14:textId="77777777" w:rsidR="00C97A3E" w:rsidRDefault="00C97A3E" w:rsidP="00C97A3E">
      <w:r>
        <w:t xml:space="preserve">  000322      1                      SALESTRANS                                                   69</w:t>
      </w:r>
    </w:p>
    <w:p w14:paraId="6185502F" w14:textId="77777777" w:rsidR="00C97A3E" w:rsidRDefault="00C97A3E" w:rsidP="00C97A3E">
      <w:r>
        <w:t xml:space="preserve">  000323      1                      SALESRPT                                                     90</w:t>
      </w:r>
    </w:p>
    <w:p w14:paraId="5261FD31" w14:textId="77777777" w:rsidR="00C97A3E" w:rsidRDefault="00C97A3E" w:rsidP="00C97A3E">
      <w:r>
        <w:t xml:space="preserve">  000324                    END-IF.</w:t>
      </w:r>
    </w:p>
    <w:p w14:paraId="143B285B" w14:textId="77777777" w:rsidR="00C97A3E" w:rsidRDefault="00C97A3E" w:rsidP="00C97A3E">
      <w:r>
        <w:t xml:space="preserve">  000325</w:t>
      </w:r>
    </w:p>
    <w:p w14:paraId="3C87DF95" w14:textId="77777777" w:rsidR="00C97A3E" w:rsidRDefault="00C97A3E" w:rsidP="00C97A3E">
      <w:r>
        <w:t xml:space="preserve">  000326                    STOP RUN.</w:t>
      </w:r>
    </w:p>
    <w:p w14:paraId="43993DA2" w14:textId="77777777" w:rsidR="00C97A3E" w:rsidRDefault="00C97A3E" w:rsidP="00C97A3E">
      <w:r>
        <w:t xml:space="preserve">  000327</w:t>
      </w:r>
    </w:p>
    <w:p w14:paraId="68DE35E8" w14:textId="77777777" w:rsidR="00C97A3E" w:rsidRDefault="00C97A3E" w:rsidP="00C97A3E">
      <w:r>
        <w:t xml:space="preserve">  000328                B100-PROCESS-TRANSACTIONS.</w:t>
      </w:r>
    </w:p>
    <w:p w14:paraId="2FC6FF1E" w14:textId="77777777" w:rsidR="00C97A3E" w:rsidRDefault="00C97A3E" w:rsidP="00C97A3E">
      <w:r>
        <w:t xml:space="preserve">  000329</w:t>
      </w:r>
    </w:p>
    <w:p w14:paraId="0035E2B7" w14:textId="77777777" w:rsidR="00C97A3E" w:rsidRDefault="00C97A3E" w:rsidP="00C97A3E">
      <w:r>
        <w:t xml:space="preserve">  000330                    PERFORM R100-READ-TRANS-RECORD.                                       638</w:t>
      </w:r>
    </w:p>
    <w:p w14:paraId="2E473E87" w14:textId="77777777" w:rsidR="00C97A3E" w:rsidRDefault="00C97A3E" w:rsidP="00C97A3E">
      <w:r>
        <w:t xml:space="preserve">  000331</w:t>
      </w:r>
    </w:p>
    <w:p w14:paraId="7E3695C9" w14:textId="77777777" w:rsidR="00C97A3E" w:rsidRDefault="00C97A3E" w:rsidP="00C97A3E">
      <w:r>
        <w:t xml:space="preserve">  000332                    IF WS-SALESTRANS-NOT-EOF                                              122</w:t>
      </w:r>
    </w:p>
    <w:p w14:paraId="0F1D38F5" w14:textId="77777777" w:rsidR="00C97A3E" w:rsidRDefault="00C97A3E" w:rsidP="00C97A3E">
      <w:r>
        <w:t xml:space="preserve">  000333      1                 PERFORM C050-DATE-VALIDATION                                      354</w:t>
      </w:r>
    </w:p>
    <w:p w14:paraId="6F1EC912" w14:textId="77777777" w:rsidR="00C97A3E" w:rsidRDefault="00C97A3E" w:rsidP="00C97A3E">
      <w:r>
        <w:t xml:space="preserve">  000334      1                 EVALUATE TRUE</w:t>
      </w:r>
    </w:p>
    <w:p w14:paraId="0B14AEFA" w14:textId="77777777" w:rsidR="00C97A3E" w:rsidRDefault="00C97A3E" w:rsidP="00C97A3E">
      <w:r>
        <w:t xml:space="preserve">  000335      1                     WHEN TRANS-ADD                                                81</w:t>
      </w:r>
    </w:p>
    <w:p w14:paraId="338974FA" w14:textId="77777777" w:rsidR="00C97A3E" w:rsidRDefault="00C97A3E" w:rsidP="00C97A3E">
      <w:r>
        <w:t xml:space="preserve">  000336      2                         MOVE TRANS-DATA TO WS-TRANS-MAINTENANCE                   88 112</w:t>
      </w:r>
    </w:p>
    <w:p w14:paraId="3B597196" w14:textId="77777777" w:rsidR="00C97A3E" w:rsidRDefault="00C97A3E" w:rsidP="00C97A3E">
      <w:r>
        <w:t xml:space="preserve">  000337      2                         PERFORM C100-PROCESS-ADD                                  456</w:t>
      </w:r>
    </w:p>
    <w:p w14:paraId="71676E5E" w14:textId="77777777" w:rsidR="00C97A3E" w:rsidRDefault="00C97A3E" w:rsidP="00C97A3E">
      <w:r>
        <w:t xml:space="preserve">  000338      1                     WHEN TRANS-DEL                                                82</w:t>
      </w:r>
    </w:p>
    <w:p w14:paraId="2801F50D" w14:textId="77777777" w:rsidR="00C97A3E" w:rsidRDefault="00C97A3E" w:rsidP="00C97A3E">
      <w:r>
        <w:t xml:space="preserve">  000339      2                         MOVE TRANS-DATA TO WS-TRANS-MAINTENANCE                   88 112</w:t>
      </w:r>
    </w:p>
    <w:p w14:paraId="6E22B296" w14:textId="77777777" w:rsidR="00C97A3E" w:rsidRDefault="00C97A3E" w:rsidP="00C97A3E">
      <w:r>
        <w:t xml:space="preserve">  000340      2                         PERFORM C200-PROCESS-DEL                                  485</w:t>
      </w:r>
    </w:p>
    <w:p w14:paraId="442A0D8B" w14:textId="77777777" w:rsidR="00C97A3E" w:rsidRDefault="00C97A3E" w:rsidP="00C97A3E">
      <w:r>
        <w:t xml:space="preserve">  000341      1                     WHEN TRANS-CHG                                                83</w:t>
      </w:r>
    </w:p>
    <w:p w14:paraId="1C565A73" w14:textId="3EA02C6C" w:rsidR="00C97A3E" w:rsidRDefault="00C97A3E" w:rsidP="00C97A3E">
      <w:r>
        <w:t xml:space="preserve">PP 5655-EC6 IBM Enterprise COBOL for z/OS  6.3.0 P240906       PROGTR    Date </w:t>
      </w:r>
      <w:del w:id="753" w:author="Karandeep Singh" w:date="2025-04-13T22:18:00Z" w16du:dateUtc="2025-04-14T02:18:00Z">
        <w:r w:rsidR="00CD2A7D">
          <w:delText>03/31</w:delText>
        </w:r>
      </w:del>
      <w:ins w:id="754" w:author="Karandeep Singh" w:date="2025-04-13T22:18:00Z" w16du:dateUtc="2025-04-14T02:18:00Z">
        <w:r>
          <w:t>04/13</w:t>
        </w:r>
      </w:ins>
      <w:r>
        <w:t xml:space="preserve">/2025  Time </w:t>
      </w:r>
      <w:del w:id="755" w:author="Karandeep Singh" w:date="2025-04-13T22:18:00Z" w16du:dateUtc="2025-04-14T02:18:00Z">
        <w:r w:rsidR="00CD2A7D">
          <w:delText>19:10:</w:delText>
        </w:r>
      </w:del>
      <w:r>
        <w:t>21</w:t>
      </w:r>
      <w:ins w:id="756" w:author="Karandeep Singh" w:date="2025-04-13T22:18:00Z" w16du:dateUtc="2025-04-14T02:18:00Z">
        <w:r>
          <w:t>:09:08</w:t>
        </w:r>
      </w:ins>
      <w:r>
        <w:t xml:space="preserve">   Page    10</w:t>
      </w:r>
    </w:p>
    <w:p w14:paraId="37D8B629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0FD10835" w14:textId="77777777" w:rsidR="00C97A3E" w:rsidRDefault="00C97A3E" w:rsidP="00C97A3E">
      <w:r>
        <w:t xml:space="preserve">  000342      2                         MOVE TRANS-DATA TO WS-TRANS-MAINTENANCE                   88 112</w:t>
      </w:r>
    </w:p>
    <w:p w14:paraId="61348D67" w14:textId="77777777" w:rsidR="00C97A3E" w:rsidRDefault="00C97A3E" w:rsidP="00C97A3E">
      <w:r>
        <w:t xml:space="preserve">  000343      2                         PERFORM C300-PROCESS-CHG                                  505</w:t>
      </w:r>
    </w:p>
    <w:p w14:paraId="38219271" w14:textId="77777777" w:rsidR="00C97A3E" w:rsidRDefault="00C97A3E" w:rsidP="00C97A3E">
      <w:r>
        <w:t xml:space="preserve">  000344      1                     WHEN TRANS-SALE                                               84</w:t>
      </w:r>
    </w:p>
    <w:p w14:paraId="7AFBD3B6" w14:textId="77777777" w:rsidR="00C97A3E" w:rsidRDefault="00C97A3E" w:rsidP="00C97A3E">
      <w:r>
        <w:t xml:space="preserve">  000345      2                         MOVE TRANS-DATA TO WS-TRANS-SALE                          88 103</w:t>
      </w:r>
    </w:p>
    <w:p w14:paraId="29F5E514" w14:textId="77777777" w:rsidR="00C97A3E" w:rsidRDefault="00C97A3E" w:rsidP="00C97A3E">
      <w:r>
        <w:t xml:space="preserve">  000346      2                         PERFORM C400-PROCESS-SALE                                 538</w:t>
      </w:r>
    </w:p>
    <w:p w14:paraId="596202C3" w14:textId="77777777" w:rsidR="00C97A3E" w:rsidRDefault="00C97A3E" w:rsidP="00C97A3E">
      <w:r>
        <w:t xml:space="preserve">  000347      1                     WHEN TRANS-RET                                                85</w:t>
      </w:r>
    </w:p>
    <w:p w14:paraId="2010CC28" w14:textId="77777777" w:rsidR="00C97A3E" w:rsidRDefault="00C97A3E" w:rsidP="00C97A3E">
      <w:r>
        <w:t xml:space="preserve">  000348      2                         MOVE TRANS-DATA TO WS-TRANS-RETURN                        88 108</w:t>
      </w:r>
    </w:p>
    <w:p w14:paraId="3F74E1CA" w14:textId="77777777" w:rsidR="00C97A3E" w:rsidRDefault="00C97A3E" w:rsidP="00C97A3E">
      <w:r>
        <w:t xml:space="preserve">  000349      2                         PERFORM C500-PROCESS-RETURN                               595</w:t>
      </w:r>
    </w:p>
    <w:p w14:paraId="0206D243" w14:textId="77777777" w:rsidR="00C97A3E" w:rsidRDefault="00C97A3E" w:rsidP="00C97A3E">
      <w:r>
        <w:t xml:space="preserve">  000350      1                  END-EVALUATE</w:t>
      </w:r>
    </w:p>
    <w:p w14:paraId="5ABCF994" w14:textId="77777777" w:rsidR="00C97A3E" w:rsidRDefault="00C97A3E" w:rsidP="00C97A3E">
      <w:r>
        <w:t xml:space="preserve">  000351                    END-IF.</w:t>
      </w:r>
    </w:p>
    <w:p w14:paraId="1EBF872D" w14:textId="77777777" w:rsidR="00C97A3E" w:rsidRDefault="00C97A3E" w:rsidP="00C97A3E">
      <w:r>
        <w:t xml:space="preserve">  000352</w:t>
      </w:r>
    </w:p>
    <w:p w14:paraId="34B17CC0" w14:textId="77777777" w:rsidR="00C97A3E" w:rsidRDefault="00C97A3E" w:rsidP="00C97A3E">
      <w:r>
        <w:t xml:space="preserve">  000353</w:t>
      </w:r>
    </w:p>
    <w:p w14:paraId="180B9C75" w14:textId="77777777" w:rsidR="00C97A3E" w:rsidRDefault="00C97A3E" w:rsidP="00C97A3E">
      <w:r>
        <w:t xml:space="preserve">  000354                C050-DATE-VALIDATION.</w:t>
      </w:r>
    </w:p>
    <w:p w14:paraId="107DEBA8" w14:textId="77777777" w:rsidR="00C97A3E" w:rsidRDefault="00C97A3E" w:rsidP="00C97A3E">
      <w:r>
        <w:t xml:space="preserve">  000355                    ACCEPT WS-CURRENT-DATE FROM DATE YYYYMMDD.                            147 147</w:t>
      </w:r>
    </w:p>
    <w:p w14:paraId="49C63385" w14:textId="77777777" w:rsidR="00C97A3E" w:rsidRDefault="00C97A3E" w:rsidP="00C97A3E">
      <w:r>
        <w:t xml:space="preserve">  000356                    MOVE WS-CURRENT-DATE TO WS-CURRENT-DATE-NUM.                          147 272</w:t>
      </w:r>
    </w:p>
    <w:p w14:paraId="53B34497" w14:textId="77777777" w:rsidR="00C97A3E" w:rsidRDefault="00C97A3E" w:rsidP="00C97A3E">
      <w:r>
        <w:t xml:space="preserve">  000357</w:t>
      </w:r>
    </w:p>
    <w:p w14:paraId="1F5B3571" w14:textId="77777777" w:rsidR="00C97A3E" w:rsidRDefault="00C97A3E" w:rsidP="00C97A3E">
      <w:r>
        <w:t xml:space="preserve">  000358</w:t>
      </w:r>
    </w:p>
    <w:p w14:paraId="091DE8B3" w14:textId="77777777" w:rsidR="00C97A3E" w:rsidRDefault="00C97A3E" w:rsidP="00C97A3E">
      <w:r>
        <w:t xml:space="preserve">  000359                    MOVE TRANS-DATE                                                       87</w:t>
      </w:r>
    </w:p>
    <w:p w14:paraId="5B74DACA" w14:textId="77777777" w:rsidR="00C97A3E" w:rsidRDefault="00C97A3E" w:rsidP="00C97A3E">
      <w:r>
        <w:t xml:space="preserve">  000360                      TO TRANS-DATE-VAL                                                   274</w:t>
      </w:r>
    </w:p>
    <w:p w14:paraId="2CFA6754" w14:textId="77777777" w:rsidR="00C97A3E" w:rsidRDefault="00C97A3E" w:rsidP="00C97A3E">
      <w:r>
        <w:t xml:space="preserve">  000361                                                IN TRANS-WORK-AREA                        271</w:t>
      </w:r>
    </w:p>
    <w:p w14:paraId="1D5AC33B" w14:textId="77777777" w:rsidR="00C97A3E" w:rsidRDefault="00C97A3E" w:rsidP="00C97A3E">
      <w:r>
        <w:t xml:space="preserve">  000362</w:t>
      </w:r>
    </w:p>
    <w:p w14:paraId="3E006D60" w14:textId="77777777" w:rsidR="00C97A3E" w:rsidRDefault="00C97A3E" w:rsidP="00C97A3E">
      <w:r>
        <w:t xml:space="preserve">  000363                    IF TRANS-DATE &gt; (WS-CURRENT-DATE-NUM + 77)                            87 272</w:t>
      </w:r>
    </w:p>
    <w:p w14:paraId="3170C588" w14:textId="77777777" w:rsidR="00C97A3E" w:rsidRDefault="00C97A3E" w:rsidP="00C97A3E">
      <w:r>
        <w:t xml:space="preserve">  000364</w:t>
      </w:r>
    </w:p>
    <w:p w14:paraId="4E56BB16" w14:textId="77777777" w:rsidR="00C97A3E" w:rsidRDefault="00C97A3E" w:rsidP="00C97A3E">
      <w:r>
        <w:t xml:space="preserve">  000365      1                MOVE TRANS-NO TO WS-ER-TRN-NO                                      79 208</w:t>
      </w:r>
    </w:p>
    <w:p w14:paraId="70541C2C" w14:textId="77777777" w:rsidR="00C97A3E" w:rsidRDefault="00C97A3E" w:rsidP="00C97A3E">
      <w:r>
        <w:t xml:space="preserve">  000366      1                MOVE TRANS-SALESPERSON-NO TO WS-ER-SALESPERSON-NO                  86 210</w:t>
      </w:r>
    </w:p>
    <w:p w14:paraId="65C9B460" w14:textId="77777777" w:rsidR="00C97A3E" w:rsidRDefault="00C97A3E" w:rsidP="00C97A3E">
      <w:r>
        <w:t xml:space="preserve">  000367      1                MOVE 'INVALID DATE IN FUTURE ' TO WS-ER-PROBLEM                    212</w:t>
      </w:r>
    </w:p>
    <w:p w14:paraId="0619B267" w14:textId="77777777" w:rsidR="00C97A3E" w:rsidRDefault="00C97A3E" w:rsidP="00C97A3E">
      <w:r>
        <w:t xml:space="preserve">  000368      1                MOVE SPACES      TO WS-ER-IDX-STATUS                               IMP 214</w:t>
      </w:r>
    </w:p>
    <w:p w14:paraId="22DDBFA2" w14:textId="77777777" w:rsidR="00C97A3E" w:rsidRDefault="00C97A3E" w:rsidP="00C97A3E">
      <w:r>
        <w:t xml:space="preserve">  000369      1                WRITE PRINT-AREA FROM WS-ERROR-LINE                                93 206</w:t>
      </w:r>
    </w:p>
    <w:p w14:paraId="300D75C1" w14:textId="77777777" w:rsidR="00C97A3E" w:rsidRDefault="00C97A3E" w:rsidP="00C97A3E">
      <w:r>
        <w:t xml:space="preserve">  000370                    END-IF</w:t>
      </w:r>
    </w:p>
    <w:p w14:paraId="0F6B4708" w14:textId="77777777" w:rsidR="00C97A3E" w:rsidRDefault="00C97A3E" w:rsidP="00C97A3E">
      <w:r>
        <w:t xml:space="preserve">  000371               *</w:t>
      </w:r>
    </w:p>
    <w:p w14:paraId="2190B02F" w14:textId="77777777" w:rsidR="00C97A3E" w:rsidRDefault="00C97A3E" w:rsidP="00C97A3E">
      <w:r>
        <w:t xml:space="preserve">  000372                    IF  TRANS-VALID-YEAR                                                  276</w:t>
      </w:r>
    </w:p>
    <w:p w14:paraId="46C3D058" w14:textId="77777777" w:rsidR="00C97A3E" w:rsidRDefault="00C97A3E" w:rsidP="00C97A3E">
      <w:r>
        <w:t xml:space="preserve">  000373                                                IN TRANS-YEAR                             275</w:t>
      </w:r>
    </w:p>
    <w:p w14:paraId="611C8E91" w14:textId="77777777" w:rsidR="00C97A3E" w:rsidRDefault="00C97A3E" w:rsidP="00C97A3E">
      <w:r>
        <w:t xml:space="preserve">  000374                                                IN TRANS-DATE-VAL                         274</w:t>
      </w:r>
    </w:p>
    <w:p w14:paraId="1F963F46" w14:textId="77777777" w:rsidR="00C97A3E" w:rsidRDefault="00C97A3E" w:rsidP="00C97A3E">
      <w:r>
        <w:t xml:space="preserve">  000375                                                IN TRANS-WORK-AREA                        271</w:t>
      </w:r>
    </w:p>
    <w:p w14:paraId="620617CD" w14:textId="77777777" w:rsidR="00C97A3E" w:rsidRDefault="00C97A3E" w:rsidP="00C97A3E">
      <w:r>
        <w:t xml:space="preserve">  000376                    THEN</w:t>
      </w:r>
    </w:p>
    <w:p w14:paraId="1ECBF63B" w14:textId="77777777" w:rsidR="00C97A3E" w:rsidRDefault="00C97A3E" w:rsidP="00C97A3E">
      <w:r>
        <w:t xml:space="preserve">  000377      1                 CONTINUE</w:t>
      </w:r>
    </w:p>
    <w:p w14:paraId="11B1F859" w14:textId="77777777" w:rsidR="00C97A3E" w:rsidRDefault="00C97A3E" w:rsidP="00C97A3E">
      <w:r>
        <w:t xml:space="preserve">  000378                    ELSE</w:t>
      </w:r>
    </w:p>
    <w:p w14:paraId="739129AC" w14:textId="77777777" w:rsidR="00C97A3E" w:rsidRDefault="00C97A3E" w:rsidP="00C97A3E">
      <w:r>
        <w:t xml:space="preserve">  000379      1               DISPLAY " NOT IN VALID YEAR "</w:t>
      </w:r>
    </w:p>
    <w:p w14:paraId="22F8A64B" w14:textId="77777777" w:rsidR="00C97A3E" w:rsidRDefault="00C97A3E" w:rsidP="00C97A3E">
      <w:r>
        <w:t xml:space="preserve">  000380                    END-IF</w:t>
      </w:r>
    </w:p>
    <w:p w14:paraId="381059FF" w14:textId="77777777" w:rsidR="00C97A3E" w:rsidRDefault="00C97A3E" w:rsidP="00C97A3E">
      <w:r>
        <w:t xml:space="preserve">  000381               *</w:t>
      </w:r>
    </w:p>
    <w:p w14:paraId="665961CD" w14:textId="77777777" w:rsidR="00C97A3E" w:rsidRDefault="00C97A3E" w:rsidP="00C97A3E">
      <w:r>
        <w:t xml:space="preserve">  000382                    IF  MONTH-OK                                                          286</w:t>
      </w:r>
    </w:p>
    <w:p w14:paraId="0E09F155" w14:textId="77777777" w:rsidR="00C97A3E" w:rsidRDefault="00C97A3E" w:rsidP="00C97A3E">
      <w:r>
        <w:t xml:space="preserve">  000383                                                IN TRANS-MONTH                            285</w:t>
      </w:r>
    </w:p>
    <w:p w14:paraId="2E7C0706" w14:textId="77777777" w:rsidR="00C97A3E" w:rsidRDefault="00C97A3E" w:rsidP="00C97A3E">
      <w:r>
        <w:t xml:space="preserve">  000384                                                IN TRANS-DATE-VAL                         274</w:t>
      </w:r>
    </w:p>
    <w:p w14:paraId="67262D0C" w14:textId="77777777" w:rsidR="00C97A3E" w:rsidRDefault="00C97A3E" w:rsidP="00C97A3E">
      <w:r>
        <w:t xml:space="preserve">  000385                                                IN TRANS-WORK-AREA                        271</w:t>
      </w:r>
    </w:p>
    <w:p w14:paraId="3E9B0438" w14:textId="77777777" w:rsidR="00C97A3E" w:rsidRDefault="00C97A3E" w:rsidP="00C97A3E">
      <w:r>
        <w:t xml:space="preserve">  000386                    THEN</w:t>
      </w:r>
    </w:p>
    <w:p w14:paraId="5BFDB088" w14:textId="77777777" w:rsidR="00C97A3E" w:rsidRDefault="00C97A3E" w:rsidP="00C97A3E">
      <w:r>
        <w:t xml:space="preserve">  000387      1                 CONTINUE</w:t>
      </w:r>
    </w:p>
    <w:p w14:paraId="2E6A4998" w14:textId="77777777" w:rsidR="00C97A3E" w:rsidRDefault="00C97A3E" w:rsidP="00C97A3E">
      <w:r>
        <w:t xml:space="preserve">  000388                    ELSE</w:t>
      </w:r>
    </w:p>
    <w:p w14:paraId="3E960D2F" w14:textId="77777777" w:rsidR="00C97A3E" w:rsidRDefault="00C97A3E" w:rsidP="00C97A3E">
      <w:r>
        <w:t xml:space="preserve">  000389      1                MOVE TRANS-NO TO WS-ER-TRN-NO                                      79 208</w:t>
      </w:r>
    </w:p>
    <w:p w14:paraId="1D848A0F" w14:textId="77777777" w:rsidR="00C97A3E" w:rsidRDefault="00C97A3E" w:rsidP="00C97A3E">
      <w:r>
        <w:t xml:space="preserve">  000390      1                MOVE TRANS-SALESPERSON-NO TO WS-ER-SALESPERSON-NO                  86 210</w:t>
      </w:r>
    </w:p>
    <w:p w14:paraId="00B12DF5" w14:textId="77777777" w:rsidR="00C97A3E" w:rsidRDefault="00C97A3E" w:rsidP="00C97A3E">
      <w:r>
        <w:t xml:space="preserve">  000391      1                MOVE 'MONTH MUST BE 1 TO 12 ' TO WS-ER-PROBLEM                     212</w:t>
      </w:r>
    </w:p>
    <w:p w14:paraId="283CAE94" w14:textId="77777777" w:rsidR="00C97A3E" w:rsidRDefault="00C97A3E" w:rsidP="00C97A3E">
      <w:r>
        <w:t xml:space="preserve">  000392      1                MOVE SPACES      TO WS-ER-IDX-STATUS                               IMP 214</w:t>
      </w:r>
    </w:p>
    <w:p w14:paraId="3B021B70" w14:textId="77777777" w:rsidR="00C97A3E" w:rsidRDefault="00C97A3E" w:rsidP="00C97A3E">
      <w:r>
        <w:t xml:space="preserve">  000393      1                WRITE PRINT-AREA FROM WS-ERROR-LINE                                93 206</w:t>
      </w:r>
    </w:p>
    <w:p w14:paraId="5AE37B74" w14:textId="77777777" w:rsidR="00C97A3E" w:rsidRDefault="00C97A3E" w:rsidP="00C97A3E">
      <w:r>
        <w:t xml:space="preserve">  000394                    END-IF</w:t>
      </w:r>
    </w:p>
    <w:p w14:paraId="6403F88A" w14:textId="77777777" w:rsidR="00C97A3E" w:rsidRDefault="00C97A3E" w:rsidP="00C97A3E">
      <w:r>
        <w:t xml:space="preserve">  000395               *</w:t>
      </w:r>
    </w:p>
    <w:p w14:paraId="0762B974" w14:textId="77777777" w:rsidR="00C97A3E" w:rsidRDefault="00C97A3E" w:rsidP="00C97A3E">
      <w:r>
        <w:t xml:space="preserve">  000396               *</w:t>
      </w:r>
    </w:p>
    <w:p w14:paraId="71713928" w14:textId="77777777" w:rsidR="00C97A3E" w:rsidRDefault="00C97A3E" w:rsidP="00C97A3E">
      <w:r>
        <w:t xml:space="preserve">  000397                    IF  MONTH-28-29                                                       289</w:t>
      </w:r>
    </w:p>
    <w:p w14:paraId="1FAA9F35" w14:textId="77777777" w:rsidR="00C97A3E" w:rsidRDefault="00C97A3E" w:rsidP="00C97A3E">
      <w:r>
        <w:t xml:space="preserve">  000398                                                IN TRANS-MONTH                            285</w:t>
      </w:r>
    </w:p>
    <w:p w14:paraId="6FAA687A" w14:textId="038CA2F3" w:rsidR="00C97A3E" w:rsidRDefault="00C97A3E" w:rsidP="00C97A3E">
      <w:r>
        <w:t xml:space="preserve">PP 5655-EC6 IBM Enterprise COBOL for z/OS  6.3.0 P240906       PROGTR    Date </w:t>
      </w:r>
      <w:del w:id="757" w:author="Karandeep Singh" w:date="2025-04-13T22:18:00Z" w16du:dateUtc="2025-04-14T02:18:00Z">
        <w:r w:rsidR="00CD2A7D">
          <w:delText>03/31</w:delText>
        </w:r>
      </w:del>
      <w:ins w:id="758" w:author="Karandeep Singh" w:date="2025-04-13T22:18:00Z" w16du:dateUtc="2025-04-14T02:18:00Z">
        <w:r>
          <w:t>04/13</w:t>
        </w:r>
      </w:ins>
      <w:r>
        <w:t xml:space="preserve">/2025  Time </w:t>
      </w:r>
      <w:del w:id="759" w:author="Karandeep Singh" w:date="2025-04-13T22:18:00Z" w16du:dateUtc="2025-04-14T02:18:00Z">
        <w:r w:rsidR="00CD2A7D">
          <w:delText>19:10:</w:delText>
        </w:r>
      </w:del>
      <w:r>
        <w:t>21</w:t>
      </w:r>
      <w:ins w:id="760" w:author="Karandeep Singh" w:date="2025-04-13T22:18:00Z" w16du:dateUtc="2025-04-14T02:18:00Z">
        <w:r>
          <w:t>:09:08</w:t>
        </w:r>
      </w:ins>
      <w:r>
        <w:t xml:space="preserve">   Page    11</w:t>
      </w:r>
    </w:p>
    <w:p w14:paraId="7777014F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2B7A309B" w14:textId="77777777" w:rsidR="00C97A3E" w:rsidRDefault="00C97A3E" w:rsidP="00C97A3E">
      <w:r>
        <w:t xml:space="preserve">  000399                                                IN TRANS-DATE-VAL                         274</w:t>
      </w:r>
    </w:p>
    <w:p w14:paraId="09A77C5C" w14:textId="77777777" w:rsidR="00C97A3E" w:rsidRDefault="00C97A3E" w:rsidP="00C97A3E">
      <w:r>
        <w:t xml:space="preserve">  000400                                                IN TRANS-WORK-AREA                        271</w:t>
      </w:r>
    </w:p>
    <w:p w14:paraId="795A84EC" w14:textId="77777777" w:rsidR="00C97A3E" w:rsidRDefault="00C97A3E" w:rsidP="00C97A3E">
      <w:r>
        <w:t xml:space="preserve">  000401                    THEN</w:t>
      </w:r>
    </w:p>
    <w:p w14:paraId="20AA5815" w14:textId="77777777" w:rsidR="00C97A3E" w:rsidRDefault="00C97A3E" w:rsidP="00C97A3E">
      <w:r>
        <w:t xml:space="preserve">  000402               *</w:t>
      </w:r>
    </w:p>
    <w:p w14:paraId="4201EB54" w14:textId="77777777" w:rsidR="00C97A3E" w:rsidRDefault="00C97A3E" w:rsidP="00C97A3E">
      <w:r>
        <w:t xml:space="preserve">  000403      1                 EVALUATE  TRUE</w:t>
      </w:r>
    </w:p>
    <w:p w14:paraId="5EADDD37" w14:textId="77777777" w:rsidR="00C97A3E" w:rsidRDefault="00C97A3E" w:rsidP="00C97A3E">
      <w:r>
        <w:t xml:space="preserve">  000404               *</w:t>
      </w:r>
    </w:p>
    <w:p w14:paraId="4F0C6FCE" w14:textId="77777777" w:rsidR="00C97A3E" w:rsidRDefault="00C97A3E" w:rsidP="00C97A3E">
      <w:r>
        <w:t xml:space="preserve">  000405      1                     WHEN  TRANS-YEAR-NOT-A-LEAP                                   283</w:t>
      </w:r>
    </w:p>
    <w:p w14:paraId="2B2A1019" w14:textId="77777777" w:rsidR="00C97A3E" w:rsidRDefault="00C97A3E" w:rsidP="00C97A3E">
      <w:r>
        <w:t xml:space="preserve">  000406      1                                         IN TRANS-YEAR-JJ                          282</w:t>
      </w:r>
    </w:p>
    <w:p w14:paraId="07B855E5" w14:textId="77777777" w:rsidR="00C97A3E" w:rsidRDefault="00C97A3E" w:rsidP="00C97A3E">
      <w:r>
        <w:t xml:space="preserve">  000407      1                                         IN TRANS-YEAR-X-TYP                       278</w:t>
      </w:r>
    </w:p>
    <w:p w14:paraId="45C3D841" w14:textId="77777777" w:rsidR="00C97A3E" w:rsidRDefault="00C97A3E" w:rsidP="00C97A3E">
      <w:r>
        <w:t xml:space="preserve">  000408      1                                         IN TRANS-DATE-VAL                         274</w:t>
      </w:r>
    </w:p>
    <w:p w14:paraId="054C19F2" w14:textId="77777777" w:rsidR="00C97A3E" w:rsidRDefault="00C97A3E" w:rsidP="00C97A3E">
      <w:r>
        <w:t xml:space="preserve">  000409      1                                         IN TRANS-WORK-AREA                        271</w:t>
      </w:r>
    </w:p>
    <w:p w14:paraId="538C14B5" w14:textId="77777777" w:rsidR="00C97A3E" w:rsidRDefault="00C97A3E" w:rsidP="00C97A3E">
      <w:r>
        <w:t xml:space="preserve">  000410      2                           SET  NOT-A-LEAP-YEAR                                    301</w:t>
      </w:r>
    </w:p>
    <w:p w14:paraId="40033BA5" w14:textId="77777777" w:rsidR="00C97A3E" w:rsidRDefault="00C97A3E" w:rsidP="00C97A3E">
      <w:r>
        <w:t xml:space="preserve">  000411      2                                         IN REST                                   299</w:t>
      </w:r>
    </w:p>
    <w:p w14:paraId="57140541" w14:textId="77777777" w:rsidR="00C97A3E" w:rsidRDefault="00C97A3E" w:rsidP="00C97A3E">
      <w:r>
        <w:t xml:space="preserve">  000412      2                                         IN TRANS-DIVIDE-WORK                      297</w:t>
      </w:r>
    </w:p>
    <w:p w14:paraId="361A6010" w14:textId="77777777" w:rsidR="00C97A3E" w:rsidRDefault="00C97A3E" w:rsidP="00C97A3E">
      <w:r>
        <w:t xml:space="preserve">  000413      2                             TO TRUE</w:t>
      </w:r>
    </w:p>
    <w:p w14:paraId="2CE40A4C" w14:textId="77777777" w:rsidR="00C97A3E" w:rsidRDefault="00C97A3E" w:rsidP="00C97A3E">
      <w:r>
        <w:t xml:space="preserve">  000414               *</w:t>
      </w:r>
    </w:p>
    <w:p w14:paraId="436BE033" w14:textId="77777777" w:rsidR="00C97A3E" w:rsidRDefault="00C97A3E" w:rsidP="00C97A3E">
      <w:r>
        <w:t xml:space="preserve">  000415      1                     WHEN  TRANS-YEAR-MUST-BE-LEAP                                 284</w:t>
      </w:r>
    </w:p>
    <w:p w14:paraId="1C84CF29" w14:textId="77777777" w:rsidR="00C97A3E" w:rsidRDefault="00C97A3E" w:rsidP="00C97A3E">
      <w:r>
        <w:t xml:space="preserve">  000416      1                                         IN TRANS-YEAR-JJ                          282</w:t>
      </w:r>
    </w:p>
    <w:p w14:paraId="2E0C0813" w14:textId="77777777" w:rsidR="00C97A3E" w:rsidRDefault="00C97A3E" w:rsidP="00C97A3E">
      <w:r>
        <w:t xml:space="preserve">  000417      1                                         IN TRANS-YEAR-X-TYP                       278</w:t>
      </w:r>
    </w:p>
    <w:p w14:paraId="1E9E92E0" w14:textId="77777777" w:rsidR="00C97A3E" w:rsidRDefault="00C97A3E" w:rsidP="00C97A3E">
      <w:r>
        <w:t xml:space="preserve">  000418      1                                         IN TRANS-DATE-VAL                         274</w:t>
      </w:r>
    </w:p>
    <w:p w14:paraId="44756A46" w14:textId="77777777" w:rsidR="00C97A3E" w:rsidRDefault="00C97A3E" w:rsidP="00C97A3E">
      <w:r>
        <w:t xml:space="preserve">  000419      1                                         IN TRANS-WORK-AREA                        271</w:t>
      </w:r>
    </w:p>
    <w:p w14:paraId="677AE388" w14:textId="77777777" w:rsidR="00C97A3E" w:rsidRDefault="00C97A3E" w:rsidP="00C97A3E">
      <w:r>
        <w:t xml:space="preserve">  000420      2                           SET  IT-IS-A-LEAP-YEAR                                  300</w:t>
      </w:r>
    </w:p>
    <w:p w14:paraId="7077CC05" w14:textId="77777777" w:rsidR="00C97A3E" w:rsidRDefault="00C97A3E" w:rsidP="00C97A3E">
      <w:r>
        <w:t xml:space="preserve">  000421      2                                         IN REST                                   299</w:t>
      </w:r>
    </w:p>
    <w:p w14:paraId="3EDAC012" w14:textId="77777777" w:rsidR="00C97A3E" w:rsidRDefault="00C97A3E" w:rsidP="00C97A3E">
      <w:r>
        <w:t xml:space="preserve">  000422      2                                         IN TRANS-DIVIDE-WORK                      297</w:t>
      </w:r>
    </w:p>
    <w:p w14:paraId="69074DE0" w14:textId="77777777" w:rsidR="00C97A3E" w:rsidRDefault="00C97A3E" w:rsidP="00C97A3E">
      <w:r>
        <w:t xml:space="preserve">  000423      2                             TO TRUE</w:t>
      </w:r>
    </w:p>
    <w:p w14:paraId="58437453" w14:textId="77777777" w:rsidR="00C97A3E" w:rsidRDefault="00C97A3E" w:rsidP="00C97A3E">
      <w:r>
        <w:t xml:space="preserve">  000424               *</w:t>
      </w:r>
    </w:p>
    <w:p w14:paraId="2ED267D9" w14:textId="77777777" w:rsidR="00C97A3E" w:rsidRDefault="00C97A3E" w:rsidP="00C97A3E">
      <w:r>
        <w:t xml:space="preserve">  000425      1                     WHEN  OTHER</w:t>
      </w:r>
    </w:p>
    <w:p w14:paraId="58E6C58C" w14:textId="77777777" w:rsidR="00C97A3E" w:rsidRDefault="00C97A3E" w:rsidP="00C97A3E">
      <w:r>
        <w:t xml:space="preserve">  000426      2                           DIVIDE      TRANS-YEAR                                  275</w:t>
      </w:r>
    </w:p>
    <w:p w14:paraId="28358445" w14:textId="77777777" w:rsidR="00C97A3E" w:rsidRDefault="00C97A3E" w:rsidP="00C97A3E">
      <w:r>
        <w:t xml:space="preserve">  000427      2                                         IN TRANS-DATE-VAL                         274</w:t>
      </w:r>
    </w:p>
    <w:p w14:paraId="282020F0" w14:textId="77777777" w:rsidR="00C97A3E" w:rsidRDefault="00C97A3E" w:rsidP="00C97A3E">
      <w:r>
        <w:t xml:space="preserve">  000428      2                                         IN TRANS-WORK-AREA                        271</w:t>
      </w:r>
    </w:p>
    <w:p w14:paraId="739C50CE" w14:textId="77777777" w:rsidR="00C97A3E" w:rsidRDefault="00C97A3E" w:rsidP="00C97A3E">
      <w:r>
        <w:t xml:space="preserve">  000429      2                            BY         4</w:t>
      </w:r>
    </w:p>
    <w:p w14:paraId="4ED4E2D3" w14:textId="77777777" w:rsidR="00C97A3E" w:rsidRDefault="00C97A3E" w:rsidP="00C97A3E">
      <w:r>
        <w:t xml:space="preserve">  000430      2                            GIVING     QUOTIENT                                    298</w:t>
      </w:r>
    </w:p>
    <w:p w14:paraId="580E9962" w14:textId="77777777" w:rsidR="00C97A3E" w:rsidRDefault="00C97A3E" w:rsidP="00C97A3E">
      <w:r>
        <w:t xml:space="preserve">  000431      2                            REMAINDER  REST                                        299</w:t>
      </w:r>
    </w:p>
    <w:p w14:paraId="431F318C" w14:textId="77777777" w:rsidR="00C97A3E" w:rsidRDefault="00C97A3E" w:rsidP="00C97A3E">
      <w:r>
        <w:t xml:space="preserve">  000432      2                           END-DIVIDE</w:t>
      </w:r>
    </w:p>
    <w:p w14:paraId="1EBCA5BF" w14:textId="77777777" w:rsidR="00C97A3E" w:rsidRDefault="00C97A3E" w:rsidP="00C97A3E">
      <w:r>
        <w:t xml:space="preserve">  000433               *</w:t>
      </w:r>
    </w:p>
    <w:p w14:paraId="462F5AB7" w14:textId="77777777" w:rsidR="00C97A3E" w:rsidRDefault="00C97A3E" w:rsidP="00C97A3E">
      <w:r>
        <w:t xml:space="preserve">  000434      1                 END-EVALUATE</w:t>
      </w:r>
    </w:p>
    <w:p w14:paraId="21B7FF84" w14:textId="77777777" w:rsidR="00C97A3E" w:rsidRDefault="00C97A3E" w:rsidP="00C97A3E">
      <w:r>
        <w:t xml:space="preserve">  000435               *</w:t>
      </w:r>
    </w:p>
    <w:p w14:paraId="2AD2270C" w14:textId="77777777" w:rsidR="00C97A3E" w:rsidRDefault="00C97A3E" w:rsidP="00C97A3E">
      <w:r>
        <w:t xml:space="preserve">  000436                    END-IF</w:t>
      </w:r>
    </w:p>
    <w:p w14:paraId="5B30C4C2" w14:textId="77777777" w:rsidR="00C97A3E" w:rsidRDefault="00C97A3E" w:rsidP="00C97A3E">
      <w:r>
        <w:t xml:space="preserve">  000437               *</w:t>
      </w:r>
    </w:p>
    <w:p w14:paraId="78F938AA" w14:textId="77777777" w:rsidR="00C97A3E" w:rsidRDefault="00C97A3E" w:rsidP="00C97A3E">
      <w:r>
        <w:t xml:space="preserve">  000438                    EVALUATE  TRUE              ALSO     TRUE</w:t>
      </w:r>
    </w:p>
    <w:p w14:paraId="0BFFCB12" w14:textId="77777777" w:rsidR="00C97A3E" w:rsidRDefault="00C97A3E" w:rsidP="00C97A3E">
      <w:r>
        <w:t xml:space="preserve">  000439               *</w:t>
      </w:r>
    </w:p>
    <w:p w14:paraId="6F1E2802" w14:textId="77777777" w:rsidR="00C97A3E" w:rsidRDefault="00C97A3E" w:rsidP="00C97A3E">
      <w:r>
        <w:t xml:space="preserve">  000440                        WHEN  MONTH-31          ALSO     DAY-31                           287 291</w:t>
      </w:r>
    </w:p>
    <w:p w14:paraId="72F1D6F3" w14:textId="77777777" w:rsidR="00C97A3E" w:rsidRDefault="00C97A3E" w:rsidP="00C97A3E">
      <w:r>
        <w:t xml:space="preserve">  000441                        WHEN  MONTH-30          ALSO     DAY-30                           288 292</w:t>
      </w:r>
    </w:p>
    <w:p w14:paraId="42D01CCA" w14:textId="77777777" w:rsidR="00C97A3E" w:rsidRDefault="00C97A3E" w:rsidP="00C97A3E">
      <w:r>
        <w:t xml:space="preserve">  000442                        WHEN  MONTH-28-29       ALSO     DAY-28                           289 294</w:t>
      </w:r>
    </w:p>
    <w:p w14:paraId="44ED5C9B" w14:textId="77777777" w:rsidR="00C97A3E" w:rsidRDefault="00C97A3E" w:rsidP="00C97A3E">
      <w:r>
        <w:t xml:space="preserve">  000443                        WHEN  MONTH-28-29       ALSO     DAY-29                           289 293</w:t>
      </w:r>
    </w:p>
    <w:p w14:paraId="61067D60" w14:textId="77777777" w:rsidR="00C97A3E" w:rsidRDefault="00C97A3E" w:rsidP="00C97A3E">
      <w:r>
        <w:t xml:space="preserve">  000444                          AND IT-IS-A-LEAP-YEAR                                           300</w:t>
      </w:r>
    </w:p>
    <w:p w14:paraId="5104A843" w14:textId="77777777" w:rsidR="00C97A3E" w:rsidRDefault="00C97A3E" w:rsidP="00C97A3E">
      <w:r>
        <w:t xml:space="preserve">  000445      1                       CONTINUE</w:t>
      </w:r>
    </w:p>
    <w:p w14:paraId="3AB7EAC2" w14:textId="77777777" w:rsidR="00C97A3E" w:rsidRDefault="00C97A3E" w:rsidP="00C97A3E">
      <w:r>
        <w:t xml:space="preserve">  000446               *</w:t>
      </w:r>
    </w:p>
    <w:p w14:paraId="3CB5D4D7" w14:textId="77777777" w:rsidR="00C97A3E" w:rsidRDefault="00C97A3E" w:rsidP="00C97A3E">
      <w:r>
        <w:t xml:space="preserve">  000447                        WHEN  OTHER</w:t>
      </w:r>
    </w:p>
    <w:p w14:paraId="26B31712" w14:textId="77777777" w:rsidR="00C97A3E" w:rsidRDefault="00C97A3E" w:rsidP="00C97A3E">
      <w:r>
        <w:t xml:space="preserve">  000448      1                MOVE TRANS-NO TO WS-ER-TRN-NO                                      79 208</w:t>
      </w:r>
    </w:p>
    <w:p w14:paraId="3F88D4A5" w14:textId="77777777" w:rsidR="00C97A3E" w:rsidRDefault="00C97A3E" w:rsidP="00C97A3E">
      <w:r>
        <w:t xml:space="preserve">  000449      1                MOVE TRANS-SALESPERSON-NO TO WS-ER-SALESPERSON-NO                  86 210</w:t>
      </w:r>
    </w:p>
    <w:p w14:paraId="7F52A63D" w14:textId="77777777" w:rsidR="00C97A3E" w:rsidRDefault="00C97A3E" w:rsidP="00C97A3E">
      <w:r>
        <w:t xml:space="preserve">  000450      1                MOVE 'DAYS INVALID IN MONTH YEAR ' TO WS-ER-PROBLEM                212</w:t>
      </w:r>
    </w:p>
    <w:p w14:paraId="20C06C5F" w14:textId="77777777" w:rsidR="00C97A3E" w:rsidRDefault="00C97A3E" w:rsidP="00C97A3E">
      <w:r>
        <w:t xml:space="preserve">  000451      1                MOVE SPACES      TO WS-ER-IDX-STATUS                               IMP 214</w:t>
      </w:r>
    </w:p>
    <w:p w14:paraId="110A35E2" w14:textId="77777777" w:rsidR="00C97A3E" w:rsidRDefault="00C97A3E" w:rsidP="00C97A3E">
      <w:r>
        <w:t xml:space="preserve">  000452      1                WRITE PRINT-AREA FROM WS-ERROR-LINE                                93 206</w:t>
      </w:r>
    </w:p>
    <w:p w14:paraId="4FC1C983" w14:textId="77777777" w:rsidR="00C97A3E" w:rsidRDefault="00C97A3E" w:rsidP="00C97A3E">
      <w:r>
        <w:t xml:space="preserve">  000453                    END-EVALUATE</w:t>
      </w:r>
    </w:p>
    <w:p w14:paraId="585C7916" w14:textId="77777777" w:rsidR="00C97A3E" w:rsidRDefault="00C97A3E" w:rsidP="00C97A3E">
      <w:r>
        <w:t xml:space="preserve">  000454               *</w:t>
      </w:r>
    </w:p>
    <w:p w14:paraId="6E9E1A4E" w14:textId="77777777" w:rsidR="00C97A3E" w:rsidRDefault="00C97A3E" w:rsidP="00C97A3E">
      <w:r>
        <w:t xml:space="preserve">  000455                    .</w:t>
      </w:r>
    </w:p>
    <w:p w14:paraId="42640FF5" w14:textId="41F8516A" w:rsidR="00C97A3E" w:rsidRDefault="00C97A3E" w:rsidP="00C97A3E">
      <w:r>
        <w:t xml:space="preserve">PP 5655-EC6 IBM Enterprise COBOL for z/OS  6.3.0 P240906       PROGTR    Date </w:t>
      </w:r>
      <w:del w:id="761" w:author="Karandeep Singh" w:date="2025-04-13T22:18:00Z" w16du:dateUtc="2025-04-14T02:18:00Z">
        <w:r w:rsidR="00CD2A7D">
          <w:delText>03/31</w:delText>
        </w:r>
      </w:del>
      <w:ins w:id="762" w:author="Karandeep Singh" w:date="2025-04-13T22:18:00Z" w16du:dateUtc="2025-04-14T02:18:00Z">
        <w:r>
          <w:t>04/13</w:t>
        </w:r>
      </w:ins>
      <w:r>
        <w:t xml:space="preserve">/2025  Time </w:t>
      </w:r>
      <w:del w:id="763" w:author="Karandeep Singh" w:date="2025-04-13T22:18:00Z" w16du:dateUtc="2025-04-14T02:18:00Z">
        <w:r w:rsidR="00CD2A7D">
          <w:delText>19:10:</w:delText>
        </w:r>
      </w:del>
      <w:r>
        <w:t>21</w:t>
      </w:r>
      <w:ins w:id="764" w:author="Karandeep Singh" w:date="2025-04-13T22:18:00Z" w16du:dateUtc="2025-04-14T02:18:00Z">
        <w:r>
          <w:t>:09:08</w:t>
        </w:r>
      </w:ins>
      <w:r>
        <w:t xml:space="preserve">   Page    12</w:t>
      </w:r>
    </w:p>
    <w:p w14:paraId="13C4F9F5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06B5D837" w14:textId="77777777" w:rsidR="00C97A3E" w:rsidRDefault="00C97A3E" w:rsidP="00C97A3E">
      <w:r>
        <w:t xml:space="preserve">  000456                C100-PROCESS-ADD.</w:t>
      </w:r>
    </w:p>
    <w:p w14:paraId="09346FE7" w14:textId="77777777" w:rsidR="00C97A3E" w:rsidRDefault="00C97A3E" w:rsidP="00C97A3E">
      <w:r>
        <w:t xml:space="preserve">  000457</w:t>
      </w:r>
    </w:p>
    <w:p w14:paraId="3BB5B40E" w14:textId="77777777" w:rsidR="00C97A3E" w:rsidRDefault="00C97A3E" w:rsidP="00C97A3E">
      <w:r>
        <w:t xml:space="preserve">  000458                    MOVE 'ADD   ' TO WS-TL-TYPE.                                          198</w:t>
      </w:r>
    </w:p>
    <w:p w14:paraId="44C94D56" w14:textId="77777777" w:rsidR="00C97A3E" w:rsidRDefault="00C97A3E" w:rsidP="00C97A3E">
      <w:r>
        <w:t xml:space="preserve">  000459                    COMPUTE</w:t>
      </w:r>
    </w:p>
    <w:p w14:paraId="79A8A452" w14:textId="77777777" w:rsidR="00C97A3E" w:rsidRDefault="00C97A3E" w:rsidP="00C97A3E">
      <w:r>
        <w:t xml:space="preserve">  000460                          WS-ADDT-CTR = WS-ADDT-CTR + 1                                   241 241</w:t>
      </w:r>
    </w:p>
    <w:p w14:paraId="55B4D3F3" w14:textId="77777777" w:rsidR="00C97A3E" w:rsidRDefault="00C97A3E" w:rsidP="00C97A3E">
      <w:r>
        <w:t xml:space="preserve">  000461                    END-COMPUTE.</w:t>
      </w:r>
    </w:p>
    <w:p w14:paraId="1533FC5A" w14:textId="77777777" w:rsidR="00C97A3E" w:rsidRDefault="00C97A3E" w:rsidP="00C97A3E">
      <w:r>
        <w:t xml:space="preserve">  000462</w:t>
      </w:r>
    </w:p>
    <w:p w14:paraId="0664D1D4" w14:textId="77777777" w:rsidR="00C97A3E" w:rsidRDefault="00C97A3E" w:rsidP="00C97A3E">
      <w:r>
        <w:t xml:space="preserve">  000463                    MOVE WS-TRANS-LAST-NAME TO SALESPERSON-LAST-NAME.                     113 62</w:t>
      </w:r>
    </w:p>
    <w:p w14:paraId="64D27047" w14:textId="77777777" w:rsidR="00C97A3E" w:rsidRDefault="00C97A3E" w:rsidP="00C97A3E">
      <w:r>
        <w:t xml:space="preserve">  000464                    MOVE WS-TRANS-FIRST-NAME TO SALESPERSON-FIRST-NAME.                   114 63</w:t>
      </w:r>
    </w:p>
    <w:p w14:paraId="782A51D2" w14:textId="77777777" w:rsidR="00C97A3E" w:rsidRDefault="00C97A3E" w:rsidP="00C97A3E">
      <w:r>
        <w:t xml:space="preserve">  000465                    MOVE WS-TRANS-BRANCH-NO TO WS-TMP-BRANCH-NO.                          115 133</w:t>
      </w:r>
    </w:p>
    <w:p w14:paraId="0A91D310" w14:textId="77777777" w:rsidR="00C97A3E" w:rsidRDefault="00C97A3E" w:rsidP="00C97A3E">
      <w:r>
        <w:t xml:space="preserve">  000466                    MOVE WS-TRANS-DEPT-NO TO WS-TMP-DEPT-NO.                              116 134</w:t>
      </w:r>
    </w:p>
    <w:p w14:paraId="175AC456" w14:textId="77777777" w:rsidR="00C97A3E" w:rsidRDefault="00C97A3E" w:rsidP="00C97A3E">
      <w:r>
        <w:t xml:space="preserve">  000467                    MOVE WS-TMP-LOCATION TO SALESPERSON-BRANCH-NO.                        132 66</w:t>
      </w:r>
    </w:p>
    <w:p w14:paraId="102AE193" w14:textId="77777777" w:rsidR="00C97A3E" w:rsidRDefault="00C97A3E" w:rsidP="00C97A3E">
      <w:r>
        <w:t xml:space="preserve">  000468                    MOVE WS-TRANS-COMM-RATE TO SALESPERSON-COMM-RATE.                     117 67</w:t>
      </w:r>
    </w:p>
    <w:p w14:paraId="581C7F12" w14:textId="77777777" w:rsidR="00C97A3E" w:rsidRDefault="00C97A3E" w:rsidP="00C97A3E">
      <w:r>
        <w:t xml:space="preserve">  000469</w:t>
      </w:r>
    </w:p>
    <w:p w14:paraId="5843B7FE" w14:textId="77777777" w:rsidR="00C97A3E" w:rsidRDefault="00C97A3E" w:rsidP="00C97A3E">
      <w:r>
        <w:t xml:space="preserve">  000470                    MOVE SPACES TO WS-TL-CHGDATA.                                         IMP 201</w:t>
      </w:r>
    </w:p>
    <w:p w14:paraId="38F67F0A" w14:textId="77777777" w:rsidR="00C97A3E" w:rsidRDefault="00C97A3E" w:rsidP="00C97A3E">
      <w:r>
        <w:t xml:space="preserve">  000471                    PERFORM W210-WRITE-MASTER-RECORD.                                     704</w:t>
      </w:r>
    </w:p>
    <w:p w14:paraId="63746E75" w14:textId="77777777" w:rsidR="00C97A3E" w:rsidRDefault="00C97A3E" w:rsidP="00C97A3E">
      <w:r>
        <w:t xml:space="preserve">  000472</w:t>
      </w:r>
    </w:p>
    <w:p w14:paraId="04BE77D1" w14:textId="77777777" w:rsidR="00C97A3E" w:rsidRDefault="00C97A3E" w:rsidP="00C97A3E">
      <w:r>
        <w:t xml:space="preserve">  000473                    IF WS-IN-STATUS = '00' OR WS-IN-STATUS = '02'                         123 123</w:t>
      </w:r>
    </w:p>
    <w:p w14:paraId="1A074354" w14:textId="77777777" w:rsidR="00C97A3E" w:rsidRDefault="00C97A3E" w:rsidP="00C97A3E">
      <w:r>
        <w:t xml:space="preserve">  000474               *   02 STATUS MEANS DUPLICATE WRITTEN TO AIX WHICH IS OK</w:t>
      </w:r>
    </w:p>
    <w:p w14:paraId="23AE9C0C" w14:textId="77777777" w:rsidR="00C97A3E" w:rsidRDefault="00C97A3E" w:rsidP="00C97A3E">
      <w:r>
        <w:t xml:space="preserve">  000475      1                MOVE WS-TRANS-LAST-NAME  TO  WS-TL-SALES-LAST-NAME                 113 202</w:t>
      </w:r>
    </w:p>
    <w:p w14:paraId="7CA54A7A" w14:textId="77777777" w:rsidR="00C97A3E" w:rsidRDefault="00C97A3E" w:rsidP="00C97A3E">
      <w:r>
        <w:t xml:space="preserve">  000476      1                MOVE WS-TRANS-FIRST-NAME TO  WS-TL-SALES-FIRST-NAME                114 203</w:t>
      </w:r>
    </w:p>
    <w:p w14:paraId="6C272D84" w14:textId="77777777" w:rsidR="00C97A3E" w:rsidRDefault="00C97A3E" w:rsidP="00C97A3E">
      <w:r>
        <w:t xml:space="preserve">  000477      1                PERFORM W110-PRINT-TRANSACTION-LINE                                668</w:t>
      </w:r>
    </w:p>
    <w:p w14:paraId="360A2341" w14:textId="77777777" w:rsidR="00C97A3E" w:rsidRDefault="00C97A3E" w:rsidP="00C97A3E">
      <w:r>
        <w:t xml:space="preserve">  000478                    ELSE</w:t>
      </w:r>
    </w:p>
    <w:p w14:paraId="3DF749A8" w14:textId="77777777" w:rsidR="00C97A3E" w:rsidRDefault="00C97A3E" w:rsidP="00C97A3E">
      <w:r>
        <w:t xml:space="preserve">  000479      1                MOVE TRANS-NO TO WS-ER-TRN-NO                                      79 208</w:t>
      </w:r>
    </w:p>
    <w:p w14:paraId="52D19217" w14:textId="77777777" w:rsidR="00C97A3E" w:rsidRDefault="00C97A3E" w:rsidP="00C97A3E">
      <w:r>
        <w:t xml:space="preserve">  000480      1                MOVE TRANS-SALESPERSON-NO TO WS-ER-SALESPERSON-NO                  86 210</w:t>
      </w:r>
    </w:p>
    <w:p w14:paraId="4CDE50F3" w14:textId="77777777" w:rsidR="00C97A3E" w:rsidRDefault="00C97A3E" w:rsidP="00C97A3E">
      <w:r>
        <w:t xml:space="preserve">  000481      1                MOVE WS-IN-STATUS TO WS-ER-IDX-STATUS                              123 214</w:t>
      </w:r>
    </w:p>
    <w:p w14:paraId="07D456E4" w14:textId="77777777" w:rsidR="00C97A3E" w:rsidRDefault="00C97A3E" w:rsidP="00C97A3E">
      <w:r>
        <w:t xml:space="preserve">  000482      1                WRITE PRINT-AREA FROM WS-ERROR-LINE                                93 206</w:t>
      </w:r>
    </w:p>
    <w:p w14:paraId="78162FC8" w14:textId="77777777" w:rsidR="00C97A3E" w:rsidRDefault="00C97A3E" w:rsidP="00C97A3E">
      <w:r>
        <w:t xml:space="preserve">  000483                    END-IF.</w:t>
      </w:r>
    </w:p>
    <w:p w14:paraId="06340C63" w14:textId="77777777" w:rsidR="00C97A3E" w:rsidRDefault="00C97A3E" w:rsidP="00C97A3E">
      <w:r>
        <w:t xml:space="preserve">  000484</w:t>
      </w:r>
    </w:p>
    <w:p w14:paraId="15CBE7D7" w14:textId="77777777" w:rsidR="00C97A3E" w:rsidRDefault="00C97A3E" w:rsidP="00C97A3E">
      <w:r>
        <w:t xml:space="preserve">  000485                C200-PROCESS-DEL.</w:t>
      </w:r>
    </w:p>
    <w:p w14:paraId="4A89ED95" w14:textId="77777777" w:rsidR="00C97A3E" w:rsidRDefault="00C97A3E" w:rsidP="00C97A3E">
      <w:r>
        <w:t xml:space="preserve">  000486                    MOVE TRANS-SALESPERSON-NO TO SALESPERSON-NO.                          86 61</w:t>
      </w:r>
    </w:p>
    <w:p w14:paraId="286C5C19" w14:textId="77777777" w:rsidR="00C97A3E" w:rsidRDefault="00C97A3E" w:rsidP="00C97A3E">
      <w:r>
        <w:t xml:space="preserve">  000487                    MOVE 'DELETE' TO WS-TL-TYPE.                                          198</w:t>
      </w:r>
    </w:p>
    <w:p w14:paraId="6016054B" w14:textId="77777777" w:rsidR="00C97A3E" w:rsidRDefault="00C97A3E" w:rsidP="00C97A3E">
      <w:r>
        <w:t xml:space="preserve">  000488                    COMPUTE</w:t>
      </w:r>
    </w:p>
    <w:p w14:paraId="47D602C2" w14:textId="77777777" w:rsidR="00C97A3E" w:rsidRDefault="00C97A3E" w:rsidP="00C97A3E">
      <w:r>
        <w:t xml:space="preserve">  000489                       WS-DELT-CTR = WS-DELT-CTR + 1                                      250 250</w:t>
      </w:r>
    </w:p>
    <w:p w14:paraId="7834B79F" w14:textId="77777777" w:rsidR="00C97A3E" w:rsidRDefault="00C97A3E" w:rsidP="00C97A3E">
      <w:r>
        <w:t xml:space="preserve">  000490                    END-COMPUTE.</w:t>
      </w:r>
    </w:p>
    <w:p w14:paraId="1975453A" w14:textId="77777777" w:rsidR="00C97A3E" w:rsidRDefault="00C97A3E" w:rsidP="00C97A3E">
      <w:r>
        <w:t xml:space="preserve">  000491                    MOVE SPACES TO WS-TL-CHGDATA.                                         IMP 201</w:t>
      </w:r>
    </w:p>
    <w:p w14:paraId="42ED7C4A" w14:textId="77777777" w:rsidR="00C97A3E" w:rsidRDefault="00C97A3E" w:rsidP="00C97A3E">
      <w:r>
        <w:t xml:space="preserve">  000492                    PERFORM W220-DELETE-MASTER-RECORD.                                    709</w:t>
      </w:r>
    </w:p>
    <w:p w14:paraId="2BC601E5" w14:textId="77777777" w:rsidR="00C97A3E" w:rsidRDefault="00C97A3E" w:rsidP="00C97A3E">
      <w:r>
        <w:t xml:space="preserve">  000493</w:t>
      </w:r>
    </w:p>
    <w:p w14:paraId="66436DF4" w14:textId="77777777" w:rsidR="00C97A3E" w:rsidRDefault="00C97A3E" w:rsidP="00C97A3E">
      <w:r>
        <w:t xml:space="preserve">  000494                    IF WS-IN-STATUS = '00'                                                123</w:t>
      </w:r>
    </w:p>
    <w:p w14:paraId="43DE1995" w14:textId="77777777" w:rsidR="00C97A3E" w:rsidRDefault="00C97A3E" w:rsidP="00C97A3E">
      <w:r>
        <w:t xml:space="preserve">  000495      1                MOVE SPACES           TO  WS-TL-SALES-LAST-NAME                    IMP 202</w:t>
      </w:r>
    </w:p>
    <w:p w14:paraId="3A885134" w14:textId="77777777" w:rsidR="00C97A3E" w:rsidRDefault="00C97A3E" w:rsidP="00C97A3E">
      <w:r>
        <w:t xml:space="preserve">  000496      1                MOVE SPACES           TO  WS-TL-SALES-FIRST-NAME                   IMP 203</w:t>
      </w:r>
    </w:p>
    <w:p w14:paraId="1AA01D32" w14:textId="77777777" w:rsidR="00C97A3E" w:rsidRDefault="00C97A3E" w:rsidP="00C97A3E">
      <w:r>
        <w:t xml:space="preserve">  000497      1                PERFORM W110-PRINT-TRANSACTION-LINE                                668</w:t>
      </w:r>
    </w:p>
    <w:p w14:paraId="0B8CD0D2" w14:textId="77777777" w:rsidR="00C97A3E" w:rsidRDefault="00C97A3E" w:rsidP="00C97A3E">
      <w:r>
        <w:t xml:space="preserve">  000498                    ELSE</w:t>
      </w:r>
    </w:p>
    <w:p w14:paraId="3433D0F8" w14:textId="77777777" w:rsidR="00C97A3E" w:rsidRDefault="00C97A3E" w:rsidP="00C97A3E">
      <w:r>
        <w:t xml:space="preserve">  000499      1                MOVE TRANS-NO TO WS-ER-TRN-NO                                      79 208</w:t>
      </w:r>
    </w:p>
    <w:p w14:paraId="42E49B47" w14:textId="77777777" w:rsidR="00C97A3E" w:rsidRDefault="00C97A3E" w:rsidP="00C97A3E">
      <w:r>
        <w:t xml:space="preserve">  000500      1                MOVE TRANS-SALESPERSON-NO TO WS-ER-SALESPERSON-NO                  86 210</w:t>
      </w:r>
    </w:p>
    <w:p w14:paraId="5725BCD2" w14:textId="77777777" w:rsidR="00C97A3E" w:rsidRDefault="00C97A3E" w:rsidP="00C97A3E">
      <w:r>
        <w:t xml:space="preserve">  000501      1                MOVE WS-IN-STATUS TO WS-ER-IDX-STATUS                              123 214</w:t>
      </w:r>
    </w:p>
    <w:p w14:paraId="5DC9AFCF" w14:textId="77777777" w:rsidR="00C97A3E" w:rsidRDefault="00C97A3E" w:rsidP="00C97A3E">
      <w:r>
        <w:t xml:space="preserve">  000502      1                WRITE PRINT-AREA FROM WS-ERROR-LINE                                93 206</w:t>
      </w:r>
    </w:p>
    <w:p w14:paraId="1D6A8B24" w14:textId="77777777" w:rsidR="00C97A3E" w:rsidRDefault="00C97A3E" w:rsidP="00C97A3E">
      <w:r>
        <w:t xml:space="preserve">  000503                    END-IF.</w:t>
      </w:r>
    </w:p>
    <w:p w14:paraId="1B68AFFC" w14:textId="77777777" w:rsidR="00C97A3E" w:rsidRDefault="00C97A3E" w:rsidP="00C97A3E">
      <w:r>
        <w:t xml:space="preserve">  000504</w:t>
      </w:r>
    </w:p>
    <w:p w14:paraId="1A340A1A" w14:textId="77777777" w:rsidR="00C97A3E" w:rsidRDefault="00C97A3E" w:rsidP="00C97A3E">
      <w:r>
        <w:t xml:space="preserve">  000505                C300-PROCESS-CHG.</w:t>
      </w:r>
    </w:p>
    <w:p w14:paraId="597439B9" w14:textId="77777777" w:rsidR="00C97A3E" w:rsidRDefault="00C97A3E" w:rsidP="00C97A3E">
      <w:r>
        <w:t xml:space="preserve">  000506                    MOVE TRANS-SALESPERSON-NO TO SALESPERSON-NO.                          86 61</w:t>
      </w:r>
    </w:p>
    <w:p w14:paraId="5AD74379" w14:textId="77777777" w:rsidR="00C97A3E" w:rsidRDefault="00C97A3E" w:rsidP="00C97A3E">
      <w:r>
        <w:t xml:space="preserve">  000507                    PERFORM R110-READ-MAST-RECORD.                                        643</w:t>
      </w:r>
    </w:p>
    <w:p w14:paraId="0F446DEC" w14:textId="77777777" w:rsidR="00C97A3E" w:rsidRDefault="00C97A3E" w:rsidP="00C97A3E">
      <w:r>
        <w:t xml:space="preserve">  000508                    MOVE 'CHANGE' TO WS-TL-TYPE.                                          198</w:t>
      </w:r>
    </w:p>
    <w:p w14:paraId="4F39BEF7" w14:textId="77777777" w:rsidR="00C97A3E" w:rsidRDefault="00C97A3E" w:rsidP="00C97A3E">
      <w:r>
        <w:t xml:space="preserve">  000509                    MOVE WS-TRANS-LAST-NAME TO SALESPERSON-LAST-NAME.                     113 62</w:t>
      </w:r>
    </w:p>
    <w:p w14:paraId="755FE776" w14:textId="77777777" w:rsidR="00C97A3E" w:rsidRDefault="00C97A3E" w:rsidP="00C97A3E">
      <w:r>
        <w:t xml:space="preserve">  000510                    MOVE WS-TRANS-LAST-NAME TO SALESPERSON-FIRST-NAME.                    113 63</w:t>
      </w:r>
    </w:p>
    <w:p w14:paraId="7B3FA2FC" w14:textId="77777777" w:rsidR="00C97A3E" w:rsidRDefault="00C97A3E" w:rsidP="00C97A3E">
      <w:r>
        <w:t xml:space="preserve">  000511                    MOVE WS-TRANS-BRANCH-NO TO WS-TMP-BRANCH-NO.                          115 133</w:t>
      </w:r>
    </w:p>
    <w:p w14:paraId="535C86F8" w14:textId="77777777" w:rsidR="00C97A3E" w:rsidRDefault="00C97A3E" w:rsidP="00C97A3E">
      <w:r>
        <w:t xml:space="preserve">  000512                    MOVE WS-TRANS-DEPT-NO TO WS-TMP-DEPT-NO.                              116 134</w:t>
      </w:r>
    </w:p>
    <w:p w14:paraId="1FB2C7D0" w14:textId="4670B5ED" w:rsidR="00C97A3E" w:rsidRDefault="00C97A3E" w:rsidP="00C97A3E">
      <w:r>
        <w:t xml:space="preserve">PP 5655-EC6 IBM Enterprise COBOL for z/OS  6.3.0 P240906       PROGTR    Date </w:t>
      </w:r>
      <w:del w:id="765" w:author="Karandeep Singh" w:date="2025-04-13T22:18:00Z" w16du:dateUtc="2025-04-14T02:18:00Z">
        <w:r w:rsidR="00CD2A7D">
          <w:delText>03/31</w:delText>
        </w:r>
      </w:del>
      <w:ins w:id="766" w:author="Karandeep Singh" w:date="2025-04-13T22:18:00Z" w16du:dateUtc="2025-04-14T02:18:00Z">
        <w:r>
          <w:t>04/13</w:t>
        </w:r>
      </w:ins>
      <w:r>
        <w:t xml:space="preserve">/2025  Time </w:t>
      </w:r>
      <w:del w:id="767" w:author="Karandeep Singh" w:date="2025-04-13T22:18:00Z" w16du:dateUtc="2025-04-14T02:18:00Z">
        <w:r w:rsidR="00CD2A7D">
          <w:delText>19:10:</w:delText>
        </w:r>
      </w:del>
      <w:r>
        <w:t>21</w:t>
      </w:r>
      <w:ins w:id="768" w:author="Karandeep Singh" w:date="2025-04-13T22:18:00Z" w16du:dateUtc="2025-04-14T02:18:00Z">
        <w:r>
          <w:t>:09:08</w:t>
        </w:r>
      </w:ins>
      <w:r>
        <w:t xml:space="preserve">   Page    13</w:t>
      </w:r>
    </w:p>
    <w:p w14:paraId="28A849BC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5B217C99" w14:textId="77777777" w:rsidR="00C97A3E" w:rsidRDefault="00C97A3E" w:rsidP="00C97A3E">
      <w:r>
        <w:t xml:space="preserve">  000513                    MOVE WS-TMP-LOCATION TO SALESPERSON-BRANCH-NO.                        132 66</w:t>
      </w:r>
    </w:p>
    <w:p w14:paraId="2EB5E87A" w14:textId="77777777" w:rsidR="00C97A3E" w:rsidRDefault="00C97A3E" w:rsidP="00C97A3E">
      <w:r>
        <w:t xml:space="preserve">  000514                    MOVE WS-TRANS-COMM-RATE TO SALESPERSON-COMM-RATE.                     117 67</w:t>
      </w:r>
    </w:p>
    <w:p w14:paraId="13A46392" w14:textId="77777777" w:rsidR="00C97A3E" w:rsidRDefault="00C97A3E" w:rsidP="00C97A3E">
      <w:r>
        <w:t xml:space="preserve">  000515                    MOVE SPACES TO WS-TL-CHGDATA.                                         IMP 201</w:t>
      </w:r>
    </w:p>
    <w:p w14:paraId="248C83F3" w14:textId="77777777" w:rsidR="00C97A3E" w:rsidRDefault="00C97A3E" w:rsidP="00C97A3E">
      <w:r>
        <w:t xml:space="preserve">  000516                    COMPUTE</w:t>
      </w:r>
    </w:p>
    <w:p w14:paraId="3DAEC5B0" w14:textId="77777777" w:rsidR="00C97A3E" w:rsidRDefault="00C97A3E" w:rsidP="00C97A3E">
      <w:r>
        <w:t xml:space="preserve">  000517                       WS-CHGT-CTR = WS-CHGT-CTR + 1                                      259 259</w:t>
      </w:r>
    </w:p>
    <w:p w14:paraId="74E2C48E" w14:textId="77777777" w:rsidR="00C97A3E" w:rsidRDefault="00C97A3E" w:rsidP="00C97A3E">
      <w:r>
        <w:t xml:space="preserve">  000518                    END-COMPUTE.</w:t>
      </w:r>
    </w:p>
    <w:p w14:paraId="3A9B70B3" w14:textId="77777777" w:rsidR="00C97A3E" w:rsidRDefault="00C97A3E" w:rsidP="00C97A3E">
      <w:r>
        <w:t xml:space="preserve">  000519                    IF TRANS-SALESPERSON-NO = 17402                                       86</w:t>
      </w:r>
    </w:p>
    <w:p w14:paraId="783F5944" w14:textId="77777777" w:rsidR="00C97A3E" w:rsidRDefault="00C97A3E" w:rsidP="00C97A3E">
      <w:r>
        <w:t xml:space="preserve">  000520      1                   DISPLAY 'AFTER CHANGE ', SALESPERSON-GROSS-SALES                64</w:t>
      </w:r>
    </w:p>
    <w:p w14:paraId="31508887" w14:textId="77777777" w:rsidR="00C97A3E" w:rsidRDefault="00C97A3E" w:rsidP="00C97A3E">
      <w:r>
        <w:t xml:space="preserve">  000521                    END-IF</w:t>
      </w:r>
    </w:p>
    <w:p w14:paraId="79928293" w14:textId="77777777" w:rsidR="00C97A3E" w:rsidRDefault="00C97A3E" w:rsidP="00C97A3E">
      <w:r>
        <w:t xml:space="preserve">  000522</w:t>
      </w:r>
    </w:p>
    <w:p w14:paraId="04A831F3" w14:textId="77777777" w:rsidR="00C97A3E" w:rsidRDefault="00C97A3E" w:rsidP="00C97A3E">
      <w:r>
        <w:t xml:space="preserve">  000523                    PERFORM W200-REWRITE-MASTER-RECORD.                                   698</w:t>
      </w:r>
    </w:p>
    <w:p w14:paraId="4390E429" w14:textId="77777777" w:rsidR="00C97A3E" w:rsidRDefault="00C97A3E" w:rsidP="00C97A3E">
      <w:r>
        <w:t xml:space="preserve">  000524</w:t>
      </w:r>
    </w:p>
    <w:p w14:paraId="288DCB2B" w14:textId="77777777" w:rsidR="00C97A3E" w:rsidRDefault="00C97A3E" w:rsidP="00C97A3E">
      <w:r>
        <w:t xml:space="preserve">  000525                    IF WS-IN-STATUS = '00' OR WS-IN-STATUS = '02'                         123 123</w:t>
      </w:r>
    </w:p>
    <w:p w14:paraId="62B7F507" w14:textId="77777777" w:rsidR="00C97A3E" w:rsidRDefault="00C97A3E" w:rsidP="00C97A3E">
      <w:r>
        <w:t xml:space="preserve">  000526               *   02 STATUS MEANS DUPLICATE WRITTEN TO AIX WHICH IS OK</w:t>
      </w:r>
    </w:p>
    <w:p w14:paraId="46400787" w14:textId="77777777" w:rsidR="00C97A3E" w:rsidRDefault="00C97A3E" w:rsidP="00C97A3E">
      <w:r>
        <w:t xml:space="preserve">  000527      1                MOVE WS-TRANS-LAST-NAME  TO  WS-TL-SALES-LAST-NAME                 113 202</w:t>
      </w:r>
    </w:p>
    <w:p w14:paraId="216D94CB" w14:textId="77777777" w:rsidR="00C97A3E" w:rsidRDefault="00C97A3E" w:rsidP="00C97A3E">
      <w:r>
        <w:t xml:space="preserve">  000528      1                MOVE WS-TRANS-FIRST-NAME TO  WS-TL-SALES-FIRST-NAME                114 203</w:t>
      </w:r>
    </w:p>
    <w:p w14:paraId="03F205EB" w14:textId="77777777" w:rsidR="00C97A3E" w:rsidRDefault="00C97A3E" w:rsidP="00C97A3E">
      <w:r>
        <w:t xml:space="preserve">  000529      1                PERFORM W110-PRINT-TRANSACTION-LINE                                668</w:t>
      </w:r>
    </w:p>
    <w:p w14:paraId="76D9B77F" w14:textId="77777777" w:rsidR="00C97A3E" w:rsidRDefault="00C97A3E" w:rsidP="00C97A3E">
      <w:r>
        <w:t xml:space="preserve">  000530                    ELSE</w:t>
      </w:r>
    </w:p>
    <w:p w14:paraId="19618D02" w14:textId="77777777" w:rsidR="00C97A3E" w:rsidRDefault="00C97A3E" w:rsidP="00C97A3E">
      <w:r>
        <w:t xml:space="preserve">  000531      1                MOVE TRANS-NO TO WS-ER-TRN-NO                                      79 208</w:t>
      </w:r>
    </w:p>
    <w:p w14:paraId="4E6B4198" w14:textId="77777777" w:rsidR="00C97A3E" w:rsidRDefault="00C97A3E" w:rsidP="00C97A3E">
      <w:r>
        <w:t xml:space="preserve">  000532      1                MOVE TRANS-SALESPERSON-NO TO WS-ER-SALESPERSON-NO                  86 210</w:t>
      </w:r>
    </w:p>
    <w:p w14:paraId="03C04315" w14:textId="77777777" w:rsidR="00C97A3E" w:rsidRDefault="00C97A3E" w:rsidP="00C97A3E">
      <w:r>
        <w:t xml:space="preserve">  000533      1                MOVE 'PROBLEM DOING CHANGE STATUS IS:' TO WS-ER-PROBLEM            212</w:t>
      </w:r>
    </w:p>
    <w:p w14:paraId="01DA2E76" w14:textId="77777777" w:rsidR="00C97A3E" w:rsidRDefault="00C97A3E" w:rsidP="00C97A3E">
      <w:r>
        <w:t xml:space="preserve">  000534      1                MOVE WS-IN-STATUS TO WS-ER-IDX-STATUS                              123 214</w:t>
      </w:r>
    </w:p>
    <w:p w14:paraId="2A351054" w14:textId="77777777" w:rsidR="00C97A3E" w:rsidRDefault="00C97A3E" w:rsidP="00C97A3E">
      <w:r>
        <w:t xml:space="preserve">  000535      1                WRITE PRINT-AREA FROM WS-ERROR-LINE                                93 206</w:t>
      </w:r>
    </w:p>
    <w:p w14:paraId="50C0277B" w14:textId="77777777" w:rsidR="00C97A3E" w:rsidRDefault="00C97A3E" w:rsidP="00C97A3E">
      <w:r>
        <w:t xml:space="preserve">  000536                    END-IF.</w:t>
      </w:r>
    </w:p>
    <w:p w14:paraId="76B776AB" w14:textId="77777777" w:rsidR="00C97A3E" w:rsidRDefault="00C97A3E" w:rsidP="00C97A3E">
      <w:r>
        <w:t xml:space="preserve">  000537</w:t>
      </w:r>
    </w:p>
    <w:p w14:paraId="775067EB" w14:textId="77777777" w:rsidR="00C97A3E" w:rsidRDefault="00C97A3E" w:rsidP="00C97A3E">
      <w:r>
        <w:t xml:space="preserve">  000538                C400-PROCESS-SALE.</w:t>
      </w:r>
    </w:p>
    <w:p w14:paraId="62AF8E7E" w14:textId="77777777" w:rsidR="00C97A3E" w:rsidRDefault="00C97A3E" w:rsidP="00C97A3E">
      <w:r>
        <w:t xml:space="preserve">  000539                    MOVE TRANS-SALESPERSON-NO TO SALESPERSON-NO.                          86 61</w:t>
      </w:r>
    </w:p>
    <w:p w14:paraId="03FA55D0" w14:textId="77777777" w:rsidR="00C97A3E" w:rsidRDefault="00C97A3E" w:rsidP="00C97A3E">
      <w:r>
        <w:t xml:space="preserve">  000540                    PERFORM R110-READ-MAST-RECORD.                                        643</w:t>
      </w:r>
    </w:p>
    <w:p w14:paraId="35BABE77" w14:textId="77777777" w:rsidR="00C97A3E" w:rsidRDefault="00C97A3E" w:rsidP="00C97A3E">
      <w:r>
        <w:t xml:space="preserve">  000541                    MOVE 'SALE  ' TO WS-TL-TYPE.                                          198</w:t>
      </w:r>
    </w:p>
    <w:p w14:paraId="5829B405" w14:textId="77777777" w:rsidR="00C97A3E" w:rsidRDefault="00C97A3E" w:rsidP="00C97A3E">
      <w:r>
        <w:t xml:space="preserve">  000542                    IF TRANS-SALESPERSON-NO = 17402                                       86</w:t>
      </w:r>
    </w:p>
    <w:p w14:paraId="52EC0705" w14:textId="77777777" w:rsidR="00C97A3E" w:rsidRDefault="00C97A3E" w:rsidP="00C97A3E">
      <w:r>
        <w:t xml:space="preserve">  000543      1                DISPLAY 'BEFORE GROSS ', SALESPERSON-GROSS-SALES                   64</w:t>
      </w:r>
    </w:p>
    <w:p w14:paraId="43D6378A" w14:textId="77777777" w:rsidR="00C97A3E" w:rsidRDefault="00C97A3E" w:rsidP="00C97A3E">
      <w:r>
        <w:t xml:space="preserve">  000544                    END-IF</w:t>
      </w:r>
    </w:p>
    <w:p w14:paraId="0C1D721E" w14:textId="77777777" w:rsidR="00C97A3E" w:rsidRDefault="00C97A3E" w:rsidP="00C97A3E">
      <w:r>
        <w:t xml:space="preserve">  000545                    IF WS-IN-STATUS = '00'                                                123</w:t>
      </w:r>
    </w:p>
    <w:p w14:paraId="60AF993A" w14:textId="77777777" w:rsidR="00C97A3E" w:rsidRDefault="00C97A3E" w:rsidP="00C97A3E">
      <w:r>
        <w:t xml:space="preserve">  000546      1                COMPUTE</w:t>
      </w:r>
    </w:p>
    <w:p w14:paraId="4B9625FA" w14:textId="77777777" w:rsidR="00C97A3E" w:rsidRDefault="00C97A3E" w:rsidP="00C97A3E">
      <w:r>
        <w:t xml:space="preserve">  000547      1                   WS-SLST-CTR = WS-SLST-CTR + 1                                   223 223</w:t>
      </w:r>
    </w:p>
    <w:p w14:paraId="5A3BD4D7" w14:textId="77777777" w:rsidR="00C97A3E" w:rsidRDefault="00C97A3E" w:rsidP="00C97A3E">
      <w:r>
        <w:t xml:space="preserve">  000548      1                END-COMPUTE</w:t>
      </w:r>
    </w:p>
    <w:p w14:paraId="446120F6" w14:textId="77777777" w:rsidR="00C97A3E" w:rsidRDefault="00C97A3E" w:rsidP="00C97A3E">
      <w:r>
        <w:t xml:space="preserve">  000549**</w:t>
      </w:r>
    </w:p>
    <w:p w14:paraId="5D3A4393" w14:textId="77777777" w:rsidR="00C97A3E" w:rsidRDefault="00C97A3E" w:rsidP="00C97A3E">
      <w:r>
        <w:t xml:space="preserve">  000550               *   2017 AUGUST 23, 2017 PROJECT PHOENIX REMOVE DISCOUNT</w:t>
      </w:r>
    </w:p>
    <w:p w14:paraId="1F3F3FD0" w14:textId="77777777" w:rsidR="00C97A3E" w:rsidRDefault="00C97A3E" w:rsidP="00C97A3E">
      <w:r>
        <w:t xml:space="preserve">  000551               *        COMPUTE</w:t>
      </w:r>
    </w:p>
    <w:p w14:paraId="587FC722" w14:textId="77777777" w:rsidR="00C97A3E" w:rsidRDefault="00C97A3E" w:rsidP="00C97A3E">
      <w:r>
        <w:t xml:space="preserve">  000552               *           WS-DISCOUNT-AMT ROUNDED =</w:t>
      </w:r>
    </w:p>
    <w:p w14:paraId="39074283" w14:textId="77777777" w:rsidR="00C97A3E" w:rsidRDefault="00C97A3E" w:rsidP="00C97A3E">
      <w:r>
        <w:t xml:space="preserve">  000553               *                   WS-SALES-AMOUNT * WS-DISCOUNT-PCT</w:t>
      </w:r>
    </w:p>
    <w:p w14:paraId="668F694A" w14:textId="77777777" w:rsidR="00C97A3E" w:rsidRDefault="00C97A3E" w:rsidP="00C97A3E">
      <w:r>
        <w:t xml:space="preserve">  000554               *        END-COMPUTE</w:t>
      </w:r>
    </w:p>
    <w:p w14:paraId="26C72396" w14:textId="77777777" w:rsidR="00C97A3E" w:rsidRDefault="00C97A3E" w:rsidP="00C97A3E">
      <w:r>
        <w:t xml:space="preserve">  000555               *        COMPUTE</w:t>
      </w:r>
    </w:p>
    <w:p w14:paraId="40ACF3F4" w14:textId="77777777" w:rsidR="00C97A3E" w:rsidRDefault="00C97A3E" w:rsidP="00C97A3E">
      <w:r>
        <w:t xml:space="preserve">  000556               *           WS-NET-SALE  = WS-SALES-AMOUNT - WS-DISCOUNT-AMT</w:t>
      </w:r>
    </w:p>
    <w:p w14:paraId="4617B5E6" w14:textId="77777777" w:rsidR="00C97A3E" w:rsidRDefault="00C97A3E" w:rsidP="00C97A3E">
      <w:r>
        <w:t xml:space="preserve">  000557               *        END-COMPUTE</w:t>
      </w:r>
    </w:p>
    <w:p w14:paraId="16AA25BA" w14:textId="77777777" w:rsidR="00C97A3E" w:rsidRDefault="00C97A3E" w:rsidP="00C97A3E">
      <w:r>
        <w:t xml:space="preserve">  000558      1                MOVE WS-SALES-AMOUNT  TO   WS-NET-SALE                             104 129</w:t>
      </w:r>
    </w:p>
    <w:p w14:paraId="18761D00" w14:textId="77777777" w:rsidR="00C97A3E" w:rsidRDefault="00C97A3E" w:rsidP="00C97A3E">
      <w:r>
        <w:t xml:space="preserve">  000559</w:t>
      </w:r>
    </w:p>
    <w:p w14:paraId="064346F8" w14:textId="77777777" w:rsidR="00C97A3E" w:rsidRDefault="00C97A3E" w:rsidP="00C97A3E">
      <w:r>
        <w:t xml:space="preserve">  000560      1                COMPUTE</w:t>
      </w:r>
    </w:p>
    <w:p w14:paraId="5E0653E3" w14:textId="77777777" w:rsidR="00C97A3E" w:rsidRDefault="00C97A3E" w:rsidP="00C97A3E">
      <w:r>
        <w:t xml:space="preserve">  000561      1                   WS-TOTAL-SALES = WS-TOTAL-SALES + WS-NET-SALE                   143 143 129</w:t>
      </w:r>
    </w:p>
    <w:p w14:paraId="33CD035B" w14:textId="77777777" w:rsidR="00C97A3E" w:rsidRDefault="00C97A3E" w:rsidP="00C97A3E">
      <w:r>
        <w:t xml:space="preserve">  000562      1                END-COMPUTE</w:t>
      </w:r>
    </w:p>
    <w:p w14:paraId="5B06965E" w14:textId="77777777" w:rsidR="00C97A3E" w:rsidRDefault="00C97A3E" w:rsidP="00C97A3E">
      <w:r>
        <w:t xml:space="preserve">  000563      1                MOVE SALESPERSON-GROSS-SALES TO WS-TEMP-SALES                      64 145</w:t>
      </w:r>
    </w:p>
    <w:p w14:paraId="26C38BF6" w14:textId="77777777" w:rsidR="00C97A3E" w:rsidRDefault="00C97A3E" w:rsidP="00C97A3E">
      <w:r>
        <w:t xml:space="preserve">  000564      1                COMPUTE</w:t>
      </w:r>
    </w:p>
    <w:p w14:paraId="36DD20DA" w14:textId="77777777" w:rsidR="00C97A3E" w:rsidRDefault="00C97A3E" w:rsidP="00C97A3E">
      <w:r>
        <w:t xml:space="preserve">  000565      1                   WS-TEMP-SALES = WS-TEMP-SALES + WS-NET-SALE                     145 145 129</w:t>
      </w:r>
    </w:p>
    <w:p w14:paraId="5C4225C8" w14:textId="77777777" w:rsidR="00C97A3E" w:rsidRDefault="00C97A3E" w:rsidP="00C97A3E">
      <w:r>
        <w:t xml:space="preserve">  000566      1                END-COMPUTE</w:t>
      </w:r>
    </w:p>
    <w:p w14:paraId="70B05AA5" w14:textId="77777777" w:rsidR="00C97A3E" w:rsidRDefault="00C97A3E" w:rsidP="00C97A3E">
      <w:r>
        <w:t xml:space="preserve">  000567      1                MOVE WS-TEMP-SALES TO SALESPERSON-GROSS-SALES                      145 64</w:t>
      </w:r>
    </w:p>
    <w:p w14:paraId="389268D9" w14:textId="77777777" w:rsidR="00C97A3E" w:rsidRDefault="00C97A3E" w:rsidP="00C97A3E">
      <w:r>
        <w:t xml:space="preserve">  000568</w:t>
      </w:r>
    </w:p>
    <w:p w14:paraId="63CD1EE0" w14:textId="77777777" w:rsidR="00C97A3E" w:rsidRDefault="00C97A3E" w:rsidP="00C97A3E">
      <w:r>
        <w:t xml:space="preserve">  000569</w:t>
      </w:r>
    </w:p>
    <w:p w14:paraId="4F26739B" w14:textId="3AFFD438" w:rsidR="00C97A3E" w:rsidRDefault="00C97A3E" w:rsidP="00C97A3E">
      <w:r>
        <w:t xml:space="preserve">PP 5655-EC6 IBM Enterprise COBOL for z/OS  6.3.0 P240906       PROGTR    Date </w:t>
      </w:r>
      <w:del w:id="769" w:author="Karandeep Singh" w:date="2025-04-13T22:18:00Z" w16du:dateUtc="2025-04-14T02:18:00Z">
        <w:r w:rsidR="00CD2A7D">
          <w:delText>03/31</w:delText>
        </w:r>
      </w:del>
      <w:ins w:id="770" w:author="Karandeep Singh" w:date="2025-04-13T22:18:00Z" w16du:dateUtc="2025-04-14T02:18:00Z">
        <w:r>
          <w:t>04/13</w:t>
        </w:r>
      </w:ins>
      <w:r>
        <w:t xml:space="preserve">/2025  Time </w:t>
      </w:r>
      <w:del w:id="771" w:author="Karandeep Singh" w:date="2025-04-13T22:18:00Z" w16du:dateUtc="2025-04-14T02:18:00Z">
        <w:r w:rsidR="00CD2A7D">
          <w:delText>19:10:</w:delText>
        </w:r>
      </w:del>
      <w:r>
        <w:t>21</w:t>
      </w:r>
      <w:ins w:id="772" w:author="Karandeep Singh" w:date="2025-04-13T22:18:00Z" w16du:dateUtc="2025-04-14T02:18:00Z">
        <w:r>
          <w:t>:09:08</w:t>
        </w:r>
      </w:ins>
      <w:r>
        <w:t xml:space="preserve">   Page    14</w:t>
      </w:r>
    </w:p>
    <w:p w14:paraId="112DE14B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2828C7E0" w14:textId="77777777" w:rsidR="00C97A3E" w:rsidRDefault="00C97A3E" w:rsidP="00C97A3E">
      <w:r>
        <w:t xml:space="preserve">  000570      1                MOVE WS-NET-SALE TO WS-TL-AMT                                      129 200</w:t>
      </w:r>
    </w:p>
    <w:p w14:paraId="3F8896BF" w14:textId="77777777" w:rsidR="00C97A3E" w:rsidRDefault="00C97A3E" w:rsidP="00C97A3E">
      <w:r>
        <w:t xml:space="preserve">  000571      1                PERFORM W200-REWRITE-MASTER-RECORD                                 698</w:t>
      </w:r>
    </w:p>
    <w:p w14:paraId="760BE3F7" w14:textId="77777777" w:rsidR="00C97A3E" w:rsidRDefault="00C97A3E" w:rsidP="00C97A3E">
      <w:r>
        <w:t xml:space="preserve">  000572**</w:t>
      </w:r>
    </w:p>
    <w:p w14:paraId="41357EFB" w14:textId="77777777" w:rsidR="00C97A3E" w:rsidRDefault="00C97A3E" w:rsidP="00C97A3E">
      <w:r>
        <w:t xml:space="preserve">  000573      1                IF WS-IN-STATUS = '00'                                             123</w:t>
      </w:r>
    </w:p>
    <w:p w14:paraId="3C552D97" w14:textId="77777777" w:rsidR="00C97A3E" w:rsidRDefault="00C97A3E" w:rsidP="00C97A3E">
      <w:r>
        <w:t xml:space="preserve">  000574      2                   MOVE SPACES     TO  WS-TL-SALES-LAST-NAME                       IMP 202</w:t>
      </w:r>
    </w:p>
    <w:p w14:paraId="2AC2BB7F" w14:textId="77777777" w:rsidR="00C97A3E" w:rsidRDefault="00C97A3E" w:rsidP="00C97A3E">
      <w:r>
        <w:t xml:space="preserve">  000575      2                   MOVE SPACES     TO  WS-TL-SALES-FIRST-NAME                      IMP 203</w:t>
      </w:r>
    </w:p>
    <w:p w14:paraId="0B9FAF1D" w14:textId="77777777" w:rsidR="00C97A3E" w:rsidRDefault="00C97A3E" w:rsidP="00C97A3E">
      <w:r>
        <w:t xml:space="preserve">  000576      2                   PERFORM W110-PRINT-TRANSACTION-LINE                             668</w:t>
      </w:r>
    </w:p>
    <w:p w14:paraId="080D92F4" w14:textId="77777777" w:rsidR="00C97A3E" w:rsidRDefault="00C97A3E" w:rsidP="00C97A3E">
      <w:r>
        <w:t xml:space="preserve">  000577      1                ELSE</w:t>
      </w:r>
    </w:p>
    <w:p w14:paraId="0BCB3C96" w14:textId="77777777" w:rsidR="00C97A3E" w:rsidRDefault="00C97A3E" w:rsidP="00C97A3E">
      <w:r>
        <w:t xml:space="preserve">  000578      2                   MOVE TRANS-NO TO WS-ER-TRN-NO                                   79 208</w:t>
      </w:r>
    </w:p>
    <w:p w14:paraId="0EE004D6" w14:textId="77777777" w:rsidR="00C97A3E" w:rsidRDefault="00C97A3E" w:rsidP="00C97A3E">
      <w:r>
        <w:t xml:space="preserve">  000579      2                   MOVE 'PROBLEM DOING SALE' TO WS-ER-PROBLEM                      212</w:t>
      </w:r>
    </w:p>
    <w:p w14:paraId="43263E03" w14:textId="77777777" w:rsidR="00C97A3E" w:rsidRDefault="00C97A3E" w:rsidP="00C97A3E">
      <w:r>
        <w:t xml:space="preserve">  000580      2                   MOVE TRANS-SALESPERSON-NO TO WS-ER-SALESPERSON-NO               86 210</w:t>
      </w:r>
    </w:p>
    <w:p w14:paraId="2D25E2BD" w14:textId="77777777" w:rsidR="00C97A3E" w:rsidRDefault="00C97A3E" w:rsidP="00C97A3E">
      <w:r>
        <w:t xml:space="preserve">  000581      2                   COMPUTE WS-INVALID-CTR = WS-INVALID-CTR + 1 END-COMPUTE         268 268</w:t>
      </w:r>
    </w:p>
    <w:p w14:paraId="21784AD9" w14:textId="77777777" w:rsidR="00C97A3E" w:rsidRDefault="00C97A3E" w:rsidP="00C97A3E">
      <w:r>
        <w:t xml:space="preserve">  000582      2                   MOVE WS-IN-STATUS TO WS-ER-IDX-STATUS                           123 214</w:t>
      </w:r>
    </w:p>
    <w:p w14:paraId="1EDC26AC" w14:textId="77777777" w:rsidR="00C97A3E" w:rsidRDefault="00C97A3E" w:rsidP="00C97A3E">
      <w:r>
        <w:t xml:space="preserve">  000583      2                   WRITE PRINT-AREA FROM WS-ERROR-LINE                             93 206</w:t>
      </w:r>
    </w:p>
    <w:p w14:paraId="7EC46507" w14:textId="77777777" w:rsidR="00C97A3E" w:rsidRDefault="00C97A3E" w:rsidP="00C97A3E">
      <w:r>
        <w:t xml:space="preserve">  000584      1                END-IF</w:t>
      </w:r>
    </w:p>
    <w:p w14:paraId="4F64C7DC" w14:textId="77777777" w:rsidR="00C97A3E" w:rsidRDefault="00C97A3E" w:rsidP="00C97A3E">
      <w:r>
        <w:t xml:space="preserve">  000585</w:t>
      </w:r>
    </w:p>
    <w:p w14:paraId="685428BF" w14:textId="77777777" w:rsidR="00C97A3E" w:rsidRDefault="00C97A3E" w:rsidP="00C97A3E">
      <w:r>
        <w:t xml:space="preserve">  000586                    ELSE</w:t>
      </w:r>
    </w:p>
    <w:p w14:paraId="7FAC21D1" w14:textId="77777777" w:rsidR="00C97A3E" w:rsidRDefault="00C97A3E" w:rsidP="00C97A3E">
      <w:r>
        <w:t xml:space="preserve">  000587      1                MOVE TRANS-NO TO WS-ER-TRN-NO                                      79 208</w:t>
      </w:r>
    </w:p>
    <w:p w14:paraId="099A477D" w14:textId="77777777" w:rsidR="00C97A3E" w:rsidRDefault="00C97A3E" w:rsidP="00C97A3E">
      <w:r>
        <w:t xml:space="preserve">  000588      1                MOVE 'PROBLEM DOING SALE, STATUS IS:' TO WS-ER-PROBLEM             212</w:t>
      </w:r>
    </w:p>
    <w:p w14:paraId="7EB543EC" w14:textId="77777777" w:rsidR="00C97A3E" w:rsidRDefault="00C97A3E" w:rsidP="00C97A3E">
      <w:r>
        <w:t xml:space="preserve">  000589      1                COMPUTE WS-INVALID-CTR = WS-INVALID-CTR + 1 END-COMPUTE            268 268</w:t>
      </w:r>
    </w:p>
    <w:p w14:paraId="0AFBB9D0" w14:textId="77777777" w:rsidR="00C97A3E" w:rsidRDefault="00C97A3E" w:rsidP="00C97A3E">
      <w:r>
        <w:t xml:space="preserve">  000590      1                MOVE WS-IN-STATUS TO WS-ER-IDX-STATUS                              123 214</w:t>
      </w:r>
    </w:p>
    <w:p w14:paraId="76140473" w14:textId="77777777" w:rsidR="00C97A3E" w:rsidRDefault="00C97A3E" w:rsidP="00C97A3E">
      <w:r>
        <w:t xml:space="preserve">  000591      1                WRITE PRINT-AREA FROM WS-ERROR-LINE                                93 206</w:t>
      </w:r>
    </w:p>
    <w:p w14:paraId="78FBB034" w14:textId="77777777" w:rsidR="00C97A3E" w:rsidRDefault="00C97A3E" w:rsidP="00C97A3E">
      <w:r>
        <w:t xml:space="preserve">  000592                    END-IF.</w:t>
      </w:r>
    </w:p>
    <w:p w14:paraId="6AA3A19D" w14:textId="77777777" w:rsidR="00C97A3E" w:rsidRDefault="00C97A3E" w:rsidP="00C97A3E">
      <w:r>
        <w:t xml:space="preserve">  000593</w:t>
      </w:r>
    </w:p>
    <w:p w14:paraId="227C0570" w14:textId="77777777" w:rsidR="00C97A3E" w:rsidRDefault="00C97A3E" w:rsidP="00C97A3E">
      <w:r>
        <w:t xml:space="preserve">  000594</w:t>
      </w:r>
    </w:p>
    <w:p w14:paraId="0AE967C4" w14:textId="77777777" w:rsidR="00C97A3E" w:rsidRDefault="00C97A3E" w:rsidP="00C97A3E">
      <w:r>
        <w:t xml:space="preserve">  000595                C500-PROCESS-RETURN.</w:t>
      </w:r>
    </w:p>
    <w:p w14:paraId="373E8805" w14:textId="77777777" w:rsidR="00C97A3E" w:rsidRDefault="00C97A3E" w:rsidP="00C97A3E">
      <w:r>
        <w:t xml:space="preserve">  000596                    MOVE TRANS-SALESPERSON-NO TO SALESPERSON-NO.                          86 61</w:t>
      </w:r>
    </w:p>
    <w:p w14:paraId="74F4FC08" w14:textId="77777777" w:rsidR="00C97A3E" w:rsidRDefault="00C97A3E" w:rsidP="00C97A3E">
      <w:r>
        <w:t xml:space="preserve">  000597                    PERFORM  R110-READ-MAST-RECORD.                                       643</w:t>
      </w:r>
    </w:p>
    <w:p w14:paraId="7575C566" w14:textId="77777777" w:rsidR="00C97A3E" w:rsidRDefault="00C97A3E" w:rsidP="00C97A3E">
      <w:r>
        <w:t xml:space="preserve">  000598                    MOVE 'RETURN' TO WS-TL-TYPE.                                          198</w:t>
      </w:r>
    </w:p>
    <w:p w14:paraId="4222DC0E" w14:textId="77777777" w:rsidR="00C97A3E" w:rsidRDefault="00C97A3E" w:rsidP="00C97A3E">
      <w:r>
        <w:t xml:space="preserve">  000599</w:t>
      </w:r>
    </w:p>
    <w:p w14:paraId="4E60E49E" w14:textId="77777777" w:rsidR="00C97A3E" w:rsidRDefault="00C97A3E" w:rsidP="00C97A3E">
      <w:r>
        <w:t xml:space="preserve">  000600                    IF WS-IN-STATUS = '00'                                                123</w:t>
      </w:r>
    </w:p>
    <w:p w14:paraId="762F71F0" w14:textId="77777777" w:rsidR="00C97A3E" w:rsidRDefault="00C97A3E" w:rsidP="00C97A3E">
      <w:r>
        <w:t xml:space="preserve">  000601      1                COMPUTE</w:t>
      </w:r>
    </w:p>
    <w:p w14:paraId="1532FDA6" w14:textId="77777777" w:rsidR="00C97A3E" w:rsidRDefault="00C97A3E" w:rsidP="00C97A3E">
      <w:r>
        <w:t xml:space="preserve">  000602      1                   WS-RETT-CTR = WS-RETT-CTR + 1                                   232 232</w:t>
      </w:r>
    </w:p>
    <w:p w14:paraId="60398DB6" w14:textId="77777777" w:rsidR="00C97A3E" w:rsidRDefault="00C97A3E" w:rsidP="00C97A3E">
      <w:r>
        <w:t xml:space="preserve">  000603      1                END-COMPUTE</w:t>
      </w:r>
    </w:p>
    <w:p w14:paraId="1AFE791A" w14:textId="77777777" w:rsidR="00C97A3E" w:rsidRDefault="00C97A3E" w:rsidP="00C97A3E">
      <w:r>
        <w:t xml:space="preserve">  000604      1                MOVE SALESPERSON-RETURN-SALES TO WS-TEMP-SALES                     65 145</w:t>
      </w:r>
    </w:p>
    <w:p w14:paraId="2F78A932" w14:textId="77777777" w:rsidR="00C97A3E" w:rsidRDefault="00C97A3E" w:rsidP="00C97A3E">
      <w:r>
        <w:t xml:space="preserve">  000605      1                COMPUTE</w:t>
      </w:r>
    </w:p>
    <w:p w14:paraId="42FFB955" w14:textId="77777777" w:rsidR="00C97A3E" w:rsidRDefault="00C97A3E" w:rsidP="00C97A3E">
      <w:r>
        <w:t xml:space="preserve">  000606      1                   WS-TEMP-SALES = WS-TEMP-SALES + WS-RETURN-AMOUNT                145 145 109</w:t>
      </w:r>
    </w:p>
    <w:p w14:paraId="6775C75F" w14:textId="77777777" w:rsidR="00C97A3E" w:rsidRDefault="00C97A3E" w:rsidP="00C97A3E">
      <w:r>
        <w:t xml:space="preserve">  000607      1                END-COMPUTE</w:t>
      </w:r>
    </w:p>
    <w:p w14:paraId="2C6E6B05" w14:textId="77777777" w:rsidR="00C97A3E" w:rsidRDefault="00C97A3E" w:rsidP="00C97A3E">
      <w:r>
        <w:t xml:space="preserve">  000608      1                MOVE WS-TEMP-SALES TO SALESPERSON-RETURN-SALES                     145 65</w:t>
      </w:r>
    </w:p>
    <w:p w14:paraId="230C5AB0" w14:textId="77777777" w:rsidR="00C97A3E" w:rsidRDefault="00C97A3E" w:rsidP="00C97A3E">
      <w:r>
        <w:t xml:space="preserve">  000609      1                COMPUTE</w:t>
      </w:r>
    </w:p>
    <w:p w14:paraId="2BFFCA6F" w14:textId="77777777" w:rsidR="00C97A3E" w:rsidRDefault="00C97A3E" w:rsidP="00C97A3E">
      <w:r>
        <w:t xml:space="preserve">  000610      1                   WS-TEMP-SALES = WS-RETURN-AMOUNT * -1                           145 109</w:t>
      </w:r>
    </w:p>
    <w:p w14:paraId="0F05DC85" w14:textId="77777777" w:rsidR="00C97A3E" w:rsidRDefault="00C97A3E" w:rsidP="00C97A3E">
      <w:r>
        <w:t xml:space="preserve">  000611      1                END-COMPUTE</w:t>
      </w:r>
    </w:p>
    <w:p w14:paraId="6EE985C6" w14:textId="77777777" w:rsidR="00C97A3E" w:rsidRDefault="00C97A3E" w:rsidP="00C97A3E">
      <w:r>
        <w:t xml:space="preserve">  000612</w:t>
      </w:r>
    </w:p>
    <w:p w14:paraId="0FBDE442" w14:textId="77777777" w:rsidR="00C97A3E" w:rsidRDefault="00C97A3E" w:rsidP="00C97A3E">
      <w:r>
        <w:t xml:space="preserve">  000613      1                MOVE WS-TEMP-SALES TO WS-TL-AMT                                    145 200</w:t>
      </w:r>
    </w:p>
    <w:p w14:paraId="02EA7E0A" w14:textId="77777777" w:rsidR="00C97A3E" w:rsidRDefault="00C97A3E" w:rsidP="00C97A3E">
      <w:r>
        <w:t xml:space="preserve">  000614      1                PERFORM W200-REWRITE-MASTER-RECORD                                 698</w:t>
      </w:r>
    </w:p>
    <w:p w14:paraId="78F1F2BD" w14:textId="77777777" w:rsidR="00C97A3E" w:rsidRDefault="00C97A3E" w:rsidP="00C97A3E">
      <w:r>
        <w:t xml:space="preserve">  000615**</w:t>
      </w:r>
    </w:p>
    <w:p w14:paraId="74FA23D6" w14:textId="77777777" w:rsidR="00C97A3E" w:rsidRDefault="00C97A3E" w:rsidP="00C97A3E">
      <w:r>
        <w:t xml:space="preserve">  000616      1                IF WS-IN-STATUS = '00'                                             123</w:t>
      </w:r>
    </w:p>
    <w:p w14:paraId="3B3DBE28" w14:textId="77777777" w:rsidR="00C97A3E" w:rsidRDefault="00C97A3E" w:rsidP="00C97A3E">
      <w:r>
        <w:t xml:space="preserve">  000617      2                   MOVE SPACES       TO  WS-TL-SALES-LAST-NAME                     IMP 202</w:t>
      </w:r>
    </w:p>
    <w:p w14:paraId="4AB4D049" w14:textId="77777777" w:rsidR="00C97A3E" w:rsidRDefault="00C97A3E" w:rsidP="00C97A3E">
      <w:r>
        <w:t xml:space="preserve">  000618      2                   MOVE SPACES       TO  WS-TL-SALES-FIRST-NAME                    IMP 203</w:t>
      </w:r>
    </w:p>
    <w:p w14:paraId="15A74C80" w14:textId="77777777" w:rsidR="00C97A3E" w:rsidRDefault="00C97A3E" w:rsidP="00C97A3E">
      <w:r>
        <w:t xml:space="preserve">  000619      2                   PERFORM W110-PRINT-TRANSACTION-LINE                             668</w:t>
      </w:r>
    </w:p>
    <w:p w14:paraId="4E2E8505" w14:textId="77777777" w:rsidR="00C97A3E" w:rsidRDefault="00C97A3E" w:rsidP="00C97A3E">
      <w:r>
        <w:t xml:space="preserve">  000620      1                ELSE</w:t>
      </w:r>
    </w:p>
    <w:p w14:paraId="69B1E555" w14:textId="77777777" w:rsidR="00C97A3E" w:rsidRDefault="00C97A3E" w:rsidP="00C97A3E">
      <w:r>
        <w:t xml:space="preserve">  000621      2                   MOVE TRANS-NO TO WS-ER-TRN-NO                                   79 208</w:t>
      </w:r>
    </w:p>
    <w:p w14:paraId="68B7E9E2" w14:textId="77777777" w:rsidR="00C97A3E" w:rsidRDefault="00C97A3E" w:rsidP="00C97A3E">
      <w:r>
        <w:t xml:space="preserve">  000622      2                   MOVE 'PROBLEM DOING RETURN STATUS IS:' TO WS-ER-PROBLEM         212</w:t>
      </w:r>
    </w:p>
    <w:p w14:paraId="7294748A" w14:textId="77777777" w:rsidR="00C97A3E" w:rsidRDefault="00C97A3E" w:rsidP="00C97A3E">
      <w:r>
        <w:t xml:space="preserve">  000623      2                   MOVE TRANS-SALESPERSON-NO TO WS-ER-SALESPERSON-NO               86 210</w:t>
      </w:r>
    </w:p>
    <w:p w14:paraId="4447D27C" w14:textId="77777777" w:rsidR="00C97A3E" w:rsidRDefault="00C97A3E" w:rsidP="00C97A3E">
      <w:r>
        <w:t xml:space="preserve">  000624      2                   COMPUTE WS-INVALID-CTR = WS-INVALID-CTR + 1 END-COMPUTE         268 268</w:t>
      </w:r>
    </w:p>
    <w:p w14:paraId="1262BEBC" w14:textId="77777777" w:rsidR="00C97A3E" w:rsidRDefault="00C97A3E" w:rsidP="00C97A3E">
      <w:r>
        <w:t xml:space="preserve">  000625      2                   MOVE WS-IN-STATUS TO WS-ER-IDX-STATUS                           123 214</w:t>
      </w:r>
    </w:p>
    <w:p w14:paraId="713BE40C" w14:textId="77777777" w:rsidR="00C97A3E" w:rsidRDefault="00C97A3E" w:rsidP="00C97A3E">
      <w:r>
        <w:t xml:space="preserve">  000626      2                   WRITE PRINT-AREA FROM WS-ERROR-LINE                             93 206</w:t>
      </w:r>
    </w:p>
    <w:p w14:paraId="21A89194" w14:textId="7691E00E" w:rsidR="00C97A3E" w:rsidRDefault="00C97A3E" w:rsidP="00C97A3E">
      <w:r>
        <w:t xml:space="preserve">PP 5655-EC6 IBM Enterprise COBOL for z/OS  6.3.0 P240906       PROGTR    Date </w:t>
      </w:r>
      <w:del w:id="773" w:author="Karandeep Singh" w:date="2025-04-13T22:18:00Z" w16du:dateUtc="2025-04-14T02:18:00Z">
        <w:r w:rsidR="00CD2A7D">
          <w:delText>03/31</w:delText>
        </w:r>
      </w:del>
      <w:ins w:id="774" w:author="Karandeep Singh" w:date="2025-04-13T22:18:00Z" w16du:dateUtc="2025-04-14T02:18:00Z">
        <w:r>
          <w:t>04/13</w:t>
        </w:r>
      </w:ins>
      <w:r>
        <w:t xml:space="preserve">/2025  Time </w:t>
      </w:r>
      <w:del w:id="775" w:author="Karandeep Singh" w:date="2025-04-13T22:18:00Z" w16du:dateUtc="2025-04-14T02:18:00Z">
        <w:r w:rsidR="00CD2A7D">
          <w:delText>19:10:</w:delText>
        </w:r>
      </w:del>
      <w:r>
        <w:t>21</w:t>
      </w:r>
      <w:ins w:id="776" w:author="Karandeep Singh" w:date="2025-04-13T22:18:00Z" w16du:dateUtc="2025-04-14T02:18:00Z">
        <w:r>
          <w:t>:09:08</w:t>
        </w:r>
      </w:ins>
      <w:r>
        <w:t xml:space="preserve">   Page    15</w:t>
      </w:r>
    </w:p>
    <w:p w14:paraId="5AE59FEC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363513AD" w14:textId="77777777" w:rsidR="00C97A3E" w:rsidRDefault="00C97A3E" w:rsidP="00C97A3E">
      <w:r>
        <w:t xml:space="preserve">  000627      1                END-IF</w:t>
      </w:r>
    </w:p>
    <w:p w14:paraId="2D409FC0" w14:textId="77777777" w:rsidR="00C97A3E" w:rsidRDefault="00C97A3E" w:rsidP="00C97A3E">
      <w:r>
        <w:t xml:space="preserve">  000628</w:t>
      </w:r>
    </w:p>
    <w:p w14:paraId="233D62AB" w14:textId="77777777" w:rsidR="00C97A3E" w:rsidRDefault="00C97A3E" w:rsidP="00C97A3E">
      <w:r>
        <w:t xml:space="preserve">  000629                    ELSE</w:t>
      </w:r>
    </w:p>
    <w:p w14:paraId="04FEEC67" w14:textId="77777777" w:rsidR="00C97A3E" w:rsidRDefault="00C97A3E" w:rsidP="00C97A3E">
      <w:r>
        <w:t xml:space="preserve">  000630      1                MOVE TRANS-NO TO WS-ER-TRN-NO                                      79 208</w:t>
      </w:r>
    </w:p>
    <w:p w14:paraId="42BFDA53" w14:textId="77777777" w:rsidR="00C97A3E" w:rsidRDefault="00C97A3E" w:rsidP="00C97A3E">
      <w:r>
        <w:t xml:space="preserve">  000631      1                MOVE 'PROBLEM DOING RETURN STATUS IS:' TO WS-ER-PROBLEM            212</w:t>
      </w:r>
    </w:p>
    <w:p w14:paraId="552770C0" w14:textId="77777777" w:rsidR="00C97A3E" w:rsidRDefault="00C97A3E" w:rsidP="00C97A3E">
      <w:r>
        <w:t xml:space="preserve">  000632      1                MOVE TRANS-SALESPERSON-NO TO WS-ER-SALESPERSON-NO                  86 210</w:t>
      </w:r>
    </w:p>
    <w:p w14:paraId="651D6458" w14:textId="77777777" w:rsidR="00C97A3E" w:rsidRDefault="00C97A3E" w:rsidP="00C97A3E">
      <w:r>
        <w:t xml:space="preserve">  000633      1                COMPUTE WS-INVALID-CTR = WS-INVALID-CTR + 1 END-COMPUTE            268 268</w:t>
      </w:r>
    </w:p>
    <w:p w14:paraId="339F61B5" w14:textId="77777777" w:rsidR="00C97A3E" w:rsidRDefault="00C97A3E" w:rsidP="00C97A3E">
      <w:r>
        <w:t xml:space="preserve">  000634      1                MOVE WS-IN-STATUS TO WS-ER-IDX-STATUS                              123 214</w:t>
      </w:r>
    </w:p>
    <w:p w14:paraId="04741926" w14:textId="77777777" w:rsidR="00C97A3E" w:rsidRDefault="00C97A3E" w:rsidP="00C97A3E">
      <w:r>
        <w:t xml:space="preserve">  000635      1                WRITE PRINT-AREA FROM WS-ERROR-LINE                                93 206</w:t>
      </w:r>
    </w:p>
    <w:p w14:paraId="74F589B6" w14:textId="77777777" w:rsidR="00C97A3E" w:rsidRDefault="00C97A3E" w:rsidP="00C97A3E">
      <w:r>
        <w:t xml:space="preserve">  000636                    END-IF.</w:t>
      </w:r>
    </w:p>
    <w:p w14:paraId="0AB11331" w14:textId="77777777" w:rsidR="00C97A3E" w:rsidRDefault="00C97A3E" w:rsidP="00C97A3E">
      <w:r>
        <w:t xml:space="preserve">  000637**</w:t>
      </w:r>
    </w:p>
    <w:p w14:paraId="4639ECE2" w14:textId="77777777" w:rsidR="00C97A3E" w:rsidRDefault="00C97A3E" w:rsidP="00C97A3E">
      <w:r>
        <w:t xml:space="preserve">  000638                R100-READ-TRANS-RECORD.</w:t>
      </w:r>
    </w:p>
    <w:p w14:paraId="374168C7" w14:textId="77777777" w:rsidR="00C97A3E" w:rsidRDefault="00C97A3E" w:rsidP="00C97A3E">
      <w:r>
        <w:t xml:space="preserve">  000639                    READ SALESTRANS                                                       69</w:t>
      </w:r>
    </w:p>
    <w:p w14:paraId="635D697E" w14:textId="77777777" w:rsidR="00C97A3E" w:rsidRDefault="00C97A3E" w:rsidP="00C97A3E">
      <w:r>
        <w:t xml:space="preserve">  000640      1                AT END SET WS-SALESTRANS-EOF TO TRUE                               121</w:t>
      </w:r>
    </w:p>
    <w:p w14:paraId="11A4E064" w14:textId="77777777" w:rsidR="00C97A3E" w:rsidRDefault="00C97A3E" w:rsidP="00C97A3E">
      <w:r>
        <w:t xml:space="preserve">  000641                    END-READ.</w:t>
      </w:r>
    </w:p>
    <w:p w14:paraId="7D411917" w14:textId="77777777" w:rsidR="00C97A3E" w:rsidRDefault="00C97A3E" w:rsidP="00C97A3E">
      <w:r>
        <w:t xml:space="preserve">  000642</w:t>
      </w:r>
    </w:p>
    <w:p w14:paraId="456C9379" w14:textId="77777777" w:rsidR="00C97A3E" w:rsidRDefault="00C97A3E" w:rsidP="00C97A3E">
      <w:r>
        <w:t xml:space="preserve">  000643                R110-READ-MAST-RECORD.</w:t>
      </w:r>
    </w:p>
    <w:p w14:paraId="71625635" w14:textId="77777777" w:rsidR="00C97A3E" w:rsidRDefault="00C97A3E" w:rsidP="00C97A3E">
      <w:r>
        <w:t xml:space="preserve">  000644                    READ SALESMAST                                                        51</w:t>
      </w:r>
    </w:p>
    <w:p w14:paraId="64921382" w14:textId="77777777" w:rsidR="00C97A3E" w:rsidRDefault="00C97A3E" w:rsidP="00C97A3E">
      <w:r>
        <w:t xml:space="preserve">  000645      1               INVALID KEY MOVE 'PROBLEM GETTING MASTER RECORD'</w:t>
      </w:r>
    </w:p>
    <w:p w14:paraId="53033D90" w14:textId="77777777" w:rsidR="00C97A3E" w:rsidRDefault="00C97A3E" w:rsidP="00C97A3E">
      <w:r>
        <w:t xml:space="preserve">  000646      1                 TO  WS-ER-PROBLEM                                                 212</w:t>
      </w:r>
    </w:p>
    <w:p w14:paraId="3E5DA743" w14:textId="77777777" w:rsidR="00C97A3E" w:rsidRDefault="00C97A3E" w:rsidP="00C97A3E">
      <w:r>
        <w:t xml:space="preserve">  000647                    END-READ.</w:t>
      </w:r>
    </w:p>
    <w:p w14:paraId="29E68909" w14:textId="77777777" w:rsidR="00C97A3E" w:rsidRDefault="00C97A3E" w:rsidP="00C97A3E">
      <w:r>
        <w:t xml:space="preserve">  000648</w:t>
      </w:r>
    </w:p>
    <w:p w14:paraId="0C23F3FE" w14:textId="77777777" w:rsidR="00C97A3E" w:rsidRDefault="00C97A3E" w:rsidP="00C97A3E">
      <w:r>
        <w:t xml:space="preserve">  000649                U100-FORMAT-DATE.</w:t>
      </w:r>
    </w:p>
    <w:p w14:paraId="5A5402F5" w14:textId="77777777" w:rsidR="00C97A3E" w:rsidRDefault="00C97A3E" w:rsidP="00C97A3E">
      <w:r>
        <w:t xml:space="preserve">  000650                    ACCEPT WS-CURRENT-DATE FROM DATE YYYYMMDD.                            147 147</w:t>
      </w:r>
    </w:p>
    <w:p w14:paraId="640246DF" w14:textId="77777777" w:rsidR="00C97A3E" w:rsidRDefault="00C97A3E" w:rsidP="00C97A3E">
      <w:r>
        <w:t xml:space="preserve">  000651                    MOVE WS-CD-MONTH   TO WS-HL1-MONTH.                                   149 161</w:t>
      </w:r>
    </w:p>
    <w:p w14:paraId="4665B8FF" w14:textId="77777777" w:rsidR="00C97A3E" w:rsidRDefault="00C97A3E" w:rsidP="00C97A3E">
      <w:r>
        <w:t xml:space="preserve">  000652                    MOVE WS-CD-DAY     TO WS-HL1-DAY.                                     150 163</w:t>
      </w:r>
    </w:p>
    <w:p w14:paraId="4776DC43" w14:textId="77777777" w:rsidR="00C97A3E" w:rsidRDefault="00C97A3E" w:rsidP="00C97A3E">
      <w:r>
        <w:t xml:space="preserve">  000653                    MOVE WS-CD-YEAR    TO WS-HL1-YEAR.                                    148 165</w:t>
      </w:r>
    </w:p>
    <w:p w14:paraId="35ECD713" w14:textId="77777777" w:rsidR="00C97A3E" w:rsidRDefault="00C97A3E" w:rsidP="00C97A3E">
      <w:r>
        <w:t xml:space="preserve">  000654</w:t>
      </w:r>
    </w:p>
    <w:p w14:paraId="5A03BA7C" w14:textId="77777777" w:rsidR="00C97A3E" w:rsidRDefault="00C97A3E" w:rsidP="00C97A3E">
      <w:r>
        <w:t xml:space="preserve">  000655                W100-PRINT-HEADING-LINES.</w:t>
      </w:r>
    </w:p>
    <w:p w14:paraId="5C1604EE" w14:textId="77777777" w:rsidR="00C97A3E" w:rsidRDefault="00C97A3E" w:rsidP="00C97A3E">
      <w:r>
        <w:t xml:space="preserve">  000656                    PERFORM U100-FORMAT-DATE.                                             649</w:t>
      </w:r>
    </w:p>
    <w:p w14:paraId="53C80F27" w14:textId="77777777" w:rsidR="00C97A3E" w:rsidRDefault="00C97A3E" w:rsidP="00C97A3E">
      <w:r>
        <w:t xml:space="preserve">  000657                    ADD 1 TO WS-PAGE-COUNT.                                               137</w:t>
      </w:r>
    </w:p>
    <w:p w14:paraId="3CFA2C33" w14:textId="77777777" w:rsidR="00C97A3E" w:rsidRDefault="00C97A3E" w:rsidP="00C97A3E">
      <w:r>
        <w:t xml:space="preserve">  000658                    MOVE 1 TO WS-LINE-COUNT.                                              139</w:t>
      </w:r>
    </w:p>
    <w:p w14:paraId="647E82FB" w14:textId="77777777" w:rsidR="00C97A3E" w:rsidRDefault="00C97A3E" w:rsidP="00C97A3E">
      <w:r>
        <w:t xml:space="preserve">  000659                    MOVE WS-PAGE-COUNT     TO WS-HL1-PAGENO.                              137 155</w:t>
      </w:r>
    </w:p>
    <w:p w14:paraId="6473CAF2" w14:textId="77777777" w:rsidR="00C97A3E" w:rsidRDefault="00C97A3E" w:rsidP="00C97A3E">
      <w:r>
        <w:t xml:space="preserve">  000660                    MOVE WS-HEADING-LINE-1 TO PRINT-AREA.                                 152 93</w:t>
      </w:r>
    </w:p>
    <w:p w14:paraId="493D981B" w14:textId="77777777" w:rsidR="00C97A3E" w:rsidRDefault="00C97A3E" w:rsidP="00C97A3E">
      <w:r>
        <w:t xml:space="preserve">  000661                    WRITE PRINT-AREA AFTER ADVANCING PAGE.                                93</w:t>
      </w:r>
    </w:p>
    <w:p w14:paraId="5B0116C1" w14:textId="77777777" w:rsidR="00C97A3E" w:rsidRDefault="00C97A3E" w:rsidP="00C97A3E">
      <w:r>
        <w:t xml:space="preserve">  000662                    MOVE WS-HEADING-LINE-2 TO PRINT-AREA.                                 168 93</w:t>
      </w:r>
    </w:p>
    <w:p w14:paraId="53D2C6E0" w14:textId="77777777" w:rsidR="00C97A3E" w:rsidRDefault="00C97A3E" w:rsidP="00C97A3E">
      <w:r>
        <w:t xml:space="preserve">  000663                    WRITE PRINT-AREA AFTER ADVANCING 1 LINES.                             93</w:t>
      </w:r>
    </w:p>
    <w:p w14:paraId="58245445" w14:textId="77777777" w:rsidR="00C97A3E" w:rsidRDefault="00C97A3E" w:rsidP="00C97A3E">
      <w:r>
        <w:t xml:space="preserve">  000664                    MOVE WS-HEADING-LINE-3 TO PRINT-AREA.                                 176 93</w:t>
      </w:r>
    </w:p>
    <w:p w14:paraId="04C1AD31" w14:textId="77777777" w:rsidR="00C97A3E" w:rsidRDefault="00C97A3E" w:rsidP="00C97A3E">
      <w:r>
        <w:t xml:space="preserve">  000665                    WRITE PRINT-AREA AFTER ADVANCING 2 LINES.                             93</w:t>
      </w:r>
    </w:p>
    <w:p w14:paraId="151DE747" w14:textId="77777777" w:rsidR="00C97A3E" w:rsidRDefault="00C97A3E" w:rsidP="00C97A3E">
      <w:r>
        <w:t xml:space="preserve">  000666                    ADD 5 TO WS-LINE-COUNT.                                               139</w:t>
      </w:r>
    </w:p>
    <w:p w14:paraId="373E444B" w14:textId="77777777" w:rsidR="00C97A3E" w:rsidRDefault="00C97A3E" w:rsidP="00C97A3E">
      <w:r>
        <w:t xml:space="preserve">  000667</w:t>
      </w:r>
    </w:p>
    <w:p w14:paraId="6ACEBF3F" w14:textId="77777777" w:rsidR="00C97A3E" w:rsidRDefault="00C97A3E" w:rsidP="00C97A3E">
      <w:r>
        <w:t xml:space="preserve">  000668                W110-PRINT-TRANSACTION-LINE.</w:t>
      </w:r>
    </w:p>
    <w:p w14:paraId="188BB11A" w14:textId="77777777" w:rsidR="00C97A3E" w:rsidRDefault="00C97A3E" w:rsidP="00C97A3E">
      <w:r>
        <w:t xml:space="preserve">  000669                    MOVE TRANS-NO TO WS-TL-TRN-NO.                                        79 192</w:t>
      </w:r>
    </w:p>
    <w:p w14:paraId="4215E46C" w14:textId="77777777" w:rsidR="00C97A3E" w:rsidRDefault="00C97A3E" w:rsidP="00C97A3E">
      <w:r>
        <w:t xml:space="preserve">  000670                    MOVE TRANS-SALESPERSON-NO TO WS-TL-SLSP-NO.                           86 194</w:t>
      </w:r>
    </w:p>
    <w:p w14:paraId="5CE8E2FE" w14:textId="77777777" w:rsidR="00C97A3E" w:rsidRDefault="00C97A3E" w:rsidP="00C97A3E">
      <w:r>
        <w:t xml:space="preserve">  000671                    MOVE TRANS-DATE TO WS-TL-DATE                                         87 196</w:t>
      </w:r>
    </w:p>
    <w:p w14:paraId="6D59095B" w14:textId="77777777" w:rsidR="00C97A3E" w:rsidRDefault="00C97A3E" w:rsidP="00C97A3E">
      <w:r>
        <w:t xml:space="preserve">  000672               *     MOVE SALESPERSON-LAST-NAME TO WS-TL-SALES-LAST-NAME</w:t>
      </w:r>
    </w:p>
    <w:p w14:paraId="0BC8D528" w14:textId="77777777" w:rsidR="00C97A3E" w:rsidRDefault="00C97A3E" w:rsidP="00C97A3E">
      <w:r>
        <w:t xml:space="preserve">  000673               *     MOVE SALESPERSON-FIRST-NAME TO WS-TL-SALES-FIRST-NAME</w:t>
      </w:r>
    </w:p>
    <w:p w14:paraId="32A624FE" w14:textId="77777777" w:rsidR="00C97A3E" w:rsidRDefault="00C97A3E" w:rsidP="00C97A3E">
      <w:r>
        <w:t xml:space="preserve">  000674</w:t>
      </w:r>
    </w:p>
    <w:p w14:paraId="2AE5E65D" w14:textId="77777777" w:rsidR="00C97A3E" w:rsidRDefault="00C97A3E" w:rsidP="00C97A3E">
      <w:r>
        <w:t xml:space="preserve">  000675                    IF WS-LINE-COUNT &gt;= WS-LINES-ON-PAGE                                  139 138</w:t>
      </w:r>
    </w:p>
    <w:p w14:paraId="50C33934" w14:textId="77777777" w:rsidR="00C97A3E" w:rsidRDefault="00C97A3E" w:rsidP="00C97A3E">
      <w:r>
        <w:t xml:space="preserve">  000676      1                 PERFORM W100-PRINT-HEADING-LINES                                  655</w:t>
      </w:r>
    </w:p>
    <w:p w14:paraId="6C765B4D" w14:textId="77777777" w:rsidR="00C97A3E" w:rsidRDefault="00C97A3E" w:rsidP="00C97A3E">
      <w:r>
        <w:t xml:space="preserve">  000677      1                 MOVE 1 TO WS-LINE-COUNT                                           139</w:t>
      </w:r>
    </w:p>
    <w:p w14:paraId="139989E5" w14:textId="77777777" w:rsidR="00C97A3E" w:rsidRDefault="00C97A3E" w:rsidP="00C97A3E">
      <w:r>
        <w:t xml:space="preserve">  000678                    END-IF.</w:t>
      </w:r>
    </w:p>
    <w:p w14:paraId="044BBF7B" w14:textId="77777777" w:rsidR="00C97A3E" w:rsidRDefault="00C97A3E" w:rsidP="00C97A3E">
      <w:r>
        <w:t xml:space="preserve">  000679</w:t>
      </w:r>
    </w:p>
    <w:p w14:paraId="68FD8861" w14:textId="77777777" w:rsidR="00C97A3E" w:rsidRDefault="00C97A3E" w:rsidP="00C97A3E">
      <w:r>
        <w:t xml:space="preserve">  000680                    MOVE WS-TRANS-LINE    TO PRINT-AREA.                                  190 93</w:t>
      </w:r>
    </w:p>
    <w:p w14:paraId="6165E201" w14:textId="77777777" w:rsidR="00C97A3E" w:rsidRDefault="00C97A3E" w:rsidP="00C97A3E">
      <w:r>
        <w:t xml:space="preserve">  000681                    WRITE PRINT-AREA AFTER ADVANCING 1 LINES.                             93</w:t>
      </w:r>
    </w:p>
    <w:p w14:paraId="1C9C285E" w14:textId="77777777" w:rsidR="00C97A3E" w:rsidRDefault="00C97A3E" w:rsidP="00C97A3E">
      <w:r>
        <w:t xml:space="preserve">  000682                    ADD 1 TO WS-LINE-COUNT.                                               139</w:t>
      </w:r>
    </w:p>
    <w:p w14:paraId="2DC5561F" w14:textId="77777777" w:rsidR="00C97A3E" w:rsidRDefault="00C97A3E" w:rsidP="00C97A3E">
      <w:r>
        <w:t xml:space="preserve">  000683</w:t>
      </w:r>
    </w:p>
    <w:p w14:paraId="0685B10B" w14:textId="169AAFFF" w:rsidR="00C97A3E" w:rsidRDefault="00C97A3E" w:rsidP="00C97A3E">
      <w:r>
        <w:t xml:space="preserve">PP 5655-EC6 IBM Enterprise COBOL for z/OS  6.3.0 P240906       PROGTR    Date </w:t>
      </w:r>
      <w:del w:id="777" w:author="Karandeep Singh" w:date="2025-04-13T22:18:00Z" w16du:dateUtc="2025-04-14T02:18:00Z">
        <w:r w:rsidR="00CD2A7D">
          <w:delText>03/31</w:delText>
        </w:r>
      </w:del>
      <w:ins w:id="778" w:author="Karandeep Singh" w:date="2025-04-13T22:18:00Z" w16du:dateUtc="2025-04-14T02:18:00Z">
        <w:r>
          <w:t>04/13</w:t>
        </w:r>
      </w:ins>
      <w:r>
        <w:t xml:space="preserve">/2025  Time </w:t>
      </w:r>
      <w:del w:id="779" w:author="Karandeep Singh" w:date="2025-04-13T22:18:00Z" w16du:dateUtc="2025-04-14T02:18:00Z">
        <w:r w:rsidR="00CD2A7D">
          <w:delText>19:10:</w:delText>
        </w:r>
      </w:del>
      <w:r>
        <w:t>21</w:t>
      </w:r>
      <w:ins w:id="780" w:author="Karandeep Singh" w:date="2025-04-13T22:18:00Z" w16du:dateUtc="2025-04-14T02:18:00Z">
        <w:r>
          <w:t>:09:08</w:t>
        </w:r>
      </w:ins>
      <w:r>
        <w:t xml:space="preserve">   Page    16</w:t>
      </w:r>
    </w:p>
    <w:p w14:paraId="51E594F0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6F8F9FE3" w14:textId="77777777" w:rsidR="00C97A3E" w:rsidRDefault="00C97A3E" w:rsidP="00C97A3E">
      <w:r>
        <w:t xml:space="preserve">  000684                W120-PRINT-SUMMARY.</w:t>
      </w:r>
    </w:p>
    <w:p w14:paraId="73F5CC76" w14:textId="77777777" w:rsidR="00C97A3E" w:rsidRDefault="00C97A3E" w:rsidP="00C97A3E">
      <w:r>
        <w:t xml:space="preserve">  000685                    MOVE WS-TOTAL-LINE1 TO PRINT-AREA.                                    217 93</w:t>
      </w:r>
    </w:p>
    <w:p w14:paraId="37B1B498" w14:textId="77777777" w:rsidR="00C97A3E" w:rsidRDefault="00C97A3E" w:rsidP="00C97A3E">
      <w:r>
        <w:t xml:space="preserve">  000686                    WRITE PRINT-AREA AFTER ADVANCING 2 LINES.                             93</w:t>
      </w:r>
    </w:p>
    <w:p w14:paraId="3769EA16" w14:textId="77777777" w:rsidR="00C97A3E" w:rsidRDefault="00C97A3E" w:rsidP="00C97A3E">
      <w:r>
        <w:t xml:space="preserve">  000687                    MOVE WS-TOTAL-LINE2 TO PRINT-AREA.                                    226 93</w:t>
      </w:r>
    </w:p>
    <w:p w14:paraId="754610AD" w14:textId="77777777" w:rsidR="00C97A3E" w:rsidRDefault="00C97A3E" w:rsidP="00C97A3E">
      <w:r>
        <w:t xml:space="preserve">  000688                    WRITE PRINT-AREA AFTER ADVANCING 2 LINES.                             93</w:t>
      </w:r>
    </w:p>
    <w:p w14:paraId="1BFAB004" w14:textId="77777777" w:rsidR="00C97A3E" w:rsidRDefault="00C97A3E" w:rsidP="00C97A3E">
      <w:r>
        <w:t xml:space="preserve">  000689                    MOVE WS-TOTAL-LINE3 TO PRINT-AREA.                                    235 93</w:t>
      </w:r>
    </w:p>
    <w:p w14:paraId="7B3F43F8" w14:textId="77777777" w:rsidR="00C97A3E" w:rsidRDefault="00C97A3E" w:rsidP="00C97A3E">
      <w:r>
        <w:t xml:space="preserve">  000690                    WRITE PRINT-AREA AFTER ADVANCING 2 LINES.                             93</w:t>
      </w:r>
    </w:p>
    <w:p w14:paraId="451F7BFA" w14:textId="77777777" w:rsidR="00C97A3E" w:rsidRDefault="00C97A3E" w:rsidP="00C97A3E">
      <w:r>
        <w:t xml:space="preserve">  000691                    MOVE WS-TOTAL-LINE4 TO PRINT-AREA.                                    244 93</w:t>
      </w:r>
    </w:p>
    <w:p w14:paraId="63E3FB76" w14:textId="77777777" w:rsidR="00C97A3E" w:rsidRDefault="00C97A3E" w:rsidP="00C97A3E">
      <w:r>
        <w:t xml:space="preserve">  000692                    WRITE PRINT-AREA AFTER ADVANCING 2 LINES.                             93</w:t>
      </w:r>
    </w:p>
    <w:p w14:paraId="3C32CF4F" w14:textId="77777777" w:rsidR="00C97A3E" w:rsidRDefault="00C97A3E" w:rsidP="00C97A3E">
      <w:r>
        <w:t xml:space="preserve">  000693                    MOVE WS-TOTAL-LINE5 TO PRINT-AREA.                                    253 93</w:t>
      </w:r>
    </w:p>
    <w:p w14:paraId="0447E3B1" w14:textId="77777777" w:rsidR="00C97A3E" w:rsidRDefault="00C97A3E" w:rsidP="00C97A3E">
      <w:r>
        <w:t xml:space="preserve">  000694                    WRITE PRINT-AREA AFTER ADVANCING 2 LINES.                             93</w:t>
      </w:r>
    </w:p>
    <w:p w14:paraId="54F6B68C" w14:textId="77777777" w:rsidR="00C97A3E" w:rsidRDefault="00C97A3E" w:rsidP="00C97A3E">
      <w:r>
        <w:t xml:space="preserve">  000695                    MOVE WS-TOTAL-LINE6 TO PRINT-AREA.                                    262 93</w:t>
      </w:r>
    </w:p>
    <w:p w14:paraId="17C5EA02" w14:textId="77777777" w:rsidR="00C97A3E" w:rsidRDefault="00C97A3E" w:rsidP="00C97A3E">
      <w:r>
        <w:t xml:space="preserve">  000696                    WRITE PRINT-AREA AFTER ADVANCING 2 LINES.                             93</w:t>
      </w:r>
    </w:p>
    <w:p w14:paraId="1EAF1DB4" w14:textId="77777777" w:rsidR="00C97A3E" w:rsidRDefault="00C97A3E" w:rsidP="00C97A3E">
      <w:r>
        <w:t xml:space="preserve">  000697</w:t>
      </w:r>
    </w:p>
    <w:p w14:paraId="3F13471A" w14:textId="77777777" w:rsidR="00C97A3E" w:rsidRDefault="00C97A3E" w:rsidP="00C97A3E">
      <w:r>
        <w:t xml:space="preserve">  000698                W200-REWRITE-MASTER-RECORD.</w:t>
      </w:r>
    </w:p>
    <w:p w14:paraId="619B7993" w14:textId="77777777" w:rsidR="00C97A3E" w:rsidRDefault="00C97A3E" w:rsidP="00C97A3E">
      <w:r>
        <w:t xml:space="preserve">  000699                    REWRITE SALESPERSON-MASTER                                            60</w:t>
      </w:r>
    </w:p>
    <w:p w14:paraId="2493E108" w14:textId="77777777" w:rsidR="00C97A3E" w:rsidRDefault="00C97A3E" w:rsidP="00C97A3E">
      <w:r>
        <w:t xml:space="preserve">  000700      1              INVALID KEY MOVE 'PROBLEM REWRITING MASTER STATUS IS:'</w:t>
      </w:r>
    </w:p>
    <w:p w14:paraId="582CC792" w14:textId="77777777" w:rsidR="00C97A3E" w:rsidRDefault="00C97A3E" w:rsidP="00C97A3E">
      <w:r>
        <w:t xml:space="preserve">  000701**    1  </w:t>
      </w:r>
      <w:r>
        <w:tab/>
      </w:r>
      <w:r>
        <w:tab/>
      </w:r>
      <w:r>
        <w:tab/>
        <w:t xml:space="preserve">            TO  WS-ER-PROBLEM                                                 212</w:t>
      </w:r>
    </w:p>
    <w:p w14:paraId="48F119CF" w14:textId="77777777" w:rsidR="00C97A3E" w:rsidRDefault="00C97A3E" w:rsidP="00C97A3E">
      <w:r>
        <w:t xml:space="preserve">  000702                    END-REWRITE.</w:t>
      </w:r>
    </w:p>
    <w:p w14:paraId="6477F802" w14:textId="77777777" w:rsidR="00C97A3E" w:rsidRDefault="00C97A3E" w:rsidP="00C97A3E">
      <w:r>
        <w:t xml:space="preserve">  000703</w:t>
      </w:r>
    </w:p>
    <w:p w14:paraId="69724E73" w14:textId="77777777" w:rsidR="00C97A3E" w:rsidRDefault="00C97A3E" w:rsidP="00C97A3E">
      <w:r>
        <w:t xml:space="preserve">  000704                W210-WRITE-MASTER-RECORD.</w:t>
      </w:r>
    </w:p>
    <w:p w14:paraId="613876EE" w14:textId="77777777" w:rsidR="00C97A3E" w:rsidRDefault="00C97A3E" w:rsidP="00C97A3E">
      <w:r>
        <w:t xml:space="preserve">  000705                    WRITE SALESPERSON-MASTER                                              60</w:t>
      </w:r>
    </w:p>
    <w:p w14:paraId="4E376A8B" w14:textId="77777777" w:rsidR="00C97A3E" w:rsidRDefault="00C97A3E" w:rsidP="00C97A3E">
      <w:r>
        <w:t xml:space="preserve">  000706      1               INVALID KEY MOVE 'PROBLEM WRITING MASTER STATUS IS:'</w:t>
      </w:r>
    </w:p>
    <w:p w14:paraId="3EFF276B" w14:textId="77777777" w:rsidR="00C97A3E" w:rsidRDefault="00C97A3E" w:rsidP="00C97A3E">
      <w:r>
        <w:t xml:space="preserve">  000707**    1  </w:t>
      </w:r>
      <w:r>
        <w:tab/>
      </w:r>
      <w:r>
        <w:tab/>
      </w:r>
      <w:r>
        <w:tab/>
        <w:t xml:space="preserve">            TO  WS-ER-PROBLEM.                                                212</w:t>
      </w:r>
    </w:p>
    <w:p w14:paraId="5D98144D" w14:textId="77777777" w:rsidR="00C97A3E" w:rsidRDefault="00C97A3E" w:rsidP="00C97A3E">
      <w:r>
        <w:t xml:space="preserve">  000708</w:t>
      </w:r>
    </w:p>
    <w:p w14:paraId="2E4FC569" w14:textId="77777777" w:rsidR="00C97A3E" w:rsidRDefault="00C97A3E" w:rsidP="00C97A3E">
      <w:r>
        <w:t xml:space="preserve">  000709                W220-DELETE-MASTER-RECORD.</w:t>
      </w:r>
    </w:p>
    <w:p w14:paraId="45551527" w14:textId="77777777" w:rsidR="00C97A3E" w:rsidRDefault="00C97A3E" w:rsidP="00C97A3E">
      <w:r>
        <w:t xml:space="preserve">  000710                    DELETE SALESMAST RECORD                                               51</w:t>
      </w:r>
    </w:p>
    <w:p w14:paraId="6C1941FF" w14:textId="77777777" w:rsidR="00C97A3E" w:rsidRDefault="00C97A3E" w:rsidP="00C97A3E">
      <w:r>
        <w:t xml:space="preserve">  000711      1               INVALID KEY MOVE 'PROBLEM DELETING STATUS IS:'</w:t>
      </w:r>
    </w:p>
    <w:p w14:paraId="2005C2C2" w14:textId="77777777" w:rsidR="00C97A3E" w:rsidRDefault="00C97A3E" w:rsidP="00C97A3E">
      <w:r>
        <w:t xml:space="preserve">  000712                             TO WS-ER-PROBLEM.                                            212</w:t>
      </w:r>
    </w:p>
    <w:p w14:paraId="180D4E57" w14:textId="77777777" w:rsidR="00C97A3E" w:rsidRDefault="00C97A3E" w:rsidP="00C97A3E">
      <w:r>
        <w:t>*/ PROGTR</w:t>
      </w:r>
    </w:p>
    <w:p w14:paraId="51832C7B" w14:textId="11625725" w:rsidR="00C97A3E" w:rsidRDefault="00C97A3E" w:rsidP="00C97A3E">
      <w:r>
        <w:t xml:space="preserve">PP 5655-EC6 IBM Enterprise COBOL for z/OS  6.3.0 P240906       PROGTR    Date </w:t>
      </w:r>
      <w:del w:id="781" w:author="Karandeep Singh" w:date="2025-04-13T22:18:00Z" w16du:dateUtc="2025-04-14T02:18:00Z">
        <w:r w:rsidR="00CD2A7D">
          <w:delText>03/31</w:delText>
        </w:r>
      </w:del>
      <w:ins w:id="782" w:author="Karandeep Singh" w:date="2025-04-13T22:18:00Z" w16du:dateUtc="2025-04-14T02:18:00Z">
        <w:r>
          <w:t>04/13</w:t>
        </w:r>
      </w:ins>
      <w:r>
        <w:t xml:space="preserve">/2025  Time </w:t>
      </w:r>
      <w:del w:id="783" w:author="Karandeep Singh" w:date="2025-04-13T22:18:00Z" w16du:dateUtc="2025-04-14T02:18:00Z">
        <w:r w:rsidR="00CD2A7D">
          <w:delText>19:10:</w:delText>
        </w:r>
      </w:del>
      <w:r>
        <w:t>21</w:t>
      </w:r>
      <w:ins w:id="784" w:author="Karandeep Singh" w:date="2025-04-13T22:18:00Z" w16du:dateUtc="2025-04-14T02:18:00Z">
        <w:r>
          <w:t>:09:08</w:t>
        </w:r>
      </w:ins>
      <w:r>
        <w:t xml:space="preserve">   Page    17</w:t>
      </w:r>
    </w:p>
    <w:p w14:paraId="304E5276" w14:textId="77777777" w:rsidR="00C97A3E" w:rsidRDefault="00C97A3E" w:rsidP="00C97A3E">
      <w:r>
        <w:t>An "M" preceding a data-name reference indicates that the data-name is modified by this reference.</w:t>
      </w:r>
    </w:p>
    <w:p w14:paraId="47BE424C" w14:textId="77777777" w:rsidR="00C97A3E" w:rsidRDefault="00C97A3E" w:rsidP="00C97A3E">
      <w:r>
        <w:t xml:space="preserve"> </w:t>
      </w:r>
    </w:p>
    <w:p w14:paraId="690237BF" w14:textId="77777777" w:rsidR="00C97A3E" w:rsidRDefault="00C97A3E" w:rsidP="00C97A3E">
      <w:r>
        <w:t xml:space="preserve"> Defined   Cross-reference of data names   References</w:t>
      </w:r>
    </w:p>
    <w:p w14:paraId="152187EF" w14:textId="77777777" w:rsidR="00C97A3E" w:rsidRDefault="00C97A3E" w:rsidP="00C97A3E">
      <w:r>
        <w:t xml:space="preserve"> </w:t>
      </w:r>
    </w:p>
    <w:p w14:paraId="4268A4BB" w14:textId="77777777" w:rsidR="00C97A3E" w:rsidRDefault="00C97A3E" w:rsidP="00C97A3E">
      <w:r>
        <w:t xml:space="preserve">     294   DAY-28 . . . . . . . . . . . .  442</w:t>
      </w:r>
    </w:p>
    <w:p w14:paraId="438469A8" w14:textId="77777777" w:rsidR="00C97A3E" w:rsidRDefault="00C97A3E" w:rsidP="00C97A3E">
      <w:r>
        <w:t xml:space="preserve">     293   DAY-29 . . . . . . . . . . . .  443</w:t>
      </w:r>
    </w:p>
    <w:p w14:paraId="49D6360F" w14:textId="77777777" w:rsidR="00C97A3E" w:rsidRDefault="00C97A3E" w:rsidP="00C97A3E">
      <w:r>
        <w:t xml:space="preserve">     292   DAY-30 . . . . . . . . . . . .  441</w:t>
      </w:r>
    </w:p>
    <w:p w14:paraId="39E4CA19" w14:textId="77777777" w:rsidR="00C97A3E" w:rsidRDefault="00C97A3E" w:rsidP="00C97A3E">
      <w:r>
        <w:t xml:space="preserve">     291   DAY-31 . . . . . . . . . . . .  440</w:t>
      </w:r>
    </w:p>
    <w:p w14:paraId="1929E319" w14:textId="77777777" w:rsidR="00C97A3E" w:rsidRDefault="00C97A3E" w:rsidP="00C97A3E">
      <w:r>
        <w:t xml:space="preserve">     300   IT-IS-A-LEAP-YEAR. . . . . . .  M420 444</w:t>
      </w:r>
    </w:p>
    <w:p w14:paraId="76F9EA87" w14:textId="77777777" w:rsidR="00C97A3E" w:rsidRDefault="00C97A3E" w:rsidP="00C97A3E">
      <w:r>
        <w:t xml:space="preserve">     286   MONTH-OK . . . . . . . . . . .  382</w:t>
      </w:r>
    </w:p>
    <w:p w14:paraId="6CA742F0" w14:textId="77777777" w:rsidR="00C97A3E" w:rsidRDefault="00C97A3E" w:rsidP="00C97A3E">
      <w:r>
        <w:t xml:space="preserve">     289   MONTH-28-29. . . . . . . . . .  397 442 443</w:t>
      </w:r>
    </w:p>
    <w:p w14:paraId="67BFE1CD" w14:textId="77777777" w:rsidR="00C97A3E" w:rsidRDefault="00C97A3E" w:rsidP="00C97A3E">
      <w:r>
        <w:t xml:space="preserve">     288   MONTH-30 . . . . . . . . . . .  441</w:t>
      </w:r>
    </w:p>
    <w:p w14:paraId="474675F9" w14:textId="77777777" w:rsidR="00C97A3E" w:rsidRDefault="00C97A3E" w:rsidP="00C97A3E">
      <w:r>
        <w:t xml:space="preserve">     287   MONTH-31 . . . . . . . . . . .  440</w:t>
      </w:r>
    </w:p>
    <w:p w14:paraId="7528BF00" w14:textId="77777777" w:rsidR="00C97A3E" w:rsidRDefault="00C97A3E" w:rsidP="00C97A3E">
      <w:r>
        <w:t xml:space="preserve">     301   NOT-A-LEAP-YEAR. . . . . . . .  M410</w:t>
      </w:r>
    </w:p>
    <w:p w14:paraId="37345245" w14:textId="77777777" w:rsidR="00C97A3E" w:rsidRDefault="00C97A3E" w:rsidP="00C97A3E">
      <w:r>
        <w:t xml:space="preserve">      93   PRINT-AREA . . . . . . . . . .  M369 M393 M452 M482 M502 M535 M583 M591 M626 M635 M660 661 M662 663 M664 665</w:t>
      </w:r>
    </w:p>
    <w:p w14:paraId="6D44F0DD" w14:textId="77777777" w:rsidR="00C97A3E" w:rsidRDefault="00C97A3E" w:rsidP="00C97A3E">
      <w:r>
        <w:t xml:space="preserve">                                           M680 681 M685 686 M687 688 M689 690 M691 692 M693 694 M695 696</w:t>
      </w:r>
    </w:p>
    <w:p w14:paraId="08D93949" w14:textId="77777777" w:rsidR="00C97A3E" w:rsidRDefault="00C97A3E" w:rsidP="00C97A3E">
      <w:r>
        <w:t xml:space="preserve">     298   QUOTIENT . . . . . . . . . . .  M430</w:t>
      </w:r>
    </w:p>
    <w:p w14:paraId="107767AF" w14:textId="77777777" w:rsidR="00C97A3E" w:rsidRDefault="00C97A3E" w:rsidP="00C97A3E">
      <w:r>
        <w:t xml:space="preserve">     299   REST . . . . . . . . . . . . .  411 421 M431</w:t>
      </w:r>
    </w:p>
    <w:p w14:paraId="4FD166F6" w14:textId="77777777" w:rsidR="00C97A3E" w:rsidRDefault="00C97A3E" w:rsidP="00C97A3E">
      <w:r>
        <w:t xml:space="preserve">      78   SALES-TRANSACTION</w:t>
      </w:r>
    </w:p>
    <w:p w14:paraId="2F67C2A9" w14:textId="77777777" w:rsidR="00C97A3E" w:rsidRDefault="00C97A3E" w:rsidP="00C97A3E">
      <w:r>
        <w:t xml:space="preserve">      51   SALESMAST. . . . . . . . . . .  35 309 321 644 M710</w:t>
      </w:r>
    </w:p>
    <w:p w14:paraId="3AA39853" w14:textId="77777777" w:rsidR="00C97A3E" w:rsidRDefault="00C97A3E" w:rsidP="00C97A3E">
      <w:r>
        <w:t xml:space="preserve">      66   SALESPERSON-BRANCH-NO. . . . .  39 M467 M513</w:t>
      </w:r>
    </w:p>
    <w:p w14:paraId="31177435" w14:textId="77777777" w:rsidR="00C97A3E" w:rsidRDefault="00C97A3E" w:rsidP="00C97A3E">
      <w:r>
        <w:t xml:space="preserve">      67   SALESPERSON-COMM-RATE. . . . .  M468 M514</w:t>
      </w:r>
    </w:p>
    <w:p w14:paraId="6BD1D6BD" w14:textId="77777777" w:rsidR="00C97A3E" w:rsidRDefault="00C97A3E" w:rsidP="00C97A3E">
      <w:r>
        <w:t xml:space="preserve">      63   SALESPERSON-FIRST-NAME . . . .  M464 M510</w:t>
      </w:r>
    </w:p>
    <w:p w14:paraId="6C28076B" w14:textId="77777777" w:rsidR="00C97A3E" w:rsidRDefault="00C97A3E" w:rsidP="00C97A3E">
      <w:r>
        <w:t xml:space="preserve">      64   SALESPERSON-GROSS-SALES. . . .  520 543 563 M567</w:t>
      </w:r>
    </w:p>
    <w:p w14:paraId="56B19053" w14:textId="77777777" w:rsidR="00C97A3E" w:rsidRDefault="00C97A3E" w:rsidP="00C97A3E">
      <w:r>
        <w:t xml:space="preserve">      62   SALESPERSON-LAST-NAME. . . . .  M463 M509</w:t>
      </w:r>
    </w:p>
    <w:p w14:paraId="74FAB51D" w14:textId="77777777" w:rsidR="00C97A3E" w:rsidRDefault="00C97A3E" w:rsidP="00C97A3E">
      <w:r>
        <w:t xml:space="preserve">      60   SALESPERSON-MASTER . . . . . .  699 705</w:t>
      </w:r>
    </w:p>
    <w:p w14:paraId="51030821" w14:textId="77777777" w:rsidR="00C97A3E" w:rsidRDefault="00C97A3E" w:rsidP="00C97A3E">
      <w:r>
        <w:t xml:space="preserve">      61   SALESPERSON-NO . . . . . . . .  38 M486 M506 M539 M596</w:t>
      </w:r>
    </w:p>
    <w:p w14:paraId="7C5BB7B8" w14:textId="77777777" w:rsidR="00C97A3E" w:rsidRDefault="00C97A3E" w:rsidP="00C97A3E">
      <w:r>
        <w:t xml:space="preserve">      65   SALESPERSON-RETURN-SALES . . .  604 M608</w:t>
      </w:r>
    </w:p>
    <w:p w14:paraId="65A416F6" w14:textId="77777777" w:rsidR="00C97A3E" w:rsidRDefault="00C97A3E" w:rsidP="00C97A3E">
      <w:r>
        <w:t xml:space="preserve">      90   SALESRPT . . . . . . . . . . .  45 310 323</w:t>
      </w:r>
    </w:p>
    <w:p w14:paraId="6311C4CA" w14:textId="77777777" w:rsidR="00C97A3E" w:rsidRDefault="00C97A3E" w:rsidP="00C97A3E">
      <w:r>
        <w:t xml:space="preserve">      69   SALESTRANS . . . . . . . . . .  42 308 322 639</w:t>
      </w:r>
    </w:p>
    <w:p w14:paraId="3BB76907" w14:textId="77777777" w:rsidR="00C97A3E" w:rsidRDefault="00C97A3E" w:rsidP="00C97A3E">
      <w:r>
        <w:t xml:space="preserve">      81   TRANS-ADD. . . . . . . . . . .  335</w:t>
      </w:r>
    </w:p>
    <w:p w14:paraId="0644FDC0" w14:textId="77777777" w:rsidR="00C97A3E" w:rsidRDefault="00C97A3E" w:rsidP="00C97A3E">
      <w:r>
        <w:t xml:space="preserve">      83   TRANS-CHG. . . . . . . . . . .  341</w:t>
      </w:r>
    </w:p>
    <w:p w14:paraId="1FC757D0" w14:textId="77777777" w:rsidR="00C97A3E" w:rsidRDefault="00C97A3E" w:rsidP="00C97A3E">
      <w:r>
        <w:t xml:space="preserve">      88   TRANS-DATA . . . . . . . . . .  336 339 342 345 348</w:t>
      </w:r>
    </w:p>
    <w:p w14:paraId="3D808EB8" w14:textId="77777777" w:rsidR="00C97A3E" w:rsidRDefault="00C97A3E" w:rsidP="00C97A3E">
      <w:r>
        <w:t xml:space="preserve">      87   TRANS-DATE . . . . . . . . . .  359 363 671</w:t>
      </w:r>
    </w:p>
    <w:p w14:paraId="07EFFF9D" w14:textId="77777777" w:rsidR="00C97A3E" w:rsidRDefault="00C97A3E" w:rsidP="00C97A3E">
      <w:r>
        <w:t xml:space="preserve">     274   TRANS-DATE-VAL . . . . . . . .  M360 374 384 399 408 418 427</w:t>
      </w:r>
    </w:p>
    <w:p w14:paraId="1D2DEA8D" w14:textId="77777777" w:rsidR="00C97A3E" w:rsidRDefault="00C97A3E" w:rsidP="00C97A3E">
      <w:r>
        <w:t xml:space="preserve">     290   TRANS-DAY</w:t>
      </w:r>
    </w:p>
    <w:p w14:paraId="058BE5C3" w14:textId="77777777" w:rsidR="00C97A3E" w:rsidRDefault="00C97A3E" w:rsidP="00C97A3E">
      <w:r>
        <w:t xml:space="preserve">      82   TRANS-DEL. . . . . . . . . . .  338</w:t>
      </w:r>
    </w:p>
    <w:p w14:paraId="62FA28B4" w14:textId="77777777" w:rsidR="00C97A3E" w:rsidRDefault="00C97A3E" w:rsidP="00C97A3E">
      <w:r>
        <w:t xml:space="preserve">     297   TRANS-DIVIDE-WORK. . . . . . .  412 422</w:t>
      </w:r>
    </w:p>
    <w:p w14:paraId="31F86A71" w14:textId="77777777" w:rsidR="00C97A3E" w:rsidRDefault="00C97A3E" w:rsidP="00C97A3E">
      <w:r>
        <w:t xml:space="preserve">     277   TRANS-INVALID-YEAR-LESS-MIN</w:t>
      </w:r>
    </w:p>
    <w:p w14:paraId="22183DDB" w14:textId="77777777" w:rsidR="00C97A3E" w:rsidRDefault="00C97A3E" w:rsidP="00C97A3E">
      <w:r>
        <w:t xml:space="preserve">     285   TRANS-MONTH. . . . . . . . . .  383 398</w:t>
      </w:r>
    </w:p>
    <w:p w14:paraId="1709B501" w14:textId="77777777" w:rsidR="00C97A3E" w:rsidRDefault="00C97A3E" w:rsidP="00C97A3E">
      <w:r>
        <w:t xml:space="preserve">      79   TRANS-NO . . . . . . . . . . .  365 389 448 479 499 531 578 587 621 630 669</w:t>
      </w:r>
    </w:p>
    <w:p w14:paraId="6A71B4E9" w14:textId="77777777" w:rsidR="00C97A3E" w:rsidRDefault="00C97A3E" w:rsidP="00C97A3E">
      <w:r>
        <w:t xml:space="preserve">      85   TRANS-RET. . . . . . . . . . .  347</w:t>
      </w:r>
    </w:p>
    <w:p w14:paraId="27364EC6" w14:textId="77777777" w:rsidR="00C97A3E" w:rsidRDefault="00C97A3E" w:rsidP="00C97A3E">
      <w:r>
        <w:t xml:space="preserve">      84   TRANS-SALE . . . . . . . . . .  344</w:t>
      </w:r>
    </w:p>
    <w:p w14:paraId="6978CCA2" w14:textId="77777777" w:rsidR="00C97A3E" w:rsidRDefault="00C97A3E" w:rsidP="00C97A3E">
      <w:r>
        <w:t xml:space="preserve">      86   TRANS-SALESPERSON-NO . . . . .  366 390 449 480 486 500 506 519 532 539 542 580 596 623 632 670</w:t>
      </w:r>
    </w:p>
    <w:p w14:paraId="5A4F405C" w14:textId="77777777" w:rsidR="00C97A3E" w:rsidRDefault="00C97A3E" w:rsidP="00C97A3E">
      <w:r>
        <w:t xml:space="preserve">      80   TRANS-TYPE</w:t>
      </w:r>
    </w:p>
    <w:p w14:paraId="2D64FDA3" w14:textId="77777777" w:rsidR="00C97A3E" w:rsidRDefault="00C97A3E" w:rsidP="00C97A3E">
      <w:r>
        <w:t xml:space="preserve">     276   TRANS-VALID-YEAR . . . . . . .  372</w:t>
      </w:r>
    </w:p>
    <w:p w14:paraId="1663257E" w14:textId="77777777" w:rsidR="00C97A3E" w:rsidRDefault="00C97A3E" w:rsidP="00C97A3E">
      <w:r>
        <w:t xml:space="preserve">     271   TRANS-WORK-AREA. . . . . . . .  361 375 385 400 409 419 428</w:t>
      </w:r>
    </w:p>
    <w:p w14:paraId="74A20CFD" w14:textId="77777777" w:rsidR="00C97A3E" w:rsidRDefault="00C97A3E" w:rsidP="00C97A3E">
      <w:r>
        <w:t xml:space="preserve">     275   TRANS-YEAR . . . . . . . . . .  280 373 426</w:t>
      </w:r>
    </w:p>
    <w:p w14:paraId="07D94B49" w14:textId="77777777" w:rsidR="00C97A3E" w:rsidRDefault="00C97A3E" w:rsidP="00C97A3E">
      <w:r>
        <w:t xml:space="preserve">     282   TRANS-YEAR-JJ. . . . . . . . .  406 416</w:t>
      </w:r>
    </w:p>
    <w:p w14:paraId="3629EF49" w14:textId="77777777" w:rsidR="00C97A3E" w:rsidRDefault="00C97A3E" w:rsidP="00C97A3E">
      <w:r>
        <w:t xml:space="preserve">     284   TRANS-YEAR-MUST-BE-LEAP. . . .  415</w:t>
      </w:r>
    </w:p>
    <w:p w14:paraId="01CD8D1A" w14:textId="77777777" w:rsidR="00C97A3E" w:rsidRDefault="00C97A3E" w:rsidP="00C97A3E">
      <w:r>
        <w:t xml:space="preserve">     283   TRANS-YEAR-NOT-A-LEAP. . . . .  405</w:t>
      </w:r>
    </w:p>
    <w:p w14:paraId="45AAE028" w14:textId="77777777" w:rsidR="00C97A3E" w:rsidRDefault="00C97A3E" w:rsidP="00C97A3E">
      <w:r>
        <w:t xml:space="preserve">     278   TRANS-YEAR-X-TYP . . . . . . .  407 417</w:t>
      </w:r>
    </w:p>
    <w:p w14:paraId="476643D6" w14:textId="77777777" w:rsidR="00C97A3E" w:rsidRDefault="00C97A3E" w:rsidP="00C97A3E">
      <w:r>
        <w:t xml:space="preserve">     241   WS-ADDT-CTR. . . . . . . . . .  M460 460</w:t>
      </w:r>
    </w:p>
    <w:p w14:paraId="39454967" w14:textId="77777777" w:rsidR="00C97A3E" w:rsidRDefault="00C97A3E" w:rsidP="00C97A3E">
      <w:r>
        <w:t xml:space="preserve">     150   WS-CD-DAY. . . . . . . . . . .  652</w:t>
      </w:r>
    </w:p>
    <w:p w14:paraId="321DB409" w14:textId="77777777" w:rsidR="00C97A3E" w:rsidRDefault="00C97A3E" w:rsidP="00C97A3E">
      <w:r>
        <w:t xml:space="preserve">     149   WS-CD-MONTH. . . . . . . . . .  651</w:t>
      </w:r>
    </w:p>
    <w:p w14:paraId="389078EA" w14:textId="77777777" w:rsidR="00C97A3E" w:rsidRDefault="00C97A3E" w:rsidP="00C97A3E">
      <w:r>
        <w:t xml:space="preserve">     148   WS-CD-YEAR . . . . . . . . . .  653</w:t>
      </w:r>
    </w:p>
    <w:p w14:paraId="197B72F7" w14:textId="77777777" w:rsidR="00C97A3E" w:rsidRDefault="00C97A3E" w:rsidP="00C97A3E">
      <w:r>
        <w:t xml:space="preserve">     259   WS-CHGT-CTR. . . . . . . . . .  M517 517</w:t>
      </w:r>
    </w:p>
    <w:p w14:paraId="2FF62BEC" w14:textId="77777777" w:rsidR="00C97A3E" w:rsidRDefault="00C97A3E" w:rsidP="00C97A3E">
      <w:r>
        <w:t xml:space="preserve">     147   WS-CURRENT-DATE. . . . . . . .  M355 355 356 M650 650</w:t>
      </w:r>
    </w:p>
    <w:p w14:paraId="11FFCD6F" w14:textId="535B512A" w:rsidR="00C97A3E" w:rsidRDefault="00C97A3E" w:rsidP="00C97A3E">
      <w:r>
        <w:t xml:space="preserve">PP 5655-EC6 IBM Enterprise COBOL for z/OS  6.3.0 P240906       PROGTR    Date </w:t>
      </w:r>
      <w:del w:id="785" w:author="Karandeep Singh" w:date="2025-04-13T22:18:00Z" w16du:dateUtc="2025-04-14T02:18:00Z">
        <w:r w:rsidR="00CD2A7D">
          <w:delText>03/31</w:delText>
        </w:r>
      </w:del>
      <w:ins w:id="786" w:author="Karandeep Singh" w:date="2025-04-13T22:18:00Z" w16du:dateUtc="2025-04-14T02:18:00Z">
        <w:r>
          <w:t>04/13</w:t>
        </w:r>
      </w:ins>
      <w:r>
        <w:t xml:space="preserve">/2025  Time </w:t>
      </w:r>
      <w:del w:id="787" w:author="Karandeep Singh" w:date="2025-04-13T22:18:00Z" w16du:dateUtc="2025-04-14T02:18:00Z">
        <w:r w:rsidR="00CD2A7D">
          <w:delText>19:10:</w:delText>
        </w:r>
      </w:del>
      <w:r>
        <w:t>21</w:t>
      </w:r>
      <w:ins w:id="788" w:author="Karandeep Singh" w:date="2025-04-13T22:18:00Z" w16du:dateUtc="2025-04-14T02:18:00Z">
        <w:r>
          <w:t>:09:08</w:t>
        </w:r>
      </w:ins>
      <w:r>
        <w:t xml:space="preserve">   Page    18</w:t>
      </w:r>
    </w:p>
    <w:p w14:paraId="1D78E6DB" w14:textId="77777777" w:rsidR="00C97A3E" w:rsidRDefault="00C97A3E" w:rsidP="00C97A3E">
      <w:r>
        <w:t xml:space="preserve"> Defined   Cross-reference of data names   References</w:t>
      </w:r>
    </w:p>
    <w:p w14:paraId="423D16A2" w14:textId="77777777" w:rsidR="00C97A3E" w:rsidRDefault="00C97A3E" w:rsidP="00C97A3E">
      <w:r>
        <w:t xml:space="preserve"> </w:t>
      </w:r>
    </w:p>
    <w:p w14:paraId="3C9A0BBC" w14:textId="77777777" w:rsidR="00C97A3E" w:rsidRDefault="00C97A3E" w:rsidP="00C97A3E">
      <w:r>
        <w:t xml:space="preserve">     272   WS-CURRENT-DATE-NUM. . . . . .  M356 363</w:t>
      </w:r>
    </w:p>
    <w:p w14:paraId="7CC0FEB0" w14:textId="77777777" w:rsidR="00C97A3E" w:rsidRDefault="00C97A3E" w:rsidP="00C97A3E">
      <w:r>
        <w:t xml:space="preserve">     250   WS-DELT-CTR. . . . . . . . . .  M489 489</w:t>
      </w:r>
    </w:p>
    <w:p w14:paraId="12F7AC83" w14:textId="77777777" w:rsidR="00C97A3E" w:rsidRDefault="00C97A3E" w:rsidP="00C97A3E">
      <w:r>
        <w:t xml:space="preserve">     131   WS-DISCOUNT-AMT</w:t>
      </w:r>
    </w:p>
    <w:p w14:paraId="42A1D9C2" w14:textId="77777777" w:rsidR="00C97A3E" w:rsidRDefault="00C97A3E" w:rsidP="00C97A3E">
      <w:r>
        <w:t xml:space="preserve">     105   WS-DISCOUNT-PCT</w:t>
      </w:r>
    </w:p>
    <w:p w14:paraId="562BBBD8" w14:textId="77777777" w:rsidR="00C97A3E" w:rsidRDefault="00C97A3E" w:rsidP="00C97A3E">
      <w:r>
        <w:t xml:space="preserve">     214   WS-ER-IDX-STATUS . . . . . . .  M368 M392 M451 M481 M501 M534 M582 M590 M625 M634</w:t>
      </w:r>
    </w:p>
    <w:p w14:paraId="66D23B89" w14:textId="77777777" w:rsidR="00C97A3E" w:rsidRDefault="00C97A3E" w:rsidP="00C97A3E">
      <w:r>
        <w:t xml:space="preserve">     212   WS-ER-PROBLEM. . . . . . . . .  M367 M391 M450 M533 M579 M588 M622 M631 M646 M701 M707 M712</w:t>
      </w:r>
    </w:p>
    <w:p w14:paraId="2A42F074" w14:textId="77777777" w:rsidR="00C97A3E" w:rsidRDefault="00C97A3E" w:rsidP="00C97A3E">
      <w:r>
        <w:t xml:space="preserve">     210   WS-ER-SALESPERSON-NO . . . . .  M366 M390 M449 M480 M500 M532 M580 M623 M632</w:t>
      </w:r>
    </w:p>
    <w:p w14:paraId="650F6B61" w14:textId="77777777" w:rsidR="00C97A3E" w:rsidRDefault="00C97A3E" w:rsidP="00C97A3E">
      <w:r>
        <w:t xml:space="preserve">     208   WS-ER-TRN-NO . . . . . . . . .  M365 M389 M448 M479 M499 M531 M578 M587 M621 M630</w:t>
      </w:r>
    </w:p>
    <w:p w14:paraId="1B974EE5" w14:textId="77777777" w:rsidR="00C97A3E" w:rsidRDefault="00C97A3E" w:rsidP="00C97A3E">
      <w:r>
        <w:t xml:space="preserve">     206   WS-ERROR-LINE. . . . . . . . .  369 393 452 482 502 535 583 591 626 635</w:t>
      </w:r>
    </w:p>
    <w:p w14:paraId="16BA54D3" w14:textId="77777777" w:rsidR="00C97A3E" w:rsidRDefault="00C97A3E" w:rsidP="00C97A3E">
      <w:r>
        <w:t xml:space="preserve">     126   WS-FIRST-READ</w:t>
      </w:r>
    </w:p>
    <w:p w14:paraId="0554EDE2" w14:textId="77777777" w:rsidR="00C97A3E" w:rsidRDefault="00C97A3E" w:rsidP="00C97A3E">
      <w:r>
        <w:t xml:space="preserve">     125   WS-FIRST-READ-SWITCH</w:t>
      </w:r>
    </w:p>
    <w:p w14:paraId="2636B8AA" w14:textId="77777777" w:rsidR="00C97A3E" w:rsidRDefault="00C97A3E" w:rsidP="00C97A3E">
      <w:r>
        <w:t xml:space="preserve">     152   WS-HEADING-LINE-1. . . . . . .  660</w:t>
      </w:r>
    </w:p>
    <w:p w14:paraId="1C572920" w14:textId="77777777" w:rsidR="00C97A3E" w:rsidRDefault="00C97A3E" w:rsidP="00C97A3E">
      <w:r>
        <w:t xml:space="preserve">     168   WS-HEADING-LINE-2. . . . . . .  662</w:t>
      </w:r>
    </w:p>
    <w:p w14:paraId="56D18285" w14:textId="77777777" w:rsidR="00C97A3E" w:rsidRDefault="00C97A3E" w:rsidP="00C97A3E">
      <w:r>
        <w:t xml:space="preserve">     176   WS-HEADING-LINE-3. . . . . . .  664</w:t>
      </w:r>
    </w:p>
    <w:p w14:paraId="3E89169C" w14:textId="77777777" w:rsidR="00C97A3E" w:rsidRDefault="00C97A3E" w:rsidP="00C97A3E">
      <w:r>
        <w:t xml:space="preserve">     163   WS-HL1-DAY . . . . . . . . . .  M652</w:t>
      </w:r>
    </w:p>
    <w:p w14:paraId="2C3546E6" w14:textId="77777777" w:rsidR="00C97A3E" w:rsidRDefault="00C97A3E" w:rsidP="00C97A3E">
      <w:r>
        <w:t xml:space="preserve">     161   WS-HL1-MONTH . . . . . . . . .  M651</w:t>
      </w:r>
    </w:p>
    <w:p w14:paraId="12EDB26F" w14:textId="77777777" w:rsidR="00C97A3E" w:rsidRDefault="00C97A3E" w:rsidP="00C97A3E">
      <w:r>
        <w:t xml:space="preserve">     155   WS-HL1-PAGENO. . . . . . . . .  M659</w:t>
      </w:r>
    </w:p>
    <w:p w14:paraId="43E30DBD" w14:textId="77777777" w:rsidR="00C97A3E" w:rsidRDefault="00C97A3E" w:rsidP="00C97A3E">
      <w:r>
        <w:t xml:space="preserve">     165   WS-HL1-YEAR. . . . . . . . . .  M653</w:t>
      </w:r>
    </w:p>
    <w:p w14:paraId="7892D516" w14:textId="77777777" w:rsidR="00C97A3E" w:rsidRDefault="00C97A3E" w:rsidP="00C97A3E">
      <w:r>
        <w:t xml:space="preserve">     123   WS-IN-STATUS . . . . . . . . .  40 312 314 473 473 481 494 501 525 525 534 545 573 582 590 600 616 625 634</w:t>
      </w:r>
    </w:p>
    <w:p w14:paraId="3405AD7F" w14:textId="77777777" w:rsidR="00C97A3E" w:rsidRDefault="00C97A3E" w:rsidP="00C97A3E">
      <w:r>
        <w:t xml:space="preserve">     268   WS-INVALID-CTR . . . . . . . .  M581 581 M589 589 M624 624 M633 633</w:t>
      </w:r>
    </w:p>
    <w:p w14:paraId="58DDA864" w14:textId="77777777" w:rsidR="00C97A3E" w:rsidRDefault="00C97A3E" w:rsidP="00C97A3E">
      <w:r>
        <w:t xml:space="preserve">     139   WS-LINE-COUNT. . . . . . . . .  M658 M666 675 M677 M682</w:t>
      </w:r>
    </w:p>
    <w:p w14:paraId="4A91FA91" w14:textId="77777777" w:rsidR="00C97A3E" w:rsidRDefault="00C97A3E" w:rsidP="00C97A3E">
      <w:r>
        <w:t xml:space="preserve">     138   WS-LINES-ON-PAGE . . . . . . .  675</w:t>
      </w:r>
    </w:p>
    <w:p w14:paraId="5D465847" w14:textId="77777777" w:rsidR="00C97A3E" w:rsidRDefault="00C97A3E" w:rsidP="00C97A3E">
      <w:r>
        <w:t xml:space="preserve">     129   WS-NET-SALE. . . . . . . . . .  M558 561 565 570</w:t>
      </w:r>
    </w:p>
    <w:p w14:paraId="6EB58032" w14:textId="77777777" w:rsidR="00C97A3E" w:rsidRDefault="00C97A3E" w:rsidP="00C97A3E">
      <w:r>
        <w:t xml:space="preserve">     137   WS-PAGE-COUNT. . . . . . . . .  M657 659</w:t>
      </w:r>
    </w:p>
    <w:p w14:paraId="4403E74A" w14:textId="77777777" w:rsidR="00C97A3E" w:rsidRDefault="00C97A3E" w:rsidP="00C97A3E">
      <w:r>
        <w:t xml:space="preserve">     136   WS-PRINT-FIELDS</w:t>
      </w:r>
    </w:p>
    <w:p w14:paraId="64CCD5BA" w14:textId="77777777" w:rsidR="00C97A3E" w:rsidRDefault="00C97A3E" w:rsidP="00C97A3E">
      <w:r>
        <w:t xml:space="preserve">     127   WS-RATING-SUB</w:t>
      </w:r>
    </w:p>
    <w:p w14:paraId="2130243A" w14:textId="77777777" w:rsidR="00C97A3E" w:rsidRDefault="00C97A3E" w:rsidP="00C97A3E">
      <w:r>
        <w:t xml:space="preserve">     232   WS-RETT-CTR. . . . . . . . . .  M602 602</w:t>
      </w:r>
    </w:p>
    <w:p w14:paraId="4EEA8EE0" w14:textId="77777777" w:rsidR="00C97A3E" w:rsidRDefault="00C97A3E" w:rsidP="00C97A3E">
      <w:r>
        <w:t xml:space="preserve">     109   WS-RETURN-AMOUNT . . . . . . .  606 610</w:t>
      </w:r>
    </w:p>
    <w:p w14:paraId="1777FDFF" w14:textId="77777777" w:rsidR="00C97A3E" w:rsidRDefault="00C97A3E" w:rsidP="00C97A3E">
      <w:r>
        <w:t xml:space="preserve">     104   WS-SALES-AMOUNT. . . . . . . .  558</w:t>
      </w:r>
    </w:p>
    <w:p w14:paraId="7157D236" w14:textId="77777777" w:rsidR="00C97A3E" w:rsidRDefault="00C97A3E" w:rsidP="00C97A3E">
      <w:r>
        <w:t xml:space="preserve">     130   WS-SALES-AMT</w:t>
      </w:r>
    </w:p>
    <w:p w14:paraId="512852C2" w14:textId="77777777" w:rsidR="00C97A3E" w:rsidRDefault="00C97A3E" w:rsidP="00C97A3E">
      <w:r>
        <w:t xml:space="preserve">     121   WS-SALESTRANS-EOF. . . . . . .  319 M640</w:t>
      </w:r>
    </w:p>
    <w:p w14:paraId="12FBC11C" w14:textId="77777777" w:rsidR="00C97A3E" w:rsidRDefault="00C97A3E" w:rsidP="00C97A3E">
      <w:r>
        <w:t xml:space="preserve">     120   WS-SALESTRANS-EOF-SWITCH</w:t>
      </w:r>
    </w:p>
    <w:p w14:paraId="5F2C0079" w14:textId="77777777" w:rsidR="00C97A3E" w:rsidRDefault="00C97A3E" w:rsidP="00C97A3E">
      <w:r>
        <w:t xml:space="preserve">     122   WS-SALESTRANS-NOT-EOF. . . . .  332</w:t>
      </w:r>
    </w:p>
    <w:p w14:paraId="361B0FBA" w14:textId="77777777" w:rsidR="00C97A3E" w:rsidRDefault="00C97A3E" w:rsidP="00C97A3E">
      <w:r>
        <w:t xml:space="preserve">     223   WS-SLST-CTR. . . . . . . . . .  M547 547</w:t>
      </w:r>
    </w:p>
    <w:p w14:paraId="47373061" w14:textId="77777777" w:rsidR="00C97A3E" w:rsidRDefault="00C97A3E" w:rsidP="00C97A3E">
      <w:r>
        <w:t xml:space="preserve">     140   WS-SPACE-CONTROL</w:t>
      </w:r>
    </w:p>
    <w:p w14:paraId="2B47E2F7" w14:textId="77777777" w:rsidR="00C97A3E" w:rsidRDefault="00C97A3E" w:rsidP="00C97A3E">
      <w:r>
        <w:t xml:space="preserve">     119   WS-SWITCHES-AND-CTRS</w:t>
      </w:r>
    </w:p>
    <w:p w14:paraId="7FDADC84" w14:textId="77777777" w:rsidR="00C97A3E" w:rsidRDefault="00C97A3E" w:rsidP="00C97A3E">
      <w:r>
        <w:t xml:space="preserve">     128   WS-TEMP-FLDS</w:t>
      </w:r>
    </w:p>
    <w:p w14:paraId="0A4ABC67" w14:textId="77777777" w:rsidR="00C97A3E" w:rsidRDefault="00C97A3E" w:rsidP="00C97A3E">
      <w:r>
        <w:t xml:space="preserve">     145   WS-TEMP-SALES. . . . . . . . .  M563 M565 565 567 M604 M606 606 608 M610 613</w:t>
      </w:r>
    </w:p>
    <w:p w14:paraId="702A660D" w14:textId="77777777" w:rsidR="00C97A3E" w:rsidRDefault="00C97A3E" w:rsidP="00C97A3E">
      <w:r>
        <w:t xml:space="preserve">     200   WS-TL-AMT. . . . . . . . . . .  201 M570 M613</w:t>
      </w:r>
    </w:p>
    <w:p w14:paraId="2599E820" w14:textId="77777777" w:rsidR="00C97A3E" w:rsidRDefault="00C97A3E" w:rsidP="00C97A3E">
      <w:r>
        <w:t xml:space="preserve">     201   WS-TL-CHGDATA. . . . . . . . .  M470 M491 M515</w:t>
      </w:r>
    </w:p>
    <w:p w14:paraId="1C6AE094" w14:textId="77777777" w:rsidR="00C97A3E" w:rsidRDefault="00C97A3E" w:rsidP="00C97A3E">
      <w:r>
        <w:t xml:space="preserve">     196   WS-TL-DATE . . . . . . . . . .  M671</w:t>
      </w:r>
    </w:p>
    <w:p w14:paraId="4B365625" w14:textId="77777777" w:rsidR="00C97A3E" w:rsidRDefault="00C97A3E" w:rsidP="00C97A3E">
      <w:r>
        <w:t xml:space="preserve">     203   WS-TL-SALES-FIRST-NAME . . . .  M476 M496 M528 M575 M618</w:t>
      </w:r>
    </w:p>
    <w:p w14:paraId="7E93B51C" w14:textId="77777777" w:rsidR="00C97A3E" w:rsidRDefault="00C97A3E" w:rsidP="00C97A3E">
      <w:r>
        <w:t xml:space="preserve">     202   WS-TL-SALES-LAST-NAME. . . . .  M475 M495 M527 M574 M617</w:t>
      </w:r>
    </w:p>
    <w:p w14:paraId="0397F40D" w14:textId="77777777" w:rsidR="00C97A3E" w:rsidRDefault="00C97A3E" w:rsidP="00C97A3E">
      <w:r>
        <w:t xml:space="preserve">     194   WS-TL-SLSP-NO. . . . . . . . .  M670</w:t>
      </w:r>
    </w:p>
    <w:p w14:paraId="777A5A61" w14:textId="77777777" w:rsidR="00C97A3E" w:rsidRDefault="00C97A3E" w:rsidP="00C97A3E">
      <w:r>
        <w:t xml:space="preserve">     192   WS-TL-TRN-NO . . . . . . . . .  M669</w:t>
      </w:r>
    </w:p>
    <w:p w14:paraId="2BEA3C44" w14:textId="77777777" w:rsidR="00C97A3E" w:rsidRDefault="00C97A3E" w:rsidP="00C97A3E">
      <w:r>
        <w:t xml:space="preserve">     198   WS-TL-TYPE . . . . . . . . . .  M458 M487 M508 M541 M598</w:t>
      </w:r>
    </w:p>
    <w:p w14:paraId="5416CE73" w14:textId="77777777" w:rsidR="00C97A3E" w:rsidRDefault="00C97A3E" w:rsidP="00C97A3E">
      <w:r>
        <w:t xml:space="preserve">     133   WS-TMP-BRANCH-NO . . . . . . .  M465 M511</w:t>
      </w:r>
    </w:p>
    <w:p w14:paraId="09FAF224" w14:textId="77777777" w:rsidR="00C97A3E" w:rsidRDefault="00C97A3E" w:rsidP="00C97A3E">
      <w:r>
        <w:t xml:space="preserve">     134   WS-TMP-DEPT-NO . . . . . . . .  M466 M512</w:t>
      </w:r>
    </w:p>
    <w:p w14:paraId="7B27F2D1" w14:textId="77777777" w:rsidR="00C97A3E" w:rsidRDefault="00C97A3E" w:rsidP="00C97A3E">
      <w:r>
        <w:t xml:space="preserve">     132   WS-TMP-LOCATION. . . . . . . .  467 513</w:t>
      </w:r>
    </w:p>
    <w:p w14:paraId="469B2E6B" w14:textId="77777777" w:rsidR="00C97A3E" w:rsidRDefault="00C97A3E" w:rsidP="00C97A3E">
      <w:r>
        <w:t xml:space="preserve">     142   WS-TOTAL-FIELDS</w:t>
      </w:r>
    </w:p>
    <w:p w14:paraId="4A508754" w14:textId="77777777" w:rsidR="00C97A3E" w:rsidRDefault="00C97A3E" w:rsidP="00C97A3E">
      <w:r>
        <w:t xml:space="preserve">     217   WS-TOTAL-LINE1 . . . . . . . .  685</w:t>
      </w:r>
    </w:p>
    <w:p w14:paraId="0E646DCC" w14:textId="77777777" w:rsidR="00C97A3E" w:rsidRDefault="00C97A3E" w:rsidP="00C97A3E">
      <w:r>
        <w:t xml:space="preserve">     226   WS-TOTAL-LINE2 . . . . . . . .  687</w:t>
      </w:r>
    </w:p>
    <w:p w14:paraId="3DD4DB24" w14:textId="77777777" w:rsidR="00C97A3E" w:rsidRDefault="00C97A3E" w:rsidP="00C97A3E">
      <w:r>
        <w:t xml:space="preserve">     235   WS-TOTAL-LINE3 . . . . . . . .  689</w:t>
      </w:r>
    </w:p>
    <w:p w14:paraId="29E7B81D" w14:textId="77777777" w:rsidR="00C97A3E" w:rsidRDefault="00C97A3E" w:rsidP="00C97A3E">
      <w:r>
        <w:t xml:space="preserve">     244   WS-TOTAL-LINE4 . . . . . . . .  691</w:t>
      </w:r>
    </w:p>
    <w:p w14:paraId="398F07AD" w14:textId="77777777" w:rsidR="00C97A3E" w:rsidRDefault="00C97A3E" w:rsidP="00C97A3E">
      <w:r>
        <w:t xml:space="preserve">     253   WS-TOTAL-LINE5 . . . . . . . .  693</w:t>
      </w:r>
    </w:p>
    <w:p w14:paraId="3F265B34" w14:textId="191BCB8D" w:rsidR="00C97A3E" w:rsidRDefault="00C97A3E" w:rsidP="00C97A3E">
      <w:r>
        <w:t xml:space="preserve">PP 5655-EC6 IBM Enterprise COBOL for z/OS  6.3.0 P240906       PROGTR    Date </w:t>
      </w:r>
      <w:del w:id="789" w:author="Karandeep Singh" w:date="2025-04-13T22:18:00Z" w16du:dateUtc="2025-04-14T02:18:00Z">
        <w:r w:rsidR="00CD2A7D">
          <w:delText>03/31</w:delText>
        </w:r>
      </w:del>
      <w:ins w:id="790" w:author="Karandeep Singh" w:date="2025-04-13T22:18:00Z" w16du:dateUtc="2025-04-14T02:18:00Z">
        <w:r>
          <w:t>04/13</w:t>
        </w:r>
      </w:ins>
      <w:r>
        <w:t xml:space="preserve">/2025  Time </w:t>
      </w:r>
      <w:del w:id="791" w:author="Karandeep Singh" w:date="2025-04-13T22:18:00Z" w16du:dateUtc="2025-04-14T02:18:00Z">
        <w:r w:rsidR="00CD2A7D">
          <w:delText>19:10:</w:delText>
        </w:r>
      </w:del>
      <w:r>
        <w:t>21</w:t>
      </w:r>
      <w:ins w:id="792" w:author="Karandeep Singh" w:date="2025-04-13T22:18:00Z" w16du:dateUtc="2025-04-14T02:18:00Z">
        <w:r>
          <w:t>:09:08</w:t>
        </w:r>
      </w:ins>
      <w:r>
        <w:t xml:space="preserve">   Page    19</w:t>
      </w:r>
    </w:p>
    <w:p w14:paraId="3D85AE2F" w14:textId="77777777" w:rsidR="00C97A3E" w:rsidRDefault="00C97A3E" w:rsidP="00C97A3E">
      <w:r>
        <w:t xml:space="preserve"> Defined   Cross-reference of data names   References</w:t>
      </w:r>
    </w:p>
    <w:p w14:paraId="4C78282D" w14:textId="77777777" w:rsidR="00C97A3E" w:rsidRDefault="00C97A3E" w:rsidP="00C97A3E">
      <w:r>
        <w:t xml:space="preserve"> </w:t>
      </w:r>
    </w:p>
    <w:p w14:paraId="38AA1DCA" w14:textId="77777777" w:rsidR="00C97A3E" w:rsidRDefault="00C97A3E" w:rsidP="00C97A3E">
      <w:r>
        <w:t xml:space="preserve">     262   WS-TOTAL-LINE6 . . . . . . . .  695</w:t>
      </w:r>
    </w:p>
    <w:p w14:paraId="7145A73F" w14:textId="77777777" w:rsidR="00C97A3E" w:rsidRDefault="00C97A3E" w:rsidP="00C97A3E">
      <w:r>
        <w:t xml:space="preserve">     144   WS-TOTAL-RETURNS</w:t>
      </w:r>
    </w:p>
    <w:p w14:paraId="182E0610" w14:textId="77777777" w:rsidR="00C97A3E" w:rsidRDefault="00C97A3E" w:rsidP="00C97A3E">
      <w:r>
        <w:t xml:space="preserve">     143   WS-TOTAL-SALES . . . . . . . .  M561 561</w:t>
      </w:r>
    </w:p>
    <w:p w14:paraId="38AB5620" w14:textId="77777777" w:rsidR="00C97A3E" w:rsidRDefault="00C97A3E" w:rsidP="00C97A3E">
      <w:r>
        <w:t xml:space="preserve">     115   WS-TRANS-BRANCH-NO . . . . . .  465 511</w:t>
      </w:r>
    </w:p>
    <w:p w14:paraId="2013D9F3" w14:textId="77777777" w:rsidR="00C97A3E" w:rsidRDefault="00C97A3E" w:rsidP="00C97A3E">
      <w:r>
        <w:t xml:space="preserve">     117   WS-TRANS-COMM-RATE . . . . . .  468 514</w:t>
      </w:r>
    </w:p>
    <w:p w14:paraId="349D0E54" w14:textId="77777777" w:rsidR="00C97A3E" w:rsidRDefault="00C97A3E" w:rsidP="00C97A3E">
      <w:r>
        <w:t xml:space="preserve">     116   WS-TRANS-DEPT-NO . . . . . . .  466 512</w:t>
      </w:r>
    </w:p>
    <w:p w14:paraId="083B7832" w14:textId="77777777" w:rsidR="00C97A3E" w:rsidRDefault="00C97A3E" w:rsidP="00C97A3E">
      <w:r>
        <w:t xml:space="preserve">     114   WS-TRANS-FIRST-NAME. . . . . .  464 476 528</w:t>
      </w:r>
    </w:p>
    <w:p w14:paraId="6C7EDB2C" w14:textId="77777777" w:rsidR="00C97A3E" w:rsidRDefault="00C97A3E" w:rsidP="00C97A3E">
      <w:r>
        <w:t xml:space="preserve">     113   WS-TRANS-LAST-NAME . . . . . .  463 475 509 510 527</w:t>
      </w:r>
    </w:p>
    <w:p w14:paraId="59AB0BFD" w14:textId="77777777" w:rsidR="00C97A3E" w:rsidRDefault="00C97A3E" w:rsidP="00C97A3E">
      <w:r>
        <w:t xml:space="preserve">     190   WS-TRANS-LINE. . . . . . . . .  680</w:t>
      </w:r>
    </w:p>
    <w:p w14:paraId="11F7BD0F" w14:textId="77777777" w:rsidR="00C97A3E" w:rsidRDefault="00C97A3E" w:rsidP="00C97A3E">
      <w:r>
        <w:t xml:space="preserve">     112   WS-TRANS-MAINTENANCE . . . . .  M336 M339 M342</w:t>
      </w:r>
    </w:p>
    <w:p w14:paraId="681C9B40" w14:textId="77777777" w:rsidR="00C97A3E" w:rsidRDefault="00C97A3E" w:rsidP="00C97A3E">
      <w:r>
        <w:t xml:space="preserve">     108   WS-TRANS-RETURN. . . . . . . .  M348</w:t>
      </w:r>
    </w:p>
    <w:p w14:paraId="2C7CC5EF" w14:textId="77777777" w:rsidR="00C97A3E" w:rsidRDefault="00C97A3E" w:rsidP="00C97A3E">
      <w:r>
        <w:t xml:space="preserve">     103   WS-TRANS-SALE. . . . . . . . .  M345</w:t>
      </w:r>
    </w:p>
    <w:p w14:paraId="49C239F1" w14:textId="77777777" w:rsidR="00C97A3E" w:rsidRDefault="00C97A3E" w:rsidP="00C97A3E">
      <w:r>
        <w:t xml:space="preserve">     124   WS-TRN-STATUS. . . . . . . . .  43 313 315</w:t>
      </w:r>
    </w:p>
    <w:p w14:paraId="3B359D68" w14:textId="3118D7F8" w:rsidR="00C97A3E" w:rsidRDefault="00C97A3E" w:rsidP="00C97A3E">
      <w:r>
        <w:t xml:space="preserve">PP 5655-EC6 IBM Enterprise COBOL for z/OS  6.3.0 P240906       PROGTR    Date </w:t>
      </w:r>
      <w:del w:id="793" w:author="Karandeep Singh" w:date="2025-04-13T22:18:00Z" w16du:dateUtc="2025-04-14T02:18:00Z">
        <w:r w:rsidR="00CD2A7D">
          <w:delText>03/31</w:delText>
        </w:r>
      </w:del>
      <w:ins w:id="794" w:author="Karandeep Singh" w:date="2025-04-13T22:18:00Z" w16du:dateUtc="2025-04-14T02:18:00Z">
        <w:r>
          <w:t>04/13</w:t>
        </w:r>
      </w:ins>
      <w:r>
        <w:t xml:space="preserve">/2025  Time </w:t>
      </w:r>
      <w:del w:id="795" w:author="Karandeep Singh" w:date="2025-04-13T22:18:00Z" w16du:dateUtc="2025-04-14T02:18:00Z">
        <w:r w:rsidR="00CD2A7D">
          <w:delText>19:10:</w:delText>
        </w:r>
      </w:del>
      <w:r>
        <w:t>21</w:t>
      </w:r>
      <w:ins w:id="796" w:author="Karandeep Singh" w:date="2025-04-13T22:18:00Z" w16du:dateUtc="2025-04-14T02:18:00Z">
        <w:r>
          <w:t>:09:08</w:t>
        </w:r>
      </w:ins>
      <w:r>
        <w:t xml:space="preserve">   Page    20</w:t>
      </w:r>
    </w:p>
    <w:p w14:paraId="12E463DE" w14:textId="77777777" w:rsidR="00C97A3E" w:rsidRDefault="00C97A3E" w:rsidP="00C97A3E">
      <w:r>
        <w:t>Context usage is indicated by the letter preceding a procedure-name reference.</w:t>
      </w:r>
    </w:p>
    <w:p w14:paraId="5ED80141" w14:textId="77777777" w:rsidR="00C97A3E" w:rsidRDefault="00C97A3E" w:rsidP="00C97A3E">
      <w:r>
        <w:t>These letters and their meanings are:</w:t>
      </w:r>
    </w:p>
    <w:p w14:paraId="1FB51101" w14:textId="77777777" w:rsidR="00C97A3E" w:rsidRDefault="00C97A3E" w:rsidP="00C97A3E">
      <w:r>
        <w:t xml:space="preserve">    A = ALTER (procedure-name)</w:t>
      </w:r>
    </w:p>
    <w:p w14:paraId="005A068B" w14:textId="77777777" w:rsidR="00C97A3E" w:rsidRDefault="00C97A3E" w:rsidP="00C97A3E">
      <w:r>
        <w:t xml:space="preserve">    D = GO TO (procedure-name) DEPENDING ON</w:t>
      </w:r>
    </w:p>
    <w:p w14:paraId="18B9B84C" w14:textId="77777777" w:rsidR="00C97A3E" w:rsidRDefault="00C97A3E" w:rsidP="00C97A3E">
      <w:r>
        <w:t xml:space="preserve">    E = End of range of (PERFORM) through (procedure-name)</w:t>
      </w:r>
    </w:p>
    <w:p w14:paraId="27DFFF1F" w14:textId="77777777" w:rsidR="00C97A3E" w:rsidRDefault="00C97A3E" w:rsidP="00C97A3E">
      <w:r>
        <w:t xml:space="preserve">    G = GO TO (procedure-name)</w:t>
      </w:r>
    </w:p>
    <w:p w14:paraId="574B235B" w14:textId="77777777" w:rsidR="00C97A3E" w:rsidRDefault="00C97A3E" w:rsidP="00C97A3E">
      <w:r>
        <w:t xml:space="preserve">    P = PERFORM (procedure-name)</w:t>
      </w:r>
    </w:p>
    <w:p w14:paraId="789836F7" w14:textId="77777777" w:rsidR="00C97A3E" w:rsidRDefault="00C97A3E" w:rsidP="00C97A3E">
      <w:r>
        <w:t xml:space="preserve">    T = (ALTER) TO PROCEED TO (procedure-name)</w:t>
      </w:r>
    </w:p>
    <w:p w14:paraId="0281AAEE" w14:textId="77777777" w:rsidR="00C97A3E" w:rsidRDefault="00C97A3E" w:rsidP="00C97A3E">
      <w:r>
        <w:t xml:space="preserve">    U = USE FOR DEBUGGING (procedure-name)</w:t>
      </w:r>
    </w:p>
    <w:p w14:paraId="4387100D" w14:textId="77777777" w:rsidR="00C97A3E" w:rsidRDefault="00C97A3E" w:rsidP="00C97A3E">
      <w:r>
        <w:t xml:space="preserve"> </w:t>
      </w:r>
    </w:p>
    <w:p w14:paraId="2F7FA748" w14:textId="77777777" w:rsidR="00C97A3E" w:rsidRDefault="00C97A3E" w:rsidP="00C97A3E">
      <w:r>
        <w:t xml:space="preserve"> Defined   Cross-reference of procedures   References</w:t>
      </w:r>
    </w:p>
    <w:p w14:paraId="4F41367E" w14:textId="77777777" w:rsidR="00C97A3E" w:rsidRDefault="00C97A3E" w:rsidP="00C97A3E">
      <w:r>
        <w:t xml:space="preserve"> </w:t>
      </w:r>
    </w:p>
    <w:p w14:paraId="13D4689A" w14:textId="77777777" w:rsidR="00C97A3E" w:rsidRDefault="00C97A3E" w:rsidP="00C97A3E">
      <w:r>
        <w:t xml:space="preserve">     307   A000-INITIALIZATION</w:t>
      </w:r>
    </w:p>
    <w:p w14:paraId="56BD93D7" w14:textId="77777777" w:rsidR="00C97A3E" w:rsidRDefault="00C97A3E" w:rsidP="00C97A3E">
      <w:r>
        <w:t xml:space="preserve">     328   B100-PROCESS-TRANSACTIONS. . .  P318</w:t>
      </w:r>
    </w:p>
    <w:p w14:paraId="41DD8C47" w14:textId="77777777" w:rsidR="00C97A3E" w:rsidRDefault="00C97A3E" w:rsidP="00C97A3E">
      <w:r>
        <w:t xml:space="preserve">     354   C050-DATE-VALIDATION . . . . .  P333</w:t>
      </w:r>
    </w:p>
    <w:p w14:paraId="6B5B4C38" w14:textId="77777777" w:rsidR="00C97A3E" w:rsidRDefault="00C97A3E" w:rsidP="00C97A3E">
      <w:r>
        <w:t xml:space="preserve">     456   C100-PROCESS-ADD . . . . . . .  P337</w:t>
      </w:r>
    </w:p>
    <w:p w14:paraId="2887E4AD" w14:textId="77777777" w:rsidR="00C97A3E" w:rsidRDefault="00C97A3E" w:rsidP="00C97A3E">
      <w:r>
        <w:t xml:space="preserve">     485   C200-PROCESS-DEL . . . . . . .  P340</w:t>
      </w:r>
    </w:p>
    <w:p w14:paraId="005C7CB8" w14:textId="77777777" w:rsidR="00C97A3E" w:rsidRDefault="00C97A3E" w:rsidP="00C97A3E">
      <w:r>
        <w:t xml:space="preserve">     505   C300-PROCESS-CHG . . . . . . .  P343</w:t>
      </w:r>
    </w:p>
    <w:p w14:paraId="77295756" w14:textId="77777777" w:rsidR="00C97A3E" w:rsidRDefault="00C97A3E" w:rsidP="00C97A3E">
      <w:r>
        <w:t xml:space="preserve">     538   C400-PROCESS-SALE. . . . . . .  P346</w:t>
      </w:r>
    </w:p>
    <w:p w14:paraId="08087CCD" w14:textId="77777777" w:rsidR="00C97A3E" w:rsidRDefault="00C97A3E" w:rsidP="00C97A3E">
      <w:r>
        <w:t xml:space="preserve">     595   C500-PROCESS-RETURN. . . . . .  P349</w:t>
      </w:r>
    </w:p>
    <w:p w14:paraId="48A87E64" w14:textId="77777777" w:rsidR="00C97A3E" w:rsidRDefault="00C97A3E" w:rsidP="00C97A3E">
      <w:r>
        <w:t xml:space="preserve">     638   R100-READ-TRANS-RECORD . . . .  P330</w:t>
      </w:r>
    </w:p>
    <w:p w14:paraId="0305ABD5" w14:textId="77777777" w:rsidR="00C97A3E" w:rsidRDefault="00C97A3E" w:rsidP="00C97A3E">
      <w:r>
        <w:t xml:space="preserve">     643   R110-READ-MAST-RECORD. . . . .  P507 P540 P597</w:t>
      </w:r>
    </w:p>
    <w:p w14:paraId="0B9DB444" w14:textId="77777777" w:rsidR="00C97A3E" w:rsidRDefault="00C97A3E" w:rsidP="00C97A3E">
      <w:r>
        <w:t xml:space="preserve">     649   U100-FORMAT-DATE . . . . . . .  P656</w:t>
      </w:r>
    </w:p>
    <w:p w14:paraId="3C195CC9" w14:textId="77777777" w:rsidR="00C97A3E" w:rsidRDefault="00C97A3E" w:rsidP="00C97A3E">
      <w:r>
        <w:t xml:space="preserve">     655   W100-PRINT-HEADING-LINES . . .  P317 P676</w:t>
      </w:r>
    </w:p>
    <w:p w14:paraId="340971D0" w14:textId="77777777" w:rsidR="00C97A3E" w:rsidRDefault="00C97A3E" w:rsidP="00C97A3E">
      <w:r>
        <w:t xml:space="preserve">     668   W110-PRINT-TRANSACTION-LINE. .  P477 P497 P529 P576 P619</w:t>
      </w:r>
    </w:p>
    <w:p w14:paraId="69600B35" w14:textId="77777777" w:rsidR="00C97A3E" w:rsidRDefault="00C97A3E" w:rsidP="00C97A3E">
      <w:r>
        <w:t xml:space="preserve">     684   W120-PRINT-SUMMARY . . . . . .  P320</w:t>
      </w:r>
    </w:p>
    <w:p w14:paraId="249AD782" w14:textId="77777777" w:rsidR="00C97A3E" w:rsidRDefault="00C97A3E" w:rsidP="00C97A3E">
      <w:r>
        <w:t xml:space="preserve">     698   W200-REWRITE-MASTER-RECORD . .  P523 P571 P614</w:t>
      </w:r>
    </w:p>
    <w:p w14:paraId="634A553D" w14:textId="77777777" w:rsidR="00C97A3E" w:rsidRDefault="00C97A3E" w:rsidP="00C97A3E">
      <w:r>
        <w:t xml:space="preserve">     704   W210-WRITE-MASTER-RECORD . . .  P471</w:t>
      </w:r>
    </w:p>
    <w:p w14:paraId="35B4FC26" w14:textId="77777777" w:rsidR="00C97A3E" w:rsidRDefault="00C97A3E" w:rsidP="00C97A3E">
      <w:r>
        <w:t xml:space="preserve">     709   W220-DELETE-MASTER-RECORD. . .  P492</w:t>
      </w:r>
    </w:p>
    <w:p w14:paraId="7B3A025C" w14:textId="35264734" w:rsidR="00C97A3E" w:rsidRDefault="00C97A3E" w:rsidP="00C97A3E">
      <w:r>
        <w:t xml:space="preserve">PP 5655-EC6 IBM Enterprise COBOL for z/OS  6.3.0 P240906       PROGTR    Date </w:t>
      </w:r>
      <w:del w:id="797" w:author="Karandeep Singh" w:date="2025-04-13T22:18:00Z" w16du:dateUtc="2025-04-14T02:18:00Z">
        <w:r w:rsidR="00CD2A7D">
          <w:delText>03/31</w:delText>
        </w:r>
      </w:del>
      <w:ins w:id="798" w:author="Karandeep Singh" w:date="2025-04-13T22:18:00Z" w16du:dateUtc="2025-04-14T02:18:00Z">
        <w:r>
          <w:t>04/13</w:t>
        </w:r>
      </w:ins>
      <w:r>
        <w:t xml:space="preserve">/2025  Time </w:t>
      </w:r>
      <w:del w:id="799" w:author="Karandeep Singh" w:date="2025-04-13T22:18:00Z" w16du:dateUtc="2025-04-14T02:18:00Z">
        <w:r w:rsidR="00CD2A7D">
          <w:delText>19:10:</w:delText>
        </w:r>
      </w:del>
      <w:r>
        <w:t>21</w:t>
      </w:r>
      <w:ins w:id="800" w:author="Karandeep Singh" w:date="2025-04-13T22:18:00Z" w16du:dateUtc="2025-04-14T02:18:00Z">
        <w:r>
          <w:t>:09:08</w:t>
        </w:r>
      </w:ins>
      <w:r>
        <w:t xml:space="preserve">   Page    21</w:t>
      </w:r>
    </w:p>
    <w:p w14:paraId="7B798B57" w14:textId="77777777" w:rsidR="00C97A3E" w:rsidRDefault="00C97A3E" w:rsidP="00C97A3E">
      <w:r>
        <w:t xml:space="preserve"> Defined   Cross-reference of programs     References</w:t>
      </w:r>
    </w:p>
    <w:p w14:paraId="00E375A1" w14:textId="77777777" w:rsidR="00C97A3E" w:rsidRDefault="00C97A3E" w:rsidP="00C97A3E">
      <w:r>
        <w:t xml:space="preserve"> </w:t>
      </w:r>
    </w:p>
    <w:p w14:paraId="3124600E" w14:textId="77777777" w:rsidR="00C97A3E" w:rsidRDefault="00C97A3E" w:rsidP="00C97A3E">
      <w:r>
        <w:t xml:space="preserve">       3   PROGTR</w:t>
      </w:r>
    </w:p>
    <w:p w14:paraId="5B85C643" w14:textId="77FAB04B" w:rsidR="00C97A3E" w:rsidRDefault="00C97A3E" w:rsidP="00C97A3E">
      <w:r>
        <w:t xml:space="preserve">PP 5655-EC6 IBM Enterprise COBOL for z/OS  6.3.0 P240906       PROGTR    Date </w:t>
      </w:r>
      <w:del w:id="801" w:author="Karandeep Singh" w:date="2025-04-13T22:18:00Z" w16du:dateUtc="2025-04-14T02:18:00Z">
        <w:r w:rsidR="00CD2A7D">
          <w:delText>03/31</w:delText>
        </w:r>
      </w:del>
      <w:ins w:id="802" w:author="Karandeep Singh" w:date="2025-04-13T22:18:00Z" w16du:dateUtc="2025-04-14T02:18:00Z">
        <w:r>
          <w:t>04/13</w:t>
        </w:r>
      </w:ins>
      <w:r>
        <w:t xml:space="preserve">/2025  Time </w:t>
      </w:r>
      <w:del w:id="803" w:author="Karandeep Singh" w:date="2025-04-13T22:18:00Z" w16du:dateUtc="2025-04-14T02:18:00Z">
        <w:r w:rsidR="00CD2A7D">
          <w:delText>19:10:</w:delText>
        </w:r>
      </w:del>
      <w:r>
        <w:t>21</w:t>
      </w:r>
      <w:ins w:id="804" w:author="Karandeep Singh" w:date="2025-04-13T22:18:00Z" w16du:dateUtc="2025-04-14T02:18:00Z">
        <w:r>
          <w:t>:09:08</w:t>
        </w:r>
      </w:ins>
      <w:r>
        <w:t xml:space="preserve">   Page    22</w:t>
      </w:r>
    </w:p>
    <w:p w14:paraId="3613E121" w14:textId="77777777" w:rsidR="00C97A3E" w:rsidRDefault="00C97A3E" w:rsidP="00C97A3E">
      <w:r>
        <w:t>LineID  Message code  Message text</w:t>
      </w:r>
    </w:p>
    <w:p w14:paraId="33B0769F" w14:textId="77777777" w:rsidR="00C97A3E" w:rsidRDefault="00C97A3E" w:rsidP="00C97A3E">
      <w:r>
        <w:t xml:space="preserve"> </w:t>
      </w:r>
    </w:p>
    <w:p w14:paraId="13C37E1E" w14:textId="77777777" w:rsidR="00C97A3E" w:rsidRDefault="00C97A3E" w:rsidP="00C97A3E">
      <w:r>
        <w:t xml:space="preserve">        IGYSC0205-W   Warning message(s) were issued during library phase processing.  Refer to the beginning of the listing.</w:t>
      </w:r>
    </w:p>
    <w:p w14:paraId="4DC9FBE5" w14:textId="77777777" w:rsidR="00C97A3E" w:rsidRDefault="00C97A3E" w:rsidP="00C97A3E">
      <w:r>
        <w:t>Messages    Total    Informational    Warning    Error    Severe    Terminating</w:t>
      </w:r>
    </w:p>
    <w:p w14:paraId="58D16678" w14:textId="77777777" w:rsidR="00C97A3E" w:rsidRDefault="00C97A3E" w:rsidP="00C97A3E">
      <w:r>
        <w:t>Printed:       1                          1</w:t>
      </w:r>
    </w:p>
    <w:p w14:paraId="7454E11B" w14:textId="77777777" w:rsidR="00C97A3E" w:rsidRDefault="00C97A3E" w:rsidP="00C97A3E">
      <w:r>
        <w:t>* Statistics for COBOL program PROGTR:</w:t>
      </w:r>
    </w:p>
    <w:p w14:paraId="774CCF01" w14:textId="77777777" w:rsidR="00C97A3E" w:rsidRDefault="00C97A3E" w:rsidP="00C97A3E">
      <w:r>
        <w:t>*    Source records = 712</w:t>
      </w:r>
    </w:p>
    <w:p w14:paraId="58AE3F7D" w14:textId="77777777" w:rsidR="00C97A3E" w:rsidRDefault="00C97A3E" w:rsidP="00C97A3E">
      <w:r>
        <w:t>*    Data Division statements = 118</w:t>
      </w:r>
    </w:p>
    <w:p w14:paraId="2FC68E6E" w14:textId="77777777" w:rsidR="00C97A3E" w:rsidRDefault="00C97A3E" w:rsidP="00C97A3E">
      <w:r>
        <w:t>*    Procedure Division statements = 209</w:t>
      </w:r>
    </w:p>
    <w:p w14:paraId="6F52DAA4" w14:textId="77777777" w:rsidR="00C97A3E" w:rsidRDefault="00C97A3E" w:rsidP="00C97A3E">
      <w:r>
        <w:t>*    Generated COBOL statements = 0</w:t>
      </w:r>
    </w:p>
    <w:p w14:paraId="589AA6C2" w14:textId="77777777" w:rsidR="00C97A3E" w:rsidRDefault="00C97A3E" w:rsidP="00C97A3E">
      <w:r>
        <w:t>*    Program complexity factor = 214</w:t>
      </w:r>
    </w:p>
    <w:p w14:paraId="3FFC50F2" w14:textId="77777777" w:rsidR="00C97A3E" w:rsidRDefault="00C97A3E" w:rsidP="00C97A3E">
      <w:r>
        <w:t>End of compilation 1,  program PROGTR,  highest severity 4.</w:t>
      </w:r>
    </w:p>
    <w:p w14:paraId="4DBA200A" w14:textId="77777777" w:rsidR="00C97A3E" w:rsidRDefault="00C97A3E" w:rsidP="00C97A3E">
      <w:r>
        <w:t>Return code 4</w:t>
      </w:r>
    </w:p>
    <w:p w14:paraId="786C0E73" w14:textId="674A2282" w:rsidR="00C97A3E" w:rsidRDefault="00C97A3E" w:rsidP="00C97A3E">
      <w:r>
        <w:t xml:space="preserve">z/OS V2 R5 BINDER     </w:t>
      </w:r>
      <w:del w:id="805" w:author="Karandeep Singh" w:date="2025-04-13T22:18:00Z" w16du:dateUtc="2025-04-14T02:18:00Z">
        <w:r w:rsidR="00CD2A7D">
          <w:delText>19:10:24 MONDAY MARCH 31</w:delText>
        </w:r>
      </w:del>
      <w:ins w:id="806" w:author="Karandeep Singh" w:date="2025-04-13T22:18:00Z" w16du:dateUtc="2025-04-14T02:18:00Z">
        <w:r>
          <w:t>21:09:11 SUNDAY APRIL 13</w:t>
        </w:r>
      </w:ins>
      <w:r>
        <w:t>, 2025</w:t>
      </w:r>
    </w:p>
    <w:p w14:paraId="6473446A" w14:textId="77777777" w:rsidR="00C97A3E" w:rsidRDefault="00C97A3E" w:rsidP="00C97A3E">
      <w:r>
        <w:t>BATCH EMULATOR  JOB(JPR1INV1) STEP(STEP4   ) PGM= IEWBLINK  PROCEDURE(LKED    )</w:t>
      </w:r>
    </w:p>
    <w:p w14:paraId="3514936A" w14:textId="77777777" w:rsidR="00C97A3E" w:rsidRDefault="00C97A3E" w:rsidP="00C97A3E">
      <w:r>
        <w:t xml:space="preserve"> </w:t>
      </w:r>
    </w:p>
    <w:p w14:paraId="71681B7A" w14:textId="77777777" w:rsidR="00C97A3E" w:rsidRDefault="00C97A3E" w:rsidP="00C97A3E">
      <w:r>
        <w:t xml:space="preserve"> </w:t>
      </w:r>
    </w:p>
    <w:p w14:paraId="41F30C95" w14:textId="77777777" w:rsidR="00C97A3E" w:rsidRDefault="00C97A3E" w:rsidP="00C97A3E">
      <w:r>
        <w:t xml:space="preserve"> </w:t>
      </w:r>
    </w:p>
    <w:p w14:paraId="2436944F" w14:textId="77777777" w:rsidR="00C97A3E" w:rsidRDefault="00C97A3E" w:rsidP="00C97A3E">
      <w:r>
        <w:t xml:space="preserve">                                *** O P E R A T I O N   S U M M A R Y   R E P O R T ***</w:t>
      </w:r>
    </w:p>
    <w:p w14:paraId="5CE46EEB" w14:textId="77777777" w:rsidR="00C97A3E" w:rsidRDefault="00C97A3E" w:rsidP="00C97A3E">
      <w:r>
        <w:t xml:space="preserve"> </w:t>
      </w:r>
    </w:p>
    <w:p w14:paraId="42800D81" w14:textId="77777777" w:rsidR="00C97A3E" w:rsidRDefault="00C97A3E" w:rsidP="00C97A3E">
      <w:r>
        <w:t>PROCESSING OPTIONS:</w:t>
      </w:r>
    </w:p>
    <w:p w14:paraId="4592E96D" w14:textId="77777777" w:rsidR="00C97A3E" w:rsidRDefault="00C97A3E" w:rsidP="00C97A3E">
      <w:r>
        <w:t xml:space="preserve"> </w:t>
      </w:r>
    </w:p>
    <w:p w14:paraId="3011D317" w14:textId="77777777" w:rsidR="00C97A3E" w:rsidRDefault="00C97A3E" w:rsidP="00C97A3E">
      <w:r>
        <w:t xml:space="preserve">   ALIASES             NO</w:t>
      </w:r>
    </w:p>
    <w:p w14:paraId="36DBE0B0" w14:textId="77777777" w:rsidR="00C97A3E" w:rsidRDefault="00C97A3E" w:rsidP="00C97A3E">
      <w:r>
        <w:t xml:space="preserve">   ALIGN2              NO</w:t>
      </w:r>
    </w:p>
    <w:p w14:paraId="2C4796C8" w14:textId="77777777" w:rsidR="00C97A3E" w:rsidRDefault="00C97A3E" w:rsidP="00C97A3E">
      <w:r>
        <w:t xml:space="preserve">   AMODE               UNSPECIFIED</w:t>
      </w:r>
    </w:p>
    <w:p w14:paraId="51703E23" w14:textId="77777777" w:rsidR="00C97A3E" w:rsidRDefault="00C97A3E" w:rsidP="00C97A3E">
      <w:r>
        <w:t xml:space="preserve">   CALL                YES</w:t>
      </w:r>
    </w:p>
    <w:p w14:paraId="5A0CA97E" w14:textId="77777777" w:rsidR="00C97A3E" w:rsidRDefault="00C97A3E" w:rsidP="00C97A3E">
      <w:r>
        <w:t xml:space="preserve">   CASE                UPPER</w:t>
      </w:r>
    </w:p>
    <w:p w14:paraId="32CF2C61" w14:textId="77777777" w:rsidR="00C97A3E" w:rsidRDefault="00C97A3E" w:rsidP="00C97A3E">
      <w:r>
        <w:t xml:space="preserve">   COMPAT              UNSPECIFIED</w:t>
      </w:r>
    </w:p>
    <w:p w14:paraId="50E64467" w14:textId="77777777" w:rsidR="00C97A3E" w:rsidRDefault="00C97A3E" w:rsidP="00C97A3E">
      <w:r>
        <w:t xml:space="preserve">   COMPRESS            AUTO</w:t>
      </w:r>
    </w:p>
    <w:p w14:paraId="2CDB01FB" w14:textId="77777777" w:rsidR="00C97A3E" w:rsidRDefault="00C97A3E" w:rsidP="00C97A3E">
      <w:r>
        <w:t xml:space="preserve">   DCBS                NO</w:t>
      </w:r>
    </w:p>
    <w:p w14:paraId="68E7B680" w14:textId="77777777" w:rsidR="00C97A3E" w:rsidRDefault="00C97A3E" w:rsidP="00C97A3E">
      <w:r>
        <w:t xml:space="preserve">   DYNAM               NO</w:t>
      </w:r>
    </w:p>
    <w:p w14:paraId="1C512ECF" w14:textId="77777777" w:rsidR="00C97A3E" w:rsidRDefault="00C97A3E" w:rsidP="00C97A3E">
      <w:r>
        <w:t xml:space="preserve">   EXTATTR             UNSPECIFIED</w:t>
      </w:r>
    </w:p>
    <w:p w14:paraId="717D7AA9" w14:textId="77777777" w:rsidR="00C97A3E" w:rsidRDefault="00C97A3E" w:rsidP="00C97A3E">
      <w:r>
        <w:t xml:space="preserve">   EXITS:              NONE</w:t>
      </w:r>
    </w:p>
    <w:p w14:paraId="75D79FD3" w14:textId="77777777" w:rsidR="00C97A3E" w:rsidRDefault="00C97A3E" w:rsidP="00C97A3E">
      <w:r>
        <w:t xml:space="preserve">   FILL                NONE</w:t>
      </w:r>
    </w:p>
    <w:p w14:paraId="6C1B5A5C" w14:textId="77777777" w:rsidR="00C97A3E" w:rsidRDefault="00C97A3E" w:rsidP="00C97A3E">
      <w:r>
        <w:t xml:space="preserve">   GID                 UNSPECIFIED</w:t>
      </w:r>
    </w:p>
    <w:p w14:paraId="70666D3C" w14:textId="77777777" w:rsidR="00C97A3E" w:rsidRDefault="00C97A3E" w:rsidP="00C97A3E">
      <w:r>
        <w:t xml:space="preserve">   HOBSET              NO</w:t>
      </w:r>
    </w:p>
    <w:p w14:paraId="247993B4" w14:textId="77777777" w:rsidR="00C97A3E" w:rsidRDefault="00C97A3E" w:rsidP="00C97A3E">
      <w:r>
        <w:t xml:space="preserve">   INFO                NO</w:t>
      </w:r>
    </w:p>
    <w:p w14:paraId="6724326F" w14:textId="77777777" w:rsidR="00C97A3E" w:rsidRDefault="00C97A3E" w:rsidP="00C97A3E">
      <w:r>
        <w:t xml:space="preserve">   LET                 04</w:t>
      </w:r>
    </w:p>
    <w:p w14:paraId="72AFC88D" w14:textId="77777777" w:rsidR="00C97A3E" w:rsidRDefault="00C97A3E" w:rsidP="00C97A3E">
      <w:r>
        <w:t xml:space="preserve">   LINECT              060</w:t>
      </w:r>
    </w:p>
    <w:p w14:paraId="5CADCF91" w14:textId="77777777" w:rsidR="00C97A3E" w:rsidRDefault="00C97A3E" w:rsidP="00C97A3E">
      <w:r>
        <w:t xml:space="preserve">   LIST                SUMMARY</w:t>
      </w:r>
    </w:p>
    <w:p w14:paraId="1300E1BE" w14:textId="77777777" w:rsidR="00C97A3E" w:rsidRDefault="00C97A3E" w:rsidP="00C97A3E">
      <w:r>
        <w:t xml:space="preserve">   LISTPRIV            NO</w:t>
      </w:r>
    </w:p>
    <w:p w14:paraId="23E0F75D" w14:textId="77777777" w:rsidR="00C97A3E" w:rsidRDefault="00C97A3E" w:rsidP="00C97A3E">
      <w:r>
        <w:t xml:space="preserve">   LONGPARM            NO</w:t>
      </w:r>
    </w:p>
    <w:p w14:paraId="087E6D40" w14:textId="77777777" w:rsidR="00C97A3E" w:rsidRDefault="00C97A3E" w:rsidP="00C97A3E">
      <w:r>
        <w:t xml:space="preserve">   MAP                 NO</w:t>
      </w:r>
    </w:p>
    <w:p w14:paraId="7531E825" w14:textId="77777777" w:rsidR="00C97A3E" w:rsidRDefault="00C97A3E" w:rsidP="00C97A3E">
      <w:r>
        <w:t xml:space="preserve">   MAXBLK              032760</w:t>
      </w:r>
    </w:p>
    <w:p w14:paraId="16A3C09D" w14:textId="77777777" w:rsidR="00C97A3E" w:rsidRDefault="00C97A3E" w:rsidP="00C97A3E">
      <w:r>
        <w:t xml:space="preserve">   MODMAP              NO</w:t>
      </w:r>
    </w:p>
    <w:p w14:paraId="2321138A" w14:textId="77777777" w:rsidR="00C97A3E" w:rsidRDefault="00C97A3E" w:rsidP="00C97A3E">
      <w:r>
        <w:t xml:space="preserve">   MSGLEVEL            00</w:t>
      </w:r>
    </w:p>
    <w:p w14:paraId="46F75A11" w14:textId="77777777" w:rsidR="00C97A3E" w:rsidRDefault="00C97A3E" w:rsidP="00C97A3E">
      <w:r>
        <w:t xml:space="preserve">   OVLY                NO</w:t>
      </w:r>
    </w:p>
    <w:p w14:paraId="1A471C37" w14:textId="77777777" w:rsidR="00C97A3E" w:rsidRDefault="00C97A3E" w:rsidP="00C97A3E">
      <w:r>
        <w:t xml:space="preserve">   PRINT               YES</w:t>
      </w:r>
    </w:p>
    <w:p w14:paraId="35121BE2" w14:textId="77777777" w:rsidR="00C97A3E" w:rsidRDefault="00C97A3E" w:rsidP="00C97A3E">
      <w:r>
        <w:t xml:space="preserve">   RES                 NO</w:t>
      </w:r>
    </w:p>
    <w:p w14:paraId="12C485E5" w14:textId="77777777" w:rsidR="00C97A3E" w:rsidRDefault="00C97A3E" w:rsidP="00C97A3E">
      <w:r>
        <w:t xml:space="preserve">   REUSABILITY         UNSPECIFIED</w:t>
      </w:r>
    </w:p>
    <w:p w14:paraId="18515F09" w14:textId="77777777" w:rsidR="00C97A3E" w:rsidRDefault="00C97A3E" w:rsidP="00C97A3E">
      <w:r>
        <w:t xml:space="preserve">   RMODE               UNSPECIFIED</w:t>
      </w:r>
    </w:p>
    <w:p w14:paraId="04B7A2A2" w14:textId="77777777" w:rsidR="00C97A3E" w:rsidRDefault="00C97A3E" w:rsidP="00C97A3E">
      <w:r>
        <w:t xml:space="preserve">   RMODEX              NO</w:t>
      </w:r>
    </w:p>
    <w:p w14:paraId="13E6C379" w14:textId="77777777" w:rsidR="00C97A3E" w:rsidRDefault="00C97A3E" w:rsidP="00C97A3E">
      <w:r>
        <w:t xml:space="preserve">   SIGN                NO</w:t>
      </w:r>
    </w:p>
    <w:p w14:paraId="16E5A94A" w14:textId="77777777" w:rsidR="00C97A3E" w:rsidRDefault="00C97A3E" w:rsidP="00C97A3E">
      <w:r>
        <w:t xml:space="preserve">   STORENX             NOREPLACE</w:t>
      </w:r>
    </w:p>
    <w:p w14:paraId="039C356F" w14:textId="77777777" w:rsidR="00C97A3E" w:rsidRDefault="00C97A3E" w:rsidP="00C97A3E">
      <w:r>
        <w:t xml:space="preserve">   STRIPCL             NO</w:t>
      </w:r>
    </w:p>
    <w:p w14:paraId="1ABA839F" w14:textId="77777777" w:rsidR="00C97A3E" w:rsidRDefault="00C97A3E" w:rsidP="00C97A3E">
      <w:r>
        <w:t xml:space="preserve">   STRIPSEC            NO</w:t>
      </w:r>
    </w:p>
    <w:p w14:paraId="00582942" w14:textId="77777777" w:rsidR="00C97A3E" w:rsidRDefault="00C97A3E" w:rsidP="00C97A3E">
      <w:r>
        <w:t xml:space="preserve">   SYMTRACE</w:t>
      </w:r>
    </w:p>
    <w:p w14:paraId="513368D2" w14:textId="77777777" w:rsidR="00C97A3E" w:rsidRDefault="00C97A3E" w:rsidP="00C97A3E">
      <w:r>
        <w:t xml:space="preserve">   TERM                NO</w:t>
      </w:r>
    </w:p>
    <w:p w14:paraId="3C4921B3" w14:textId="77777777" w:rsidR="00C97A3E" w:rsidRDefault="00C97A3E" w:rsidP="00C97A3E">
      <w:r>
        <w:t xml:space="preserve">   TRAP                ON</w:t>
      </w:r>
    </w:p>
    <w:p w14:paraId="5C9E96FC" w14:textId="77777777" w:rsidR="00C97A3E" w:rsidRDefault="00C97A3E" w:rsidP="00C97A3E">
      <w:r>
        <w:t xml:space="preserve">   UID                 UNSPECIFIED</w:t>
      </w:r>
    </w:p>
    <w:p w14:paraId="4B131BE9" w14:textId="77777777" w:rsidR="00C97A3E" w:rsidRDefault="00C97A3E" w:rsidP="00C97A3E">
      <w:r>
        <w:t xml:space="preserve">   UPCASE              NO</w:t>
      </w:r>
    </w:p>
    <w:p w14:paraId="372295BB" w14:textId="77777777" w:rsidR="00C97A3E" w:rsidRDefault="00C97A3E" w:rsidP="00C97A3E">
      <w:r>
        <w:t xml:space="preserve">   WKSPACE             000000K,000000K</w:t>
      </w:r>
    </w:p>
    <w:p w14:paraId="44D709D7" w14:textId="77777777" w:rsidR="00C97A3E" w:rsidRDefault="00C97A3E" w:rsidP="00C97A3E">
      <w:r>
        <w:t xml:space="preserve">   XCAL                NO</w:t>
      </w:r>
    </w:p>
    <w:p w14:paraId="08A14DF5" w14:textId="77777777" w:rsidR="00C97A3E" w:rsidRDefault="00C97A3E" w:rsidP="00C97A3E">
      <w:r>
        <w:t xml:space="preserve">   XREF                NO</w:t>
      </w:r>
    </w:p>
    <w:p w14:paraId="2F38631B" w14:textId="77777777" w:rsidR="00C97A3E" w:rsidRDefault="00C97A3E" w:rsidP="00C97A3E">
      <w:r>
        <w:t xml:space="preserve">   ***END OF OPTIONS***</w:t>
      </w:r>
    </w:p>
    <w:p w14:paraId="213ED801" w14:textId="77777777" w:rsidR="00C97A3E" w:rsidRDefault="00C97A3E" w:rsidP="00C97A3E">
      <w:r>
        <w:t xml:space="preserve"> </w:t>
      </w:r>
    </w:p>
    <w:p w14:paraId="02F16600" w14:textId="77777777" w:rsidR="00C97A3E" w:rsidRDefault="00C97A3E" w:rsidP="00C97A3E">
      <w:r>
        <w:t xml:space="preserve"> </w:t>
      </w:r>
    </w:p>
    <w:p w14:paraId="01E2B3FE" w14:textId="77777777" w:rsidR="00C97A3E" w:rsidRDefault="00C97A3E" w:rsidP="00C97A3E">
      <w:r>
        <w:t xml:space="preserve"> </w:t>
      </w:r>
    </w:p>
    <w:p w14:paraId="711FCE45" w14:textId="77777777" w:rsidR="00C97A3E" w:rsidRDefault="00C97A3E" w:rsidP="00C97A3E">
      <w:r>
        <w:t xml:space="preserve"> </w:t>
      </w:r>
    </w:p>
    <w:p w14:paraId="6C392A57" w14:textId="77777777" w:rsidR="00C97A3E" w:rsidRDefault="00C97A3E" w:rsidP="00C97A3E">
      <w:r>
        <w:t>SAVE OPERATION SUMMARY:</w:t>
      </w:r>
    </w:p>
    <w:p w14:paraId="681A38EC" w14:textId="77777777" w:rsidR="00C97A3E" w:rsidRDefault="00C97A3E" w:rsidP="00C97A3E">
      <w:r>
        <w:t xml:space="preserve"> </w:t>
      </w:r>
    </w:p>
    <w:p w14:paraId="5106B689" w14:textId="77777777" w:rsidR="00C97A3E" w:rsidRDefault="00C97A3E" w:rsidP="00C97A3E">
      <w:r>
        <w:t xml:space="preserve">   MEMBER NAME         PROGTR1</w:t>
      </w:r>
    </w:p>
    <w:p w14:paraId="099588D4" w14:textId="77777777" w:rsidR="00C97A3E" w:rsidRDefault="00C97A3E" w:rsidP="00C97A3E">
      <w:r>
        <w:t xml:space="preserve">   LOAD LIBRARY        KC03BE4.LOAD</w:t>
      </w:r>
    </w:p>
    <w:p w14:paraId="48AEE570" w14:textId="77777777" w:rsidR="00C97A3E" w:rsidRDefault="00C97A3E" w:rsidP="00C97A3E">
      <w:r>
        <w:t xml:space="preserve">   PROGRAM TYPE        PROGRAM OBJECT(FORMAT 3)</w:t>
      </w:r>
    </w:p>
    <w:p w14:paraId="78A4CAE8" w14:textId="77777777" w:rsidR="00C97A3E" w:rsidRDefault="00C97A3E" w:rsidP="00C97A3E">
      <w:r>
        <w:t xml:space="preserve">   VOLUME SERIAL       KCTR53</w:t>
      </w:r>
    </w:p>
    <w:p w14:paraId="65092296" w14:textId="77777777" w:rsidR="00C97A3E" w:rsidRDefault="00C97A3E" w:rsidP="00C97A3E">
      <w:r>
        <w:t xml:space="preserve">   DISPOSITION         REPLACED</w:t>
      </w:r>
    </w:p>
    <w:p w14:paraId="2A80BB85" w14:textId="221AB968" w:rsidR="00C97A3E" w:rsidRDefault="00C97A3E" w:rsidP="00C97A3E">
      <w:r>
        <w:t xml:space="preserve">   TIME OF SAVE        </w:t>
      </w:r>
      <w:del w:id="807" w:author="Karandeep Singh" w:date="2025-04-13T22:18:00Z" w16du:dateUtc="2025-04-14T02:18:00Z">
        <w:r w:rsidR="00CD2A7D">
          <w:delText>19.10.24  MAR 31</w:delText>
        </w:r>
      </w:del>
      <w:ins w:id="808" w:author="Karandeep Singh" w:date="2025-04-13T22:18:00Z" w16du:dateUtc="2025-04-14T02:18:00Z">
        <w:r>
          <w:t>21.09.11  APR 13</w:t>
        </w:r>
      </w:ins>
      <w:r>
        <w:t>, 2025</w:t>
      </w:r>
    </w:p>
    <w:p w14:paraId="27A6ADCB" w14:textId="77777777" w:rsidR="00C97A3E" w:rsidRDefault="00C97A3E" w:rsidP="00C97A3E">
      <w:r>
        <w:t xml:space="preserve"> </w:t>
      </w:r>
    </w:p>
    <w:p w14:paraId="4065FB5E" w14:textId="77777777" w:rsidR="00C97A3E" w:rsidRDefault="00C97A3E" w:rsidP="00C97A3E">
      <w:r>
        <w:t xml:space="preserve"> </w:t>
      </w:r>
    </w:p>
    <w:p w14:paraId="23692EF3" w14:textId="77777777" w:rsidR="00C97A3E" w:rsidRDefault="00C97A3E" w:rsidP="00C97A3E">
      <w:r>
        <w:t>SAVE MODULE ATTRIBUTES:</w:t>
      </w:r>
    </w:p>
    <w:p w14:paraId="153AE60A" w14:textId="77777777" w:rsidR="00C97A3E" w:rsidRDefault="00C97A3E" w:rsidP="00C97A3E">
      <w:r>
        <w:t xml:space="preserve"> </w:t>
      </w:r>
    </w:p>
    <w:p w14:paraId="0F97C53C" w14:textId="77777777" w:rsidR="00C97A3E" w:rsidRDefault="00C97A3E" w:rsidP="00C97A3E">
      <w:r>
        <w:t xml:space="preserve">   AC                  000</w:t>
      </w:r>
    </w:p>
    <w:p w14:paraId="4C7639BB" w14:textId="77777777" w:rsidR="00C97A3E" w:rsidRDefault="00C97A3E" w:rsidP="00C97A3E">
      <w:r>
        <w:t xml:space="preserve">   AMODE                31</w:t>
      </w:r>
    </w:p>
    <w:p w14:paraId="6E9197D8" w14:textId="77777777" w:rsidR="00C97A3E" w:rsidRDefault="00C97A3E" w:rsidP="00C97A3E">
      <w:r>
        <w:t xml:space="preserve">   COMPRESSION         NONE</w:t>
      </w:r>
    </w:p>
    <w:p w14:paraId="627B1C4C" w14:textId="77777777" w:rsidR="00C97A3E" w:rsidRDefault="00C97A3E" w:rsidP="00C97A3E">
      <w:r>
        <w:t xml:space="preserve">   DC                  NO</w:t>
      </w:r>
    </w:p>
    <w:p w14:paraId="27F97FEE" w14:textId="77777777" w:rsidR="00C97A3E" w:rsidRDefault="00C97A3E" w:rsidP="00C97A3E">
      <w:r>
        <w:t xml:space="preserve">   EDITABLE            YES</w:t>
      </w:r>
    </w:p>
    <w:p w14:paraId="29AD8BA7" w14:textId="77777777" w:rsidR="00C97A3E" w:rsidRDefault="00C97A3E" w:rsidP="00C97A3E">
      <w:r>
        <w:t xml:space="preserve">   EXCEEDS 16MB        NO</w:t>
      </w:r>
    </w:p>
    <w:p w14:paraId="01D3565F" w14:textId="77777777" w:rsidR="00C97A3E" w:rsidRDefault="00C97A3E" w:rsidP="00C97A3E">
      <w:r>
        <w:t xml:space="preserve">   EXECUTABLE          YES</w:t>
      </w:r>
    </w:p>
    <w:p w14:paraId="23A51FAE" w14:textId="77777777" w:rsidR="00C97A3E" w:rsidRDefault="00C97A3E" w:rsidP="00C97A3E">
      <w:r>
        <w:t xml:space="preserve">   LONGPARM            NO</w:t>
      </w:r>
    </w:p>
    <w:p w14:paraId="10BD0D4A" w14:textId="77777777" w:rsidR="00C97A3E" w:rsidRDefault="00C97A3E" w:rsidP="00C97A3E">
      <w:r>
        <w:t xml:space="preserve">   MIGRATABLE          NO</w:t>
      </w:r>
    </w:p>
    <w:p w14:paraId="3FB38768" w14:textId="77777777" w:rsidR="00C97A3E" w:rsidRDefault="00C97A3E" w:rsidP="00C97A3E">
      <w:r>
        <w:t xml:space="preserve">   OL                  NO</w:t>
      </w:r>
    </w:p>
    <w:p w14:paraId="655E6B1C" w14:textId="77777777" w:rsidR="00C97A3E" w:rsidRDefault="00C97A3E" w:rsidP="00C97A3E">
      <w:r>
        <w:t xml:space="preserve">   OVLY                NO</w:t>
      </w:r>
    </w:p>
    <w:p w14:paraId="723FF234" w14:textId="77777777" w:rsidR="00C97A3E" w:rsidRDefault="00C97A3E" w:rsidP="00C97A3E">
      <w:r>
        <w:t xml:space="preserve">   PACK,PRIME          NO,NO</w:t>
      </w:r>
    </w:p>
    <w:p w14:paraId="1A3B9759" w14:textId="77777777" w:rsidR="00C97A3E" w:rsidRDefault="00C97A3E" w:rsidP="00C97A3E">
      <w:r>
        <w:t xml:space="preserve">   PAGE ALIGN          NO</w:t>
      </w:r>
    </w:p>
    <w:p w14:paraId="7B29FEE1" w14:textId="77777777" w:rsidR="00C97A3E" w:rsidRDefault="00C97A3E" w:rsidP="00C97A3E">
      <w:r>
        <w:t xml:space="preserve">   REFR                NO</w:t>
      </w:r>
    </w:p>
    <w:p w14:paraId="1523FDDE" w14:textId="77777777" w:rsidR="00C97A3E" w:rsidRDefault="00C97A3E" w:rsidP="00C97A3E">
      <w:r>
        <w:t xml:space="preserve">   RENT                NO</w:t>
      </w:r>
    </w:p>
    <w:p w14:paraId="20CEF881" w14:textId="77777777" w:rsidR="00C97A3E" w:rsidRDefault="00C97A3E" w:rsidP="00C97A3E">
      <w:r>
        <w:t xml:space="preserve">   REUS                NO</w:t>
      </w:r>
    </w:p>
    <w:p w14:paraId="3F2031F3" w14:textId="77777777" w:rsidR="00C97A3E" w:rsidRDefault="00C97A3E" w:rsidP="00C97A3E">
      <w:r>
        <w:t xml:space="preserve">   RMODE               ANY</w:t>
      </w:r>
    </w:p>
    <w:p w14:paraId="5128FCE3" w14:textId="77777777" w:rsidR="00C97A3E" w:rsidRDefault="00C97A3E" w:rsidP="00C97A3E">
      <w:r>
        <w:t xml:space="preserve">   SCTR                NO</w:t>
      </w:r>
    </w:p>
    <w:p w14:paraId="2C7A607D" w14:textId="77777777" w:rsidR="00C97A3E" w:rsidRDefault="00C97A3E" w:rsidP="00C97A3E">
      <w:r>
        <w:t xml:space="preserve">   SIGN                NO</w:t>
      </w:r>
    </w:p>
    <w:p w14:paraId="6DD474F2" w14:textId="77777777" w:rsidR="00C97A3E" w:rsidRDefault="00C97A3E" w:rsidP="00C97A3E">
      <w:r>
        <w:t xml:space="preserve">   SSI</w:t>
      </w:r>
    </w:p>
    <w:p w14:paraId="0A976A71" w14:textId="77777777" w:rsidR="00C97A3E" w:rsidRDefault="00C97A3E" w:rsidP="00C97A3E">
      <w:r>
        <w:t xml:space="preserve">   SYM GENERATED       NO</w:t>
      </w:r>
    </w:p>
    <w:p w14:paraId="6DDB34B5" w14:textId="77777777" w:rsidR="00C97A3E" w:rsidRDefault="00C97A3E" w:rsidP="00C97A3E">
      <w:r>
        <w:t xml:space="preserve">   TEST                NO</w:t>
      </w:r>
    </w:p>
    <w:p w14:paraId="0D8204C9" w14:textId="77777777" w:rsidR="00C97A3E" w:rsidRDefault="00C97A3E" w:rsidP="00C97A3E">
      <w:r>
        <w:t xml:space="preserve">   XPLINK              NO</w:t>
      </w:r>
    </w:p>
    <w:p w14:paraId="4FFE3E67" w14:textId="77777777" w:rsidR="00C97A3E" w:rsidRDefault="00C97A3E" w:rsidP="00C97A3E">
      <w:r>
        <w:t xml:space="preserve">   MODULE SIZE (HEX)   00004178</w:t>
      </w:r>
    </w:p>
    <w:p w14:paraId="67ACD5C6" w14:textId="77777777" w:rsidR="00C97A3E" w:rsidRDefault="00C97A3E" w:rsidP="00C97A3E">
      <w:r>
        <w:t xml:space="preserve">   DASD SIZE (HEX)     00015000</w:t>
      </w:r>
    </w:p>
    <w:p w14:paraId="6C91FD65" w14:textId="77777777" w:rsidR="00C97A3E" w:rsidRDefault="00C97A3E" w:rsidP="00C97A3E">
      <w:r>
        <w:t xml:space="preserve"> </w:t>
      </w:r>
    </w:p>
    <w:p w14:paraId="37B2FE2F" w14:textId="77777777" w:rsidR="00C97A3E" w:rsidRDefault="00C97A3E" w:rsidP="00C97A3E">
      <w:r>
        <w:t xml:space="preserve"> </w:t>
      </w:r>
    </w:p>
    <w:p w14:paraId="68CE1987" w14:textId="77777777" w:rsidR="00C97A3E" w:rsidRDefault="00C97A3E" w:rsidP="00C97A3E">
      <w:r>
        <w:t xml:space="preserve"> ENTRY POINT AND ALIAS SUMMARY:</w:t>
      </w:r>
    </w:p>
    <w:p w14:paraId="45B642AF" w14:textId="77777777" w:rsidR="00C97A3E" w:rsidRDefault="00C97A3E" w:rsidP="00C97A3E">
      <w:r>
        <w:t xml:space="preserve"> </w:t>
      </w:r>
    </w:p>
    <w:p w14:paraId="7C2909F7" w14:textId="77777777" w:rsidR="00C97A3E" w:rsidRDefault="00C97A3E" w:rsidP="00C97A3E">
      <w:r>
        <w:t xml:space="preserve"> NAME:            ENTRY TYPE AMODE C_OFFSET CLASS NAME        STATUS</w:t>
      </w:r>
    </w:p>
    <w:p w14:paraId="4D703321" w14:textId="77777777" w:rsidR="00C97A3E" w:rsidRDefault="00C97A3E" w:rsidP="00C97A3E">
      <w:r>
        <w:t xml:space="preserve"> </w:t>
      </w:r>
    </w:p>
    <w:p w14:paraId="64665021" w14:textId="77777777" w:rsidR="00C97A3E" w:rsidRDefault="00C97A3E" w:rsidP="00C97A3E">
      <w:r>
        <w:t xml:space="preserve"> PROGTR            MAIN_EP      31 00000000 C_CODE</w:t>
      </w:r>
    </w:p>
    <w:p w14:paraId="441CE558" w14:textId="77777777" w:rsidR="00C97A3E" w:rsidRDefault="00C97A3E" w:rsidP="00C97A3E">
      <w:r>
        <w:t xml:space="preserve"> </w:t>
      </w:r>
    </w:p>
    <w:p w14:paraId="23973544" w14:textId="77777777" w:rsidR="00C97A3E" w:rsidRDefault="00C97A3E" w:rsidP="00C97A3E">
      <w:r>
        <w:t xml:space="preserve">                         *** E N D   O F   O P E R A T I O N   S U M M A R Y   R E P O R T ***</w:t>
      </w:r>
    </w:p>
    <w:p w14:paraId="7AE33270" w14:textId="77777777" w:rsidR="00C97A3E" w:rsidRDefault="00C97A3E" w:rsidP="00C97A3E">
      <w:r>
        <w:t xml:space="preserve"> </w:t>
      </w:r>
    </w:p>
    <w:p w14:paraId="7912F07D" w14:textId="77777777" w:rsidR="00C97A3E" w:rsidRDefault="00C97A3E" w:rsidP="00C97A3E">
      <w:r>
        <w:t xml:space="preserve"> </w:t>
      </w:r>
    </w:p>
    <w:p w14:paraId="66A0EAB6" w14:textId="77777777" w:rsidR="00C97A3E" w:rsidRDefault="00C97A3E" w:rsidP="00C97A3E">
      <w:r>
        <w:t xml:space="preserve"> </w:t>
      </w:r>
    </w:p>
    <w:p w14:paraId="46593955" w14:textId="77777777" w:rsidR="00C97A3E" w:rsidRDefault="00C97A3E" w:rsidP="00C97A3E">
      <w:r>
        <w:t xml:space="preserve"> </w:t>
      </w:r>
    </w:p>
    <w:p w14:paraId="67F95D53" w14:textId="76479EFF" w:rsidR="00C97A3E" w:rsidRDefault="00C97A3E" w:rsidP="00C97A3E">
      <w:r>
        <w:t xml:space="preserve">z/OS V2 R5 BINDER     </w:t>
      </w:r>
      <w:del w:id="809" w:author="Karandeep Singh" w:date="2025-04-13T22:18:00Z" w16du:dateUtc="2025-04-14T02:18:00Z">
        <w:r w:rsidR="00CD2A7D">
          <w:delText>19:10:24 MONDAY MARCH 31</w:delText>
        </w:r>
      </w:del>
      <w:ins w:id="810" w:author="Karandeep Singh" w:date="2025-04-13T22:18:00Z" w16du:dateUtc="2025-04-14T02:18:00Z">
        <w:r>
          <w:t>21:09:11 SUNDAY APRIL 13</w:t>
        </w:r>
      </w:ins>
      <w:r>
        <w:t>, 2025</w:t>
      </w:r>
    </w:p>
    <w:p w14:paraId="647E251F" w14:textId="77777777" w:rsidR="00C97A3E" w:rsidRDefault="00C97A3E" w:rsidP="00C97A3E">
      <w:r>
        <w:t>BATCH EMULATOR  JOB(JPR1INV1) STEP(STEP4   ) PGM= IEWBLINK  PROCEDURE(LKED    )</w:t>
      </w:r>
    </w:p>
    <w:p w14:paraId="56630CA6" w14:textId="77777777" w:rsidR="00C97A3E" w:rsidRDefault="00C97A3E" w:rsidP="00C97A3E">
      <w:r>
        <w:t>IEW2008I 0F03 PROCESSING COMPLETED.  RETURN CODE =  0.</w:t>
      </w:r>
    </w:p>
    <w:p w14:paraId="30E915D8" w14:textId="77777777" w:rsidR="00C97A3E" w:rsidRDefault="00C97A3E" w:rsidP="00C97A3E">
      <w:r>
        <w:t xml:space="preserve"> </w:t>
      </w:r>
    </w:p>
    <w:p w14:paraId="78F7DBA1" w14:textId="77777777" w:rsidR="00C97A3E" w:rsidRDefault="00C97A3E" w:rsidP="00C97A3E">
      <w:r>
        <w:t xml:space="preserve"> </w:t>
      </w:r>
    </w:p>
    <w:p w14:paraId="57B1995C" w14:textId="77777777" w:rsidR="00C97A3E" w:rsidRDefault="00C97A3E" w:rsidP="00C97A3E">
      <w:r>
        <w:t xml:space="preserve"> </w:t>
      </w:r>
    </w:p>
    <w:p w14:paraId="53555196" w14:textId="77777777" w:rsidR="00C97A3E" w:rsidRDefault="00C97A3E" w:rsidP="00C97A3E">
      <w:r>
        <w:t>----------------------</w:t>
      </w:r>
    </w:p>
    <w:p w14:paraId="0B27C84E" w14:textId="77777777" w:rsidR="00C97A3E" w:rsidRDefault="00C97A3E" w:rsidP="00C97A3E">
      <w:r>
        <w:t>MESSAGE SUMMARY REPORT</w:t>
      </w:r>
    </w:p>
    <w:p w14:paraId="103BFF87" w14:textId="77777777" w:rsidR="00C97A3E" w:rsidRDefault="00C97A3E" w:rsidP="00C97A3E">
      <w:r>
        <w:t>----------------------</w:t>
      </w:r>
    </w:p>
    <w:p w14:paraId="68C69171" w14:textId="77777777" w:rsidR="00C97A3E" w:rsidRDefault="00C97A3E" w:rsidP="00C97A3E">
      <w:r>
        <w:t xml:space="preserve"> TERMINAL MESSAGES      (SEVERITY = 16)</w:t>
      </w:r>
    </w:p>
    <w:p w14:paraId="24C68D1F" w14:textId="77777777" w:rsidR="00C97A3E" w:rsidRDefault="00C97A3E" w:rsidP="00C97A3E">
      <w:r>
        <w:t xml:space="preserve"> NONE</w:t>
      </w:r>
    </w:p>
    <w:p w14:paraId="70209568" w14:textId="77777777" w:rsidR="00C97A3E" w:rsidRDefault="00C97A3E" w:rsidP="00C97A3E">
      <w:r>
        <w:t xml:space="preserve"> </w:t>
      </w:r>
    </w:p>
    <w:p w14:paraId="2D10AAFF" w14:textId="77777777" w:rsidR="00C97A3E" w:rsidRDefault="00C97A3E" w:rsidP="00C97A3E">
      <w:r>
        <w:t xml:space="preserve"> SEVERE MESSAGES        (SEVERITY = 12)</w:t>
      </w:r>
    </w:p>
    <w:p w14:paraId="737CC7FC" w14:textId="77777777" w:rsidR="00C97A3E" w:rsidRDefault="00C97A3E" w:rsidP="00C97A3E">
      <w:r>
        <w:t xml:space="preserve"> NONE</w:t>
      </w:r>
    </w:p>
    <w:p w14:paraId="1510F61A" w14:textId="77777777" w:rsidR="00C97A3E" w:rsidRDefault="00C97A3E" w:rsidP="00C97A3E">
      <w:r>
        <w:t xml:space="preserve"> </w:t>
      </w:r>
    </w:p>
    <w:p w14:paraId="46BDF81F" w14:textId="77777777" w:rsidR="00C97A3E" w:rsidRDefault="00C97A3E" w:rsidP="00C97A3E">
      <w:r>
        <w:t xml:space="preserve"> ERROR MESSAGES         (SEVERITY = 08)</w:t>
      </w:r>
    </w:p>
    <w:p w14:paraId="00E48B57" w14:textId="77777777" w:rsidR="00C97A3E" w:rsidRDefault="00C97A3E" w:rsidP="00C97A3E">
      <w:r>
        <w:t xml:space="preserve"> NONE</w:t>
      </w:r>
    </w:p>
    <w:p w14:paraId="5AC2466C" w14:textId="77777777" w:rsidR="00C97A3E" w:rsidRDefault="00C97A3E" w:rsidP="00C97A3E">
      <w:r>
        <w:t xml:space="preserve"> </w:t>
      </w:r>
    </w:p>
    <w:p w14:paraId="6A147174" w14:textId="77777777" w:rsidR="00C97A3E" w:rsidRDefault="00C97A3E" w:rsidP="00C97A3E">
      <w:r>
        <w:t xml:space="preserve"> WARNING MESSAGES       (SEVERITY = 04)</w:t>
      </w:r>
    </w:p>
    <w:p w14:paraId="2D515ABD" w14:textId="77777777" w:rsidR="00C97A3E" w:rsidRDefault="00C97A3E" w:rsidP="00C97A3E">
      <w:r>
        <w:t xml:space="preserve"> NONE</w:t>
      </w:r>
    </w:p>
    <w:p w14:paraId="2512D835" w14:textId="77777777" w:rsidR="00C97A3E" w:rsidRDefault="00C97A3E" w:rsidP="00C97A3E">
      <w:r>
        <w:t xml:space="preserve"> </w:t>
      </w:r>
    </w:p>
    <w:p w14:paraId="5EFD3109" w14:textId="77777777" w:rsidR="00C97A3E" w:rsidRDefault="00C97A3E" w:rsidP="00C97A3E">
      <w:r>
        <w:t xml:space="preserve"> INFORMATIONAL MESSAGES (SEVERITY = 00)</w:t>
      </w:r>
    </w:p>
    <w:p w14:paraId="324F008F" w14:textId="77777777" w:rsidR="00C97A3E" w:rsidRDefault="00C97A3E" w:rsidP="00C97A3E">
      <w:r>
        <w:t xml:space="preserve"> 2008</w:t>
      </w:r>
    </w:p>
    <w:p w14:paraId="1BD54312" w14:textId="77777777" w:rsidR="00C97A3E" w:rsidRDefault="00C97A3E" w:rsidP="00C97A3E">
      <w:r>
        <w:t xml:space="preserve"> </w:t>
      </w:r>
    </w:p>
    <w:p w14:paraId="5F7ACA33" w14:textId="77777777" w:rsidR="00C97A3E" w:rsidRDefault="00C97A3E" w:rsidP="00C97A3E">
      <w:r>
        <w:t xml:space="preserve"> </w:t>
      </w:r>
    </w:p>
    <w:p w14:paraId="04ABFD5E" w14:textId="77777777" w:rsidR="00C97A3E" w:rsidRDefault="00C97A3E" w:rsidP="00C97A3E">
      <w:r>
        <w:t xml:space="preserve"> **** END OF MESSAGE SUMMARY REPORT ****</w:t>
      </w:r>
    </w:p>
    <w:p w14:paraId="5523B5C5" w14:textId="77777777" w:rsidR="00C97A3E" w:rsidRDefault="00C97A3E" w:rsidP="00C97A3E">
      <w:r>
        <w:t xml:space="preserve"> </w:t>
      </w:r>
    </w:p>
    <w:p w14:paraId="5601305D" w14:textId="34ABA322" w:rsidR="00C97A3E" w:rsidRDefault="00C97A3E" w:rsidP="00C97A3E">
      <w:r>
        <w:t xml:space="preserve">     PAGE   1                   BESTSELL COMPANY               </w:t>
      </w:r>
      <w:del w:id="811" w:author="Karandeep Singh" w:date="2025-04-13T22:18:00Z" w16du:dateUtc="2025-04-14T02:18:00Z">
        <w:r w:rsidR="00CD2A7D">
          <w:delText>03/31</w:delText>
        </w:r>
      </w:del>
      <w:ins w:id="812" w:author="Karandeep Singh" w:date="2025-04-13T22:18:00Z" w16du:dateUtc="2025-04-14T02:18:00Z">
        <w:r>
          <w:t>04/13</w:t>
        </w:r>
      </w:ins>
      <w:r>
        <w:t>/2025</w:t>
      </w:r>
    </w:p>
    <w:p w14:paraId="06A94BE9" w14:textId="77777777" w:rsidR="00C97A3E" w:rsidRDefault="00C97A3E" w:rsidP="00C97A3E">
      <w:r>
        <w:t xml:space="preserve">                             SALES TRANSACTION LOG</w:t>
      </w:r>
    </w:p>
    <w:p w14:paraId="27D1E13E" w14:textId="77777777" w:rsidR="00C97A3E" w:rsidRDefault="00C97A3E" w:rsidP="00C97A3E">
      <w:r>
        <w:t xml:space="preserve">   TRANS NO. SALESPERSON   TRANS DATE         TYPE          AMOUNT</w:t>
      </w:r>
    </w:p>
    <w:p w14:paraId="39BAD8D2" w14:textId="77777777" w:rsidR="00C97A3E" w:rsidRDefault="00C97A3E" w:rsidP="00C97A3E">
      <w:r>
        <w:t xml:space="preserve">       1        19304       2018/10/01        SALE         $6,218.00</w:t>
      </w:r>
    </w:p>
    <w:p w14:paraId="501CCD33" w14:textId="77777777" w:rsidR="00C97A3E" w:rsidRDefault="00C97A3E" w:rsidP="00C97A3E">
      <w:r>
        <w:t xml:space="preserve">       2        92493       2018/10/01        SALE         $6,532.00</w:t>
      </w:r>
    </w:p>
    <w:p w14:paraId="7BF9005B" w14:textId="77777777" w:rsidR="00C97A3E" w:rsidRDefault="00C97A3E" w:rsidP="00C97A3E">
      <w:r>
        <w:t xml:space="preserve">       3        10559       2018/10/03        SALE         $7,443.00</w:t>
      </w:r>
    </w:p>
    <w:p w14:paraId="1A8F934E" w14:textId="77777777" w:rsidR="00C97A3E" w:rsidRDefault="00C97A3E" w:rsidP="00C97A3E">
      <w:r>
        <w:t xml:space="preserve">       4        16825       2018/10/03        DELETE</w:t>
      </w:r>
    </w:p>
    <w:p w14:paraId="1112CEB6" w14:textId="77777777" w:rsidR="00C97A3E" w:rsidRDefault="00C97A3E" w:rsidP="00C97A3E">
      <w:r>
        <w:t xml:space="preserve">       5        22643       2018/10/03        RETURN       $9,265.42CR</w:t>
      </w:r>
    </w:p>
    <w:p w14:paraId="1990D883" w14:textId="77777777" w:rsidR="00C97A3E" w:rsidRDefault="00C97A3E" w:rsidP="00C97A3E">
      <w:r>
        <w:t xml:space="preserve">       6        86948       2018/10/04        SALE           $176.00</w:t>
      </w:r>
    </w:p>
    <w:p w14:paraId="64CEDC80" w14:textId="77777777" w:rsidR="00C97A3E" w:rsidRDefault="00C97A3E" w:rsidP="00C97A3E">
      <w:r>
        <w:t xml:space="preserve">       7        26913       2018/10/04        SALE         $1,987.00</w:t>
      </w:r>
    </w:p>
    <w:p w14:paraId="6EEDFC34" w14:textId="77777777" w:rsidR="00C97A3E" w:rsidRDefault="00C97A3E" w:rsidP="00C97A3E">
      <w:r>
        <w:t xml:space="preserve">       8        84932       2018/10/05        SALE         $2,898.00</w:t>
      </w:r>
    </w:p>
    <w:p w14:paraId="3AF151B3" w14:textId="77777777" w:rsidR="00C97A3E" w:rsidRDefault="00C97A3E" w:rsidP="00C97A3E">
      <w:r>
        <w:t xml:space="preserve">       9        27206       2018/10/05        SALE         $3,709.00</w:t>
      </w:r>
    </w:p>
    <w:p w14:paraId="56D80EC7" w14:textId="77777777" w:rsidR="00C97A3E" w:rsidRDefault="00C97A3E" w:rsidP="00C97A3E">
      <w:r>
        <w:t xml:space="preserve">      10        13458       2018/10/05        RETURN       $5,621.87CR</w:t>
      </w:r>
    </w:p>
    <w:p w14:paraId="39BBBE76" w14:textId="77777777" w:rsidR="00C97A3E" w:rsidRDefault="00C97A3E" w:rsidP="00C97A3E">
      <w:r>
        <w:t xml:space="preserve">      11        19294       2018/10/05        SALE         $4,512.00</w:t>
      </w:r>
    </w:p>
    <w:p w14:paraId="72868A5C" w14:textId="77777777" w:rsidR="00C97A3E" w:rsidRDefault="00C97A3E" w:rsidP="00C97A3E">
      <w:r>
        <w:t xml:space="preserve">      12        17402       2018/10/05        SALE         $5,423.00</w:t>
      </w:r>
    </w:p>
    <w:p w14:paraId="2E76CEEE" w14:textId="77777777" w:rsidR="00C97A3E" w:rsidRDefault="00C97A3E" w:rsidP="00C97A3E">
      <w:r>
        <w:t xml:space="preserve">      13        44931       2018/10/05        DELETE</w:t>
      </w:r>
    </w:p>
    <w:p w14:paraId="1EED3C55" w14:textId="77777777" w:rsidR="00C97A3E" w:rsidRDefault="00C97A3E" w:rsidP="00C97A3E">
      <w:r>
        <w:t xml:space="preserve">      14          PROBLEM DOING SALE, STATUS IS: 23</w:t>
      </w:r>
    </w:p>
    <w:p w14:paraId="0E304161" w14:textId="77777777" w:rsidR="00C97A3E" w:rsidRDefault="00C97A3E" w:rsidP="00C97A3E">
      <w:r>
        <w:t xml:space="preserve">      15        19644       2018/10/06        ADD                     Martin         Jordan</w:t>
      </w:r>
    </w:p>
    <w:p w14:paraId="6C48D810" w14:textId="77777777" w:rsidR="00C97A3E" w:rsidRDefault="00C97A3E" w:rsidP="00C97A3E">
      <w:r>
        <w:t xml:space="preserve">      16        26813       2018/10/06        SALE         $9,967.00</w:t>
      </w:r>
    </w:p>
    <w:p w14:paraId="4195D5FF" w14:textId="77777777" w:rsidR="00C97A3E" w:rsidRDefault="00C97A3E" w:rsidP="00C97A3E">
      <w:r>
        <w:t xml:space="preserve">      17        26702       2018/10/07        RETURN       $1,878.10CR</w:t>
      </w:r>
    </w:p>
    <w:p w14:paraId="2C3F7EF7" w14:textId="77777777" w:rsidR="00C97A3E" w:rsidRDefault="00C97A3E" w:rsidP="00C97A3E">
      <w:r>
        <w:t xml:space="preserve">      18        26881       2018/10/07        SALE         $2,789.00</w:t>
      </w:r>
    </w:p>
    <w:p w14:paraId="1AF68FB7" w14:textId="77777777" w:rsidR="00C97A3E" w:rsidRDefault="00C97A3E" w:rsidP="00C97A3E">
      <w:r>
        <w:t xml:space="preserve">      19        54931       2018/10/07        SALE         $3,690.00</w:t>
      </w:r>
    </w:p>
    <w:p w14:paraId="7FF42BFB" w14:textId="77777777" w:rsidR="00C97A3E" w:rsidRDefault="00C97A3E" w:rsidP="00C97A3E">
      <w:r>
        <w:t xml:space="preserve">      20        26881       2018/10/07        SALE         $4,501.00</w:t>
      </w:r>
    </w:p>
    <w:p w14:paraId="5548277B" w14:textId="77777777" w:rsidR="00C97A3E" w:rsidRDefault="00C97A3E" w:rsidP="00C97A3E">
      <w:r>
        <w:t xml:space="preserve">      21        94927       2018/10/08        SALE         $5,412.00</w:t>
      </w:r>
    </w:p>
    <w:p w14:paraId="4C1F77B8" w14:textId="77777777" w:rsidR="00C97A3E" w:rsidRDefault="00C97A3E" w:rsidP="00C97A3E">
      <w:r>
        <w:t xml:space="preserve">      22        84931       2018/10/12        SALE         $5,621.00</w:t>
      </w:r>
    </w:p>
    <w:p w14:paraId="6E40A61B" w14:textId="77777777" w:rsidR="00C97A3E" w:rsidRDefault="00C97A3E" w:rsidP="00C97A3E">
      <w:r>
        <w:t xml:space="preserve">      23          PROBLEM DOING SALE, STATUS IS: 23</w:t>
      </w:r>
    </w:p>
    <w:p w14:paraId="413158F6" w14:textId="77777777" w:rsidR="00C97A3E" w:rsidRDefault="00C97A3E" w:rsidP="00C97A3E">
      <w:r>
        <w:t xml:space="preserve">      24        94927       2018/10/12        RETURN       $7,244.54CR</w:t>
      </w:r>
    </w:p>
    <w:p w14:paraId="1D2EB8A6" w14:textId="77777777" w:rsidR="00C97A3E" w:rsidRDefault="00C97A3E" w:rsidP="00C97A3E">
      <w:r>
        <w:t xml:space="preserve">      25  46827   PROBLEM WRITING MASTER STATUS  22</w:t>
      </w:r>
    </w:p>
    <w:p w14:paraId="246E85A2" w14:textId="77777777" w:rsidR="00C97A3E" w:rsidRDefault="00C97A3E" w:rsidP="00C97A3E">
      <w:r>
        <w:t xml:space="preserve">      26  46827   PROBLEM DOING SALE, STATUS IS: 23</w:t>
      </w:r>
    </w:p>
    <w:p w14:paraId="3F095CB6" w14:textId="77777777" w:rsidR="00C97A3E" w:rsidRDefault="00C97A3E" w:rsidP="00C97A3E">
      <w:r>
        <w:t xml:space="preserve">      27  46827   PROBLEM DOING SALE, STATUS IS: 23</w:t>
      </w:r>
    </w:p>
    <w:p w14:paraId="6536892F" w14:textId="77777777" w:rsidR="00C97A3E" w:rsidRDefault="00C97A3E" w:rsidP="00C97A3E">
      <w:r>
        <w:t xml:space="preserve">      28        19294       2018/10/18        SALE         $2,688.00</w:t>
      </w:r>
    </w:p>
    <w:p w14:paraId="7839AC75" w14:textId="77777777" w:rsidR="00C97A3E" w:rsidRDefault="00C97A3E" w:rsidP="00C97A3E">
      <w:r>
        <w:t xml:space="preserve">      29        17402       2018/10/18        SALE         $5,621.00</w:t>
      </w:r>
    </w:p>
    <w:p w14:paraId="579A0348" w14:textId="77777777" w:rsidR="00C97A3E" w:rsidRDefault="00C97A3E" w:rsidP="00C97A3E">
      <w:r>
        <w:t xml:space="preserve">      30        26702       2018/10/18        SALE         $3,597.00</w:t>
      </w:r>
    </w:p>
    <w:p w14:paraId="4A7CC7E2" w14:textId="77777777" w:rsidR="00C97A3E" w:rsidRDefault="00C97A3E" w:rsidP="00C97A3E">
      <w:r>
        <w:t xml:space="preserve">      31        10559       2018/10/18        CHANGE                  McGannon       Margaret</w:t>
      </w:r>
    </w:p>
    <w:p w14:paraId="300D0411" w14:textId="77777777" w:rsidR="00C97A3E" w:rsidRDefault="00C97A3E" w:rsidP="00C97A3E">
      <w:r>
        <w:t xml:space="preserve">      32        17402       2018/10/18        CHANGE                  Obradovic      Rita</w:t>
      </w:r>
    </w:p>
    <w:p w14:paraId="7E61C747" w14:textId="77777777" w:rsidR="00C97A3E" w:rsidRDefault="00C97A3E" w:rsidP="00C97A3E">
      <w:r>
        <w:t xml:space="preserve">      33        19538       2018/10/26        RETURN       $6,334.54CR</w:t>
      </w:r>
    </w:p>
    <w:p w14:paraId="0826FD76" w14:textId="77777777" w:rsidR="00C97A3E" w:rsidRDefault="00C97A3E" w:rsidP="00C97A3E">
      <w:r>
        <w:t xml:space="preserve">      34        10507       2018/10/26        SALE         $8,354.00</w:t>
      </w:r>
    </w:p>
    <w:p w14:paraId="5AD64559" w14:textId="379E2AFD" w:rsidR="00C97A3E" w:rsidRDefault="00C97A3E" w:rsidP="00C97A3E">
      <w:r>
        <w:t xml:space="preserve">     PAGE   2                   BESTSELL COMPANY               </w:t>
      </w:r>
      <w:del w:id="813" w:author="Karandeep Singh" w:date="2025-04-13T22:18:00Z" w16du:dateUtc="2025-04-14T02:18:00Z">
        <w:r w:rsidR="00CD2A7D">
          <w:delText>03/31</w:delText>
        </w:r>
      </w:del>
      <w:ins w:id="814" w:author="Karandeep Singh" w:date="2025-04-13T22:18:00Z" w16du:dateUtc="2025-04-14T02:18:00Z">
        <w:r>
          <w:t>04/13</w:t>
        </w:r>
      </w:ins>
      <w:r>
        <w:t>/2025</w:t>
      </w:r>
    </w:p>
    <w:p w14:paraId="692F4AFC" w14:textId="77777777" w:rsidR="00C97A3E" w:rsidRDefault="00C97A3E" w:rsidP="00C97A3E">
      <w:r>
        <w:t xml:space="preserve">                             SALES TRANSACTION LOG</w:t>
      </w:r>
    </w:p>
    <w:p w14:paraId="565C95B7" w14:textId="77777777" w:rsidR="00C97A3E" w:rsidRDefault="00C97A3E" w:rsidP="00C97A3E">
      <w:r>
        <w:t xml:space="preserve">   TRANS NO. SALESPERSON   TRANS DATE         TYPE          AMOUNT</w:t>
      </w:r>
    </w:p>
    <w:p w14:paraId="38E86419" w14:textId="77777777" w:rsidR="00C97A3E" w:rsidRDefault="00C97A3E" w:rsidP="00C97A3E">
      <w:r>
        <w:t xml:space="preserve">      35        96948       2018/10/28        SALE         $8,155.00</w:t>
      </w:r>
    </w:p>
    <w:p w14:paraId="4654EC06" w14:textId="77777777" w:rsidR="00C97A3E" w:rsidRDefault="00C97A3E" w:rsidP="00C97A3E">
      <w:r>
        <w:t xml:space="preserve">      36  09999   PROBLEM WRITING MASTER STATUS  22</w:t>
      </w:r>
    </w:p>
    <w:p w14:paraId="42EF6CF5" w14:textId="77777777" w:rsidR="00C97A3E" w:rsidRDefault="00C97A3E" w:rsidP="00C97A3E">
      <w:r>
        <w:t xml:space="preserve">      37  10000   MONTH MUST BE 1 TO 12</w:t>
      </w:r>
    </w:p>
    <w:p w14:paraId="7633D77B" w14:textId="77777777" w:rsidR="00C97A3E" w:rsidRDefault="00C97A3E" w:rsidP="00C97A3E">
      <w:r>
        <w:t xml:space="preserve">      37  10000   DAYS INVALID IN MONTH YEAR</w:t>
      </w:r>
    </w:p>
    <w:p w14:paraId="3DDE79C7" w14:textId="77777777" w:rsidR="00C97A3E" w:rsidRDefault="00C97A3E" w:rsidP="00C97A3E">
      <w:r>
        <w:t xml:space="preserve">      37  10000   PROBLEM WRITING MASTER STATUS  22</w:t>
      </w:r>
    </w:p>
    <w:p w14:paraId="1AF296F2" w14:textId="77777777" w:rsidR="00C97A3E" w:rsidRDefault="00C97A3E" w:rsidP="00C97A3E">
      <w:r>
        <w:t xml:space="preserve">      38  10002   PROBLEM WRITING MASTER STATUS  22</w:t>
      </w:r>
    </w:p>
    <w:p w14:paraId="6795789C" w14:textId="77777777" w:rsidR="00C97A3E" w:rsidRDefault="00C97A3E" w:rsidP="00C97A3E">
      <w:r>
        <w:t xml:space="preserve">      39  10003   PROBLEM WRITING MASTER STATUS  22</w:t>
      </w:r>
    </w:p>
    <w:p w14:paraId="6C40E970" w14:textId="77777777" w:rsidR="00C97A3E" w:rsidRDefault="00C97A3E" w:rsidP="00C97A3E">
      <w:r>
        <w:t xml:space="preserve">      40  10003   PROBLEM WRITING MASTER STATUS  22</w:t>
      </w:r>
    </w:p>
    <w:p w14:paraId="114855B1" w14:textId="77777777" w:rsidR="00C97A3E" w:rsidRDefault="00C97A3E" w:rsidP="00C97A3E">
      <w:r>
        <w:t xml:space="preserve">      41  10003   PROBLEM WRITING MASTER STATUS  22</w:t>
      </w:r>
    </w:p>
    <w:p w14:paraId="1F0C1F46" w14:textId="77777777" w:rsidR="00C97A3E" w:rsidRDefault="00C97A3E" w:rsidP="00C97A3E">
      <w:r>
        <w:t xml:space="preserve">      42  10003   PROBLEM WRITING MASTER STATUS  22</w:t>
      </w:r>
    </w:p>
    <w:p w14:paraId="2F188E35" w14:textId="77777777" w:rsidR="00C97A3E" w:rsidRDefault="00C97A3E" w:rsidP="00C97A3E">
      <w:r>
        <w:t xml:space="preserve">      43  10003   PROBLEM WRITING MASTER STATUS  22</w:t>
      </w:r>
    </w:p>
    <w:p w14:paraId="5C144F8F" w14:textId="77777777" w:rsidR="00C97A3E" w:rsidRDefault="00C97A3E" w:rsidP="00C97A3E">
      <w:r>
        <w:t xml:space="preserve">      44  10003   PROBLEM WRITING MASTER STATUS  22</w:t>
      </w:r>
    </w:p>
    <w:p w14:paraId="123D05A8" w14:textId="77777777" w:rsidR="00C97A3E" w:rsidRDefault="00C97A3E" w:rsidP="00C97A3E">
      <w:r>
        <w:t xml:space="preserve">      45  10000   MONTH MUST BE 1 TO 12</w:t>
      </w:r>
    </w:p>
    <w:p w14:paraId="4A0EB64D" w14:textId="77777777" w:rsidR="00C97A3E" w:rsidRDefault="00C97A3E" w:rsidP="00C97A3E">
      <w:r>
        <w:t xml:space="preserve">      45  10000   DAYS INVALID IN MONTH YEAR</w:t>
      </w:r>
    </w:p>
    <w:p w14:paraId="3174919F" w14:textId="77777777" w:rsidR="00C97A3E" w:rsidRDefault="00C97A3E" w:rsidP="00C97A3E">
      <w:r>
        <w:t xml:space="preserve">      45  10000   PROBLEM DELETING STATUS IS:    23</w:t>
      </w:r>
    </w:p>
    <w:p w14:paraId="60035EF2" w14:textId="77777777" w:rsidR="00C97A3E" w:rsidRDefault="00C97A3E" w:rsidP="00C97A3E">
      <w:r>
        <w:t xml:space="preserve">      46  09999   PROBLEM DELETING STATUS IS:    23</w:t>
      </w:r>
    </w:p>
    <w:p w14:paraId="7C5E501D" w14:textId="77777777" w:rsidR="00C97A3E" w:rsidRDefault="00C97A3E" w:rsidP="00C97A3E">
      <w:r>
        <w:t xml:space="preserve">      48  09999   PROBLEM DOING CHANGE STATUS IS 23</w:t>
      </w:r>
    </w:p>
    <w:p w14:paraId="49345F72" w14:textId="77777777" w:rsidR="00C97A3E" w:rsidRDefault="00C97A3E" w:rsidP="00C97A3E">
      <w:r>
        <w:t xml:space="preserve">      49  10002   PROBLEM DOING CHANGE STATUS IS 23</w:t>
      </w:r>
    </w:p>
    <w:p w14:paraId="793E7C71" w14:textId="77777777" w:rsidR="00C97A3E" w:rsidRDefault="00C97A3E" w:rsidP="00C97A3E">
      <w:r>
        <w:t xml:space="preserve">      50  10003   PROBLEM DOING CHANGE STATUS IS 23</w:t>
      </w:r>
    </w:p>
    <w:p w14:paraId="6D38E7B2" w14:textId="77777777" w:rsidR="00C97A3E" w:rsidRDefault="00C97A3E" w:rsidP="00C97A3E">
      <w:r>
        <w:t xml:space="preserve">      51  10003   PROBLEM DOING CHANGE STATUS IS 23</w:t>
      </w:r>
    </w:p>
    <w:p w14:paraId="3B1D8031" w14:textId="77777777" w:rsidR="00C97A3E" w:rsidRDefault="00C97A3E" w:rsidP="00C97A3E">
      <w:r>
        <w:t xml:space="preserve">      52  10003   PROBLEM DOING SALE, STATUS IS: 23</w:t>
      </w:r>
    </w:p>
    <w:p w14:paraId="75CB9A42" w14:textId="77777777" w:rsidR="00C97A3E" w:rsidRDefault="00C97A3E" w:rsidP="00C97A3E">
      <w:r>
        <w:t xml:space="preserve">      53  10003   PROBLEM DOING SALE, STATUS IS: 23</w:t>
      </w:r>
    </w:p>
    <w:p w14:paraId="1EE9DA9A" w14:textId="77777777" w:rsidR="00C97A3E" w:rsidRDefault="00C97A3E" w:rsidP="00C97A3E">
      <w:r>
        <w:t xml:space="preserve">      54  10003   PROBLEM DOING RETURN STATUS IS 23</w:t>
      </w:r>
    </w:p>
    <w:p w14:paraId="0C740CE8" w14:textId="77777777" w:rsidR="00C97A3E" w:rsidRDefault="00C97A3E" w:rsidP="00C97A3E">
      <w:r>
        <w:t xml:space="preserve">      55  10003   PROBLEM DOING RETURN STATUS IS 23</w:t>
      </w:r>
    </w:p>
    <w:p w14:paraId="5B1FD448" w14:textId="77777777" w:rsidR="00C97A3E" w:rsidRDefault="00C97A3E" w:rsidP="00C97A3E">
      <w:r>
        <w:t xml:space="preserve">   # OF  SALES TRANS    020</w:t>
      </w:r>
    </w:p>
    <w:p w14:paraId="6F1FAA3E" w14:textId="77777777" w:rsidR="00C97A3E" w:rsidRDefault="00C97A3E" w:rsidP="00C97A3E">
      <w:r>
        <w:t xml:space="preserve">   # OF  RETURN TRANS   005</w:t>
      </w:r>
    </w:p>
    <w:p w14:paraId="2CD2EF6E" w14:textId="77777777" w:rsidR="00C97A3E" w:rsidRDefault="00C97A3E" w:rsidP="00C97A3E">
      <w:r>
        <w:t xml:space="preserve">   # OF  ADD TRANS      011</w:t>
      </w:r>
    </w:p>
    <w:p w14:paraId="33381FCF" w14:textId="77777777" w:rsidR="00C97A3E" w:rsidRDefault="00C97A3E" w:rsidP="00C97A3E">
      <w:r>
        <w:t xml:space="preserve">   # OF  DEL TRANS      004</w:t>
      </w:r>
    </w:p>
    <w:p w14:paraId="0B2921AB" w14:textId="77777777" w:rsidR="00C97A3E" w:rsidRDefault="00C97A3E" w:rsidP="00C97A3E">
      <w:r>
        <w:t xml:space="preserve">   # OF  CHANGE TRANS   006</w:t>
      </w:r>
    </w:p>
    <w:p w14:paraId="43FD4BF4" w14:textId="77777777" w:rsidR="00C97A3E" w:rsidRDefault="00C97A3E" w:rsidP="00C97A3E">
      <w:r>
        <w:t xml:space="preserve">   # OF  INVALID TRANS  008</w:t>
      </w:r>
    </w:p>
    <w:p w14:paraId="67579745" w14:textId="4C94FEB9" w:rsidR="00C97A3E" w:rsidRDefault="00C97A3E" w:rsidP="00C97A3E">
      <w:r>
        <w:t xml:space="preserve">PP 5655-EC6 IBM Enterprise COBOL for z/OS  6.3.0 P240906                 Date </w:t>
      </w:r>
      <w:del w:id="815" w:author="Karandeep Singh" w:date="2025-04-13T22:18:00Z" w16du:dateUtc="2025-04-14T02:18:00Z">
        <w:r w:rsidR="00CD2A7D">
          <w:delText>03/31</w:delText>
        </w:r>
      </w:del>
      <w:ins w:id="816" w:author="Karandeep Singh" w:date="2025-04-13T22:18:00Z" w16du:dateUtc="2025-04-14T02:18:00Z">
        <w:r>
          <w:t>04/13</w:t>
        </w:r>
      </w:ins>
      <w:r>
        <w:t xml:space="preserve">/2025  Time </w:t>
      </w:r>
      <w:del w:id="817" w:author="Karandeep Singh" w:date="2025-04-13T22:18:00Z" w16du:dateUtc="2025-04-14T02:18:00Z">
        <w:r w:rsidR="00CD2A7D">
          <w:delText>19:10:29</w:delText>
        </w:r>
      </w:del>
      <w:ins w:id="818" w:author="Karandeep Singh" w:date="2025-04-13T22:18:00Z" w16du:dateUtc="2025-04-14T02:18:00Z">
        <w:r>
          <w:t>21:09:17</w:t>
        </w:r>
      </w:ins>
      <w:r>
        <w:t xml:space="preserve">   Page     1</w:t>
      </w:r>
    </w:p>
    <w:p w14:paraId="0AFCD66D" w14:textId="77777777" w:rsidR="00C97A3E" w:rsidRDefault="00C97A3E" w:rsidP="00C97A3E">
      <w:pPr>
        <w:rPr>
          <w:moveFrom w:id="819" w:author="Karandeep Singh" w:date="2025-04-13T22:18:00Z" w16du:dateUtc="2025-04-14T02:18:00Z"/>
        </w:rPr>
      </w:pPr>
      <w:moveFromRangeStart w:id="820" w:author="Karandeep Singh" w:date="2025-04-13T22:18:00Z" w:name="move195475155"/>
      <w:moveFrom w:id="821" w:author="Karandeep Singh" w:date="2025-04-13T22:18:00Z" w16du:dateUtc="2025-04-14T02:18:00Z">
        <w:r>
          <w:t>Invocation parameters:</w:t>
        </w:r>
      </w:moveFrom>
    </w:p>
    <w:p w14:paraId="20BAD78F" w14:textId="77777777" w:rsidR="00C97A3E" w:rsidRDefault="00C97A3E" w:rsidP="00C97A3E">
      <w:pPr>
        <w:rPr>
          <w:moveFrom w:id="822" w:author="Karandeep Singh" w:date="2025-04-13T22:18:00Z" w16du:dateUtc="2025-04-14T02:18:00Z"/>
        </w:rPr>
      </w:pPr>
      <w:moveFrom w:id="823" w:author="Karandeep Singh" w:date="2025-04-13T22:18:00Z" w16du:dateUtc="2025-04-14T02:18:00Z">
        <w:r>
          <w:t xml:space="preserve"> TEST,XREF</w:t>
        </w:r>
      </w:moveFrom>
    </w:p>
    <w:p w14:paraId="3AEC5920" w14:textId="77777777" w:rsidR="00C97A3E" w:rsidRDefault="00C97A3E" w:rsidP="00C97A3E">
      <w:pPr>
        <w:rPr>
          <w:moveFrom w:id="824" w:author="Karandeep Singh" w:date="2025-04-13T22:18:00Z" w16du:dateUtc="2025-04-14T02:18:00Z"/>
        </w:rPr>
      </w:pPr>
      <w:moveFrom w:id="825" w:author="Karandeep Singh" w:date="2025-04-13T22:18:00Z" w16du:dateUtc="2025-04-14T02:18:00Z">
        <w:r>
          <w:t>Options in effect:</w:t>
        </w:r>
      </w:moveFrom>
    </w:p>
    <w:p w14:paraId="1823E1BE" w14:textId="77777777" w:rsidR="00C97A3E" w:rsidRDefault="00C97A3E" w:rsidP="00C97A3E">
      <w:pPr>
        <w:rPr>
          <w:moveFrom w:id="826" w:author="Karandeep Singh" w:date="2025-04-13T22:18:00Z" w16du:dateUtc="2025-04-14T02:18:00Z"/>
        </w:rPr>
      </w:pPr>
      <w:moveFrom w:id="827" w:author="Karandeep Singh" w:date="2025-04-13T22:18:00Z" w16du:dateUtc="2025-04-14T02:18:00Z">
        <w:r>
          <w:t xml:space="preserve"> NOADATA</w:t>
        </w:r>
      </w:moveFrom>
    </w:p>
    <w:p w14:paraId="3397E395" w14:textId="77777777" w:rsidR="00C97A3E" w:rsidRDefault="00C97A3E" w:rsidP="00C97A3E">
      <w:pPr>
        <w:rPr>
          <w:moveFrom w:id="828" w:author="Karandeep Singh" w:date="2025-04-13T22:18:00Z" w16du:dateUtc="2025-04-14T02:18:00Z"/>
        </w:rPr>
      </w:pPr>
      <w:moveFrom w:id="829" w:author="Karandeep Singh" w:date="2025-04-13T22:18:00Z" w16du:dateUtc="2025-04-14T02:18:00Z">
        <w:r>
          <w:t xml:space="preserve">   ADV</w:t>
        </w:r>
      </w:moveFrom>
    </w:p>
    <w:p w14:paraId="65028F63" w14:textId="77777777" w:rsidR="00C97A3E" w:rsidRDefault="00C97A3E" w:rsidP="00C97A3E">
      <w:pPr>
        <w:rPr>
          <w:moveFrom w:id="830" w:author="Karandeep Singh" w:date="2025-04-13T22:18:00Z" w16du:dateUtc="2025-04-14T02:18:00Z"/>
        </w:rPr>
      </w:pPr>
      <w:moveFrom w:id="831" w:author="Karandeep Singh" w:date="2025-04-13T22:18:00Z" w16du:dateUtc="2025-04-14T02:18:00Z">
        <w:r>
          <w:t xml:space="preserve">   AFP(NOVOLATILE)</w:t>
        </w:r>
      </w:moveFrom>
    </w:p>
    <w:p w14:paraId="2E43B503" w14:textId="77777777" w:rsidR="00C97A3E" w:rsidRDefault="00C97A3E" w:rsidP="00C97A3E">
      <w:pPr>
        <w:rPr>
          <w:moveFrom w:id="832" w:author="Karandeep Singh" w:date="2025-04-13T22:18:00Z" w16du:dateUtc="2025-04-14T02:18:00Z"/>
        </w:rPr>
      </w:pPr>
      <w:moveFrom w:id="833" w:author="Karandeep Singh" w:date="2025-04-13T22:18:00Z" w16du:dateUtc="2025-04-14T02:18:00Z">
        <w:r>
          <w:t xml:space="preserve">   QUOTE</w:t>
        </w:r>
      </w:moveFrom>
    </w:p>
    <w:p w14:paraId="76840B14" w14:textId="77777777" w:rsidR="00C97A3E" w:rsidRDefault="00C97A3E" w:rsidP="00C97A3E">
      <w:pPr>
        <w:rPr>
          <w:moveFrom w:id="834" w:author="Karandeep Singh" w:date="2025-04-13T22:18:00Z" w16du:dateUtc="2025-04-14T02:18:00Z"/>
        </w:rPr>
      </w:pPr>
      <w:moveFrom w:id="835" w:author="Karandeep Singh" w:date="2025-04-13T22:18:00Z" w16du:dateUtc="2025-04-14T02:18:00Z">
        <w:r>
          <w:t xml:space="preserve">   ARCH(8)</w:t>
        </w:r>
      </w:moveFrom>
    </w:p>
    <w:p w14:paraId="42A9FA0C" w14:textId="77777777" w:rsidR="00C97A3E" w:rsidRDefault="00C97A3E" w:rsidP="00C97A3E">
      <w:pPr>
        <w:rPr>
          <w:moveFrom w:id="836" w:author="Karandeep Singh" w:date="2025-04-13T22:18:00Z" w16du:dateUtc="2025-04-14T02:18:00Z"/>
        </w:rPr>
      </w:pPr>
      <w:moveFrom w:id="837" w:author="Karandeep Singh" w:date="2025-04-13T22:18:00Z" w16du:dateUtc="2025-04-14T02:18:00Z">
        <w:r>
          <w:t xml:space="preserve">   ARITH(COMPAT)</w:t>
        </w:r>
      </w:moveFrom>
    </w:p>
    <w:p w14:paraId="0DEA7AE6" w14:textId="77777777" w:rsidR="00C97A3E" w:rsidRDefault="00C97A3E" w:rsidP="00C97A3E">
      <w:pPr>
        <w:rPr>
          <w:moveFrom w:id="838" w:author="Karandeep Singh" w:date="2025-04-13T22:18:00Z" w16du:dateUtc="2025-04-14T02:18:00Z"/>
        </w:rPr>
      </w:pPr>
      <w:moveFrom w:id="839" w:author="Karandeep Singh" w:date="2025-04-13T22:18:00Z" w16du:dateUtc="2025-04-14T02:18:00Z">
        <w:r>
          <w:t xml:space="preserve"> NOAWO</w:t>
        </w:r>
      </w:moveFrom>
    </w:p>
    <w:p w14:paraId="7779898A" w14:textId="77777777" w:rsidR="00C97A3E" w:rsidRDefault="00C97A3E" w:rsidP="00C97A3E">
      <w:pPr>
        <w:rPr>
          <w:moveFrom w:id="840" w:author="Karandeep Singh" w:date="2025-04-13T22:18:00Z" w16du:dateUtc="2025-04-14T02:18:00Z"/>
        </w:rPr>
      </w:pPr>
      <w:moveFrom w:id="841" w:author="Karandeep Singh" w:date="2025-04-13T22:18:00Z" w16du:dateUtc="2025-04-14T02:18:00Z">
        <w:r>
          <w:t xml:space="preserve"> NOBLOCK0</w:t>
        </w:r>
      </w:moveFrom>
    </w:p>
    <w:p w14:paraId="0C9E77FC" w14:textId="77777777" w:rsidR="00C97A3E" w:rsidRDefault="00C97A3E" w:rsidP="00C97A3E">
      <w:pPr>
        <w:rPr>
          <w:moveFrom w:id="842" w:author="Karandeep Singh" w:date="2025-04-13T22:18:00Z" w16du:dateUtc="2025-04-14T02:18:00Z"/>
        </w:rPr>
      </w:pPr>
      <w:moveFrom w:id="843" w:author="Karandeep Singh" w:date="2025-04-13T22:18:00Z" w16du:dateUtc="2025-04-14T02:18:00Z">
        <w:r>
          <w:t xml:space="preserve">   BUFSIZE(4096)</w:t>
        </w:r>
      </w:moveFrom>
    </w:p>
    <w:p w14:paraId="366DB3F9" w14:textId="77777777" w:rsidR="00C97A3E" w:rsidRDefault="00C97A3E" w:rsidP="00C97A3E">
      <w:pPr>
        <w:rPr>
          <w:moveFrom w:id="844" w:author="Karandeep Singh" w:date="2025-04-13T22:18:00Z" w16du:dateUtc="2025-04-14T02:18:00Z"/>
        </w:rPr>
      </w:pPr>
      <w:moveFrom w:id="845" w:author="Karandeep Singh" w:date="2025-04-13T22:18:00Z" w16du:dateUtc="2025-04-14T02:18:00Z">
        <w:r>
          <w:t xml:space="preserve"> NOCICS</w:t>
        </w:r>
      </w:moveFrom>
    </w:p>
    <w:p w14:paraId="299E1E7E" w14:textId="77777777" w:rsidR="00C97A3E" w:rsidRDefault="00C97A3E" w:rsidP="00C97A3E">
      <w:pPr>
        <w:rPr>
          <w:moveFrom w:id="846" w:author="Karandeep Singh" w:date="2025-04-13T22:18:00Z" w16du:dateUtc="2025-04-14T02:18:00Z"/>
        </w:rPr>
      </w:pPr>
      <w:moveFrom w:id="847" w:author="Karandeep Singh" w:date="2025-04-13T22:18:00Z" w16du:dateUtc="2025-04-14T02:18:00Z">
        <w:r>
          <w:t xml:space="preserve">   CODEPAGE(1140)</w:t>
        </w:r>
      </w:moveFrom>
    </w:p>
    <w:p w14:paraId="320482BE" w14:textId="77777777" w:rsidR="00C97A3E" w:rsidRDefault="00C97A3E" w:rsidP="00C97A3E">
      <w:pPr>
        <w:rPr>
          <w:moveFrom w:id="848" w:author="Karandeep Singh" w:date="2025-04-13T22:18:00Z" w16du:dateUtc="2025-04-14T02:18:00Z"/>
        </w:rPr>
      </w:pPr>
      <w:moveFrom w:id="849" w:author="Karandeep Singh" w:date="2025-04-13T22:18:00Z" w16du:dateUtc="2025-04-14T02:18:00Z">
        <w:r>
          <w:t xml:space="preserve"> NOCOMPILE(S)</w:t>
        </w:r>
      </w:moveFrom>
    </w:p>
    <w:p w14:paraId="72188AFD" w14:textId="77777777" w:rsidR="00C97A3E" w:rsidRDefault="00C97A3E" w:rsidP="00C97A3E">
      <w:pPr>
        <w:rPr>
          <w:moveFrom w:id="850" w:author="Karandeep Singh" w:date="2025-04-13T22:18:00Z" w16du:dateUtc="2025-04-14T02:18:00Z"/>
        </w:rPr>
      </w:pPr>
      <w:moveFrom w:id="851" w:author="Karandeep Singh" w:date="2025-04-13T22:18:00Z" w16du:dateUtc="2025-04-14T02:18:00Z">
        <w:r>
          <w:t xml:space="preserve">   CONDCOMP(NOSKIPSRC)</w:t>
        </w:r>
      </w:moveFrom>
    </w:p>
    <w:p w14:paraId="3298EF31" w14:textId="77777777" w:rsidR="00C97A3E" w:rsidRDefault="00C97A3E" w:rsidP="00C97A3E">
      <w:pPr>
        <w:rPr>
          <w:moveFrom w:id="852" w:author="Karandeep Singh" w:date="2025-04-13T22:18:00Z" w16du:dateUtc="2025-04-14T02:18:00Z"/>
        </w:rPr>
      </w:pPr>
      <w:moveFrom w:id="853" w:author="Karandeep Singh" w:date="2025-04-13T22:18:00Z" w16du:dateUtc="2025-04-14T02:18:00Z">
        <w:r>
          <w:t xml:space="preserve"> NOCOPYLOC</w:t>
        </w:r>
      </w:moveFrom>
    </w:p>
    <w:p w14:paraId="301CF834" w14:textId="77777777" w:rsidR="00C97A3E" w:rsidRDefault="00C97A3E" w:rsidP="00C97A3E">
      <w:pPr>
        <w:rPr>
          <w:moveFrom w:id="854" w:author="Karandeep Singh" w:date="2025-04-13T22:18:00Z" w16du:dateUtc="2025-04-14T02:18:00Z"/>
        </w:rPr>
      </w:pPr>
      <w:moveFrom w:id="855" w:author="Karandeep Singh" w:date="2025-04-13T22:18:00Z" w16du:dateUtc="2025-04-14T02:18:00Z">
        <w:r>
          <w:t xml:space="preserve"> NOCOPYRIGHT</w:t>
        </w:r>
      </w:moveFrom>
    </w:p>
    <w:p w14:paraId="626AAEB7" w14:textId="77777777" w:rsidR="00C97A3E" w:rsidRDefault="00C97A3E" w:rsidP="00C97A3E">
      <w:pPr>
        <w:rPr>
          <w:moveFrom w:id="856" w:author="Karandeep Singh" w:date="2025-04-13T22:18:00Z" w16du:dateUtc="2025-04-14T02:18:00Z"/>
        </w:rPr>
      </w:pPr>
      <w:moveFrom w:id="857" w:author="Karandeep Singh" w:date="2025-04-13T22:18:00Z" w16du:dateUtc="2025-04-14T02:18:00Z">
        <w:r>
          <w:t xml:space="preserve"> NOCURRENCY</w:t>
        </w:r>
      </w:moveFrom>
    </w:p>
    <w:p w14:paraId="31BD9BCA" w14:textId="77777777" w:rsidR="00C97A3E" w:rsidRDefault="00C97A3E" w:rsidP="00C97A3E">
      <w:pPr>
        <w:rPr>
          <w:moveFrom w:id="858" w:author="Karandeep Singh" w:date="2025-04-13T22:18:00Z" w16du:dateUtc="2025-04-14T02:18:00Z"/>
        </w:rPr>
      </w:pPr>
      <w:moveFrom w:id="859" w:author="Karandeep Singh" w:date="2025-04-13T22:18:00Z" w16du:dateUtc="2025-04-14T02:18:00Z">
        <w:r>
          <w:t xml:space="preserve">   DATA(31)</w:t>
        </w:r>
      </w:moveFrom>
    </w:p>
    <w:p w14:paraId="520E7125" w14:textId="77777777" w:rsidR="00C97A3E" w:rsidRDefault="00C97A3E" w:rsidP="00C97A3E">
      <w:pPr>
        <w:rPr>
          <w:moveFrom w:id="860" w:author="Karandeep Singh" w:date="2025-04-13T22:18:00Z" w16du:dateUtc="2025-04-14T02:18:00Z"/>
        </w:rPr>
      </w:pPr>
      <w:moveFrom w:id="861" w:author="Karandeep Singh" w:date="2025-04-13T22:18:00Z" w16du:dateUtc="2025-04-14T02:18:00Z">
        <w:r>
          <w:t xml:space="preserve">   DBCS</w:t>
        </w:r>
      </w:moveFrom>
    </w:p>
    <w:p w14:paraId="0F176D57" w14:textId="77777777" w:rsidR="00C97A3E" w:rsidRDefault="00C97A3E" w:rsidP="00C97A3E">
      <w:pPr>
        <w:rPr>
          <w:moveFrom w:id="862" w:author="Karandeep Singh" w:date="2025-04-13T22:18:00Z" w16du:dateUtc="2025-04-14T02:18:00Z"/>
        </w:rPr>
      </w:pPr>
      <w:moveFrom w:id="863" w:author="Karandeep Singh" w:date="2025-04-13T22:18:00Z" w16du:dateUtc="2025-04-14T02:18:00Z">
        <w:r>
          <w:t xml:space="preserve"> NODECK</w:t>
        </w:r>
      </w:moveFrom>
    </w:p>
    <w:p w14:paraId="10CA4E5E" w14:textId="77777777" w:rsidR="00C97A3E" w:rsidRDefault="00C97A3E" w:rsidP="00C97A3E">
      <w:pPr>
        <w:rPr>
          <w:moveFrom w:id="864" w:author="Karandeep Singh" w:date="2025-04-13T22:18:00Z" w16du:dateUtc="2025-04-14T02:18:00Z"/>
        </w:rPr>
      </w:pPr>
      <w:moveFrom w:id="865" w:author="Karandeep Singh" w:date="2025-04-13T22:18:00Z" w16du:dateUtc="2025-04-14T02:18:00Z">
        <w:r>
          <w:t xml:space="preserve"> NODEFINE</w:t>
        </w:r>
      </w:moveFrom>
    </w:p>
    <w:p w14:paraId="3C2D229F" w14:textId="77777777" w:rsidR="00C97A3E" w:rsidRDefault="00C97A3E" w:rsidP="00C97A3E">
      <w:pPr>
        <w:rPr>
          <w:moveFrom w:id="866" w:author="Karandeep Singh" w:date="2025-04-13T22:18:00Z" w16du:dateUtc="2025-04-14T02:18:00Z"/>
        </w:rPr>
      </w:pPr>
      <w:moveFrom w:id="867" w:author="Karandeep Singh" w:date="2025-04-13T22:18:00Z" w16du:dateUtc="2025-04-14T02:18:00Z">
        <w:r>
          <w:t xml:space="preserve"> NODIAGTRUNC</w:t>
        </w:r>
      </w:moveFrom>
    </w:p>
    <w:p w14:paraId="2A9609A0" w14:textId="77777777" w:rsidR="00C97A3E" w:rsidRDefault="00C97A3E" w:rsidP="00C97A3E">
      <w:pPr>
        <w:rPr>
          <w:moveFrom w:id="868" w:author="Karandeep Singh" w:date="2025-04-13T22:18:00Z" w16du:dateUtc="2025-04-14T02:18:00Z"/>
        </w:rPr>
      </w:pPr>
      <w:moveFrom w:id="869" w:author="Karandeep Singh" w:date="2025-04-13T22:18:00Z" w16du:dateUtc="2025-04-14T02:18:00Z">
        <w:r>
          <w:t xml:space="preserve">   DISPSIGN(COMPAT)</w:t>
        </w:r>
      </w:moveFrom>
    </w:p>
    <w:p w14:paraId="58FC0D20" w14:textId="77777777" w:rsidR="00C97A3E" w:rsidRDefault="00C97A3E" w:rsidP="00C97A3E">
      <w:pPr>
        <w:rPr>
          <w:moveFrom w:id="870" w:author="Karandeep Singh" w:date="2025-04-13T22:18:00Z" w16du:dateUtc="2025-04-14T02:18:00Z"/>
        </w:rPr>
      </w:pPr>
      <w:moveFrom w:id="871" w:author="Karandeep Singh" w:date="2025-04-13T22:18:00Z" w16du:dateUtc="2025-04-14T02:18:00Z">
        <w:r>
          <w:t xml:space="preserve"> NODLL</w:t>
        </w:r>
      </w:moveFrom>
    </w:p>
    <w:p w14:paraId="589061D6" w14:textId="77777777" w:rsidR="00C97A3E" w:rsidRDefault="00C97A3E" w:rsidP="00C97A3E">
      <w:pPr>
        <w:rPr>
          <w:moveFrom w:id="872" w:author="Karandeep Singh" w:date="2025-04-13T22:18:00Z" w16du:dateUtc="2025-04-14T02:18:00Z"/>
        </w:rPr>
      </w:pPr>
      <w:moveFrom w:id="873" w:author="Karandeep Singh" w:date="2025-04-13T22:18:00Z" w16du:dateUtc="2025-04-14T02:18:00Z">
        <w:r>
          <w:t xml:space="preserve"> NODUMP</w:t>
        </w:r>
      </w:moveFrom>
    </w:p>
    <w:p w14:paraId="36062715" w14:textId="77777777" w:rsidR="00C97A3E" w:rsidRDefault="00C97A3E" w:rsidP="00C97A3E">
      <w:pPr>
        <w:rPr>
          <w:moveFrom w:id="874" w:author="Karandeep Singh" w:date="2025-04-13T22:18:00Z" w16du:dateUtc="2025-04-14T02:18:00Z"/>
        </w:rPr>
      </w:pPr>
      <w:moveFrom w:id="875" w:author="Karandeep Singh" w:date="2025-04-13T22:18:00Z" w16du:dateUtc="2025-04-14T02:18:00Z">
        <w:r>
          <w:t xml:space="preserve"> NODYNAM</w:t>
        </w:r>
      </w:moveFrom>
    </w:p>
    <w:p w14:paraId="25163064" w14:textId="77777777" w:rsidR="00C97A3E" w:rsidRDefault="00C97A3E" w:rsidP="00C97A3E">
      <w:pPr>
        <w:rPr>
          <w:moveFrom w:id="876" w:author="Karandeep Singh" w:date="2025-04-13T22:18:00Z" w16du:dateUtc="2025-04-14T02:18:00Z"/>
        </w:rPr>
      </w:pPr>
      <w:moveFrom w:id="877" w:author="Karandeep Singh" w:date="2025-04-13T22:18:00Z" w16du:dateUtc="2025-04-14T02:18:00Z">
        <w:r>
          <w:t xml:space="preserve"> NOEXIT</w:t>
        </w:r>
      </w:moveFrom>
    </w:p>
    <w:p w14:paraId="5F4B250C" w14:textId="77777777" w:rsidR="00C97A3E" w:rsidRDefault="00C97A3E" w:rsidP="00C97A3E">
      <w:pPr>
        <w:rPr>
          <w:moveFrom w:id="878" w:author="Karandeep Singh" w:date="2025-04-13T22:18:00Z" w16du:dateUtc="2025-04-14T02:18:00Z"/>
        </w:rPr>
      </w:pPr>
      <w:moveFrom w:id="879" w:author="Karandeep Singh" w:date="2025-04-13T22:18:00Z" w16du:dateUtc="2025-04-14T02:18:00Z">
        <w:r>
          <w:t xml:space="preserve"> NOEXPORTALL</w:t>
        </w:r>
      </w:moveFrom>
    </w:p>
    <w:p w14:paraId="60D92A74" w14:textId="77777777" w:rsidR="00C97A3E" w:rsidRDefault="00C97A3E" w:rsidP="00C97A3E">
      <w:pPr>
        <w:rPr>
          <w:moveFrom w:id="880" w:author="Karandeep Singh" w:date="2025-04-13T22:18:00Z" w16du:dateUtc="2025-04-14T02:18:00Z"/>
        </w:rPr>
      </w:pPr>
      <w:moveFrom w:id="881" w:author="Karandeep Singh" w:date="2025-04-13T22:18:00Z" w16du:dateUtc="2025-04-14T02:18:00Z">
        <w:r>
          <w:t xml:space="preserve"> NOFASTSRT</w:t>
        </w:r>
      </w:moveFrom>
    </w:p>
    <w:p w14:paraId="063E8FF7" w14:textId="77777777" w:rsidR="00C97A3E" w:rsidRDefault="00C97A3E" w:rsidP="00C97A3E">
      <w:pPr>
        <w:rPr>
          <w:moveFrom w:id="882" w:author="Karandeep Singh" w:date="2025-04-13T22:18:00Z" w16du:dateUtc="2025-04-14T02:18:00Z"/>
        </w:rPr>
      </w:pPr>
      <w:moveFrom w:id="883" w:author="Karandeep Singh" w:date="2025-04-13T22:18:00Z" w16du:dateUtc="2025-04-14T02:18:00Z">
        <w:r>
          <w:t xml:space="preserve">   FLAG(I,I)</w:t>
        </w:r>
      </w:moveFrom>
    </w:p>
    <w:p w14:paraId="2925B8D2" w14:textId="77777777" w:rsidR="00C97A3E" w:rsidRDefault="00C97A3E" w:rsidP="00C97A3E">
      <w:pPr>
        <w:rPr>
          <w:moveFrom w:id="884" w:author="Karandeep Singh" w:date="2025-04-13T22:18:00Z" w16du:dateUtc="2025-04-14T02:18:00Z"/>
        </w:rPr>
      </w:pPr>
      <w:moveFrom w:id="885" w:author="Karandeep Singh" w:date="2025-04-13T22:18:00Z" w16du:dateUtc="2025-04-14T02:18:00Z">
        <w:r>
          <w:t xml:space="preserve"> NOFLAGSTD</w:t>
        </w:r>
      </w:moveFrom>
    </w:p>
    <w:p w14:paraId="27300BB6" w14:textId="77777777" w:rsidR="00C97A3E" w:rsidRDefault="00C97A3E" w:rsidP="00C97A3E">
      <w:pPr>
        <w:rPr>
          <w:moveFrom w:id="886" w:author="Karandeep Singh" w:date="2025-04-13T22:18:00Z" w16du:dateUtc="2025-04-14T02:18:00Z"/>
        </w:rPr>
      </w:pPr>
      <w:moveFrom w:id="887" w:author="Karandeep Singh" w:date="2025-04-13T22:18:00Z" w16du:dateUtc="2025-04-14T02:18:00Z">
        <w:r>
          <w:t xml:space="preserve">   HGPR(PRESERVE)</w:t>
        </w:r>
      </w:moveFrom>
    </w:p>
    <w:p w14:paraId="793DFA2A" w14:textId="77777777" w:rsidR="00C97A3E" w:rsidRDefault="00C97A3E" w:rsidP="00C97A3E">
      <w:pPr>
        <w:rPr>
          <w:moveFrom w:id="888" w:author="Karandeep Singh" w:date="2025-04-13T22:18:00Z" w16du:dateUtc="2025-04-14T02:18:00Z"/>
        </w:rPr>
      </w:pPr>
      <w:moveFrom w:id="889" w:author="Karandeep Singh" w:date="2025-04-13T22:18:00Z" w16du:dateUtc="2025-04-14T02:18:00Z">
        <w:r>
          <w:t xml:space="preserve"> NOINITCHECK</w:t>
        </w:r>
      </w:moveFrom>
    </w:p>
    <w:p w14:paraId="59B30E2C" w14:textId="77777777" w:rsidR="00C97A3E" w:rsidRDefault="00C97A3E" w:rsidP="00C97A3E">
      <w:pPr>
        <w:rPr>
          <w:moveFrom w:id="890" w:author="Karandeep Singh" w:date="2025-04-13T22:18:00Z" w16du:dateUtc="2025-04-14T02:18:00Z"/>
        </w:rPr>
      </w:pPr>
      <w:moveFrom w:id="891" w:author="Karandeep Singh" w:date="2025-04-13T22:18:00Z" w16du:dateUtc="2025-04-14T02:18:00Z">
        <w:r>
          <w:t xml:space="preserve"> NOINITIAL</w:t>
        </w:r>
      </w:moveFrom>
    </w:p>
    <w:p w14:paraId="4533A3FF" w14:textId="77777777" w:rsidR="00C97A3E" w:rsidRDefault="00C97A3E" w:rsidP="00C97A3E">
      <w:pPr>
        <w:rPr>
          <w:moveFrom w:id="892" w:author="Karandeep Singh" w:date="2025-04-13T22:18:00Z" w16du:dateUtc="2025-04-14T02:18:00Z"/>
        </w:rPr>
      </w:pPr>
      <w:moveFrom w:id="893" w:author="Karandeep Singh" w:date="2025-04-13T22:18:00Z" w16du:dateUtc="2025-04-14T02:18:00Z">
        <w:r>
          <w:t xml:space="preserve">   INLINE</w:t>
        </w:r>
      </w:moveFrom>
    </w:p>
    <w:p w14:paraId="69274AB2" w14:textId="77777777" w:rsidR="00C97A3E" w:rsidRDefault="00C97A3E" w:rsidP="00C97A3E">
      <w:pPr>
        <w:rPr>
          <w:moveFrom w:id="894" w:author="Karandeep Singh" w:date="2025-04-13T22:18:00Z" w16du:dateUtc="2025-04-14T02:18:00Z"/>
        </w:rPr>
      </w:pPr>
      <w:moveFrom w:id="895" w:author="Karandeep Singh" w:date="2025-04-13T22:18:00Z" w16du:dateUtc="2025-04-14T02:18:00Z">
        <w:r>
          <w:t xml:space="preserve">   INTDATE(ANSI)</w:t>
        </w:r>
      </w:moveFrom>
    </w:p>
    <w:p w14:paraId="23697F6F" w14:textId="77777777" w:rsidR="00C97A3E" w:rsidRDefault="00C97A3E" w:rsidP="00C97A3E">
      <w:pPr>
        <w:rPr>
          <w:moveFrom w:id="896" w:author="Karandeep Singh" w:date="2025-04-13T22:18:00Z" w16du:dateUtc="2025-04-14T02:18:00Z"/>
        </w:rPr>
      </w:pPr>
      <w:moveFrom w:id="897" w:author="Karandeep Singh" w:date="2025-04-13T22:18:00Z" w16du:dateUtc="2025-04-14T02:18:00Z">
        <w:r>
          <w:t xml:space="preserve"> NOINVDATA</w:t>
        </w:r>
      </w:moveFrom>
    </w:p>
    <w:p w14:paraId="214A86F7" w14:textId="77777777" w:rsidR="00C97A3E" w:rsidRDefault="00C97A3E" w:rsidP="00C97A3E">
      <w:pPr>
        <w:rPr>
          <w:moveFrom w:id="898" w:author="Karandeep Singh" w:date="2025-04-13T22:18:00Z" w16du:dateUtc="2025-04-14T02:18:00Z"/>
        </w:rPr>
      </w:pPr>
      <w:moveFrom w:id="899" w:author="Karandeep Singh" w:date="2025-04-13T22:18:00Z" w16du:dateUtc="2025-04-14T02:18:00Z">
        <w:r>
          <w:t xml:space="preserve">   LANGUAGE(EN)</w:t>
        </w:r>
      </w:moveFrom>
    </w:p>
    <w:p w14:paraId="432869B4" w14:textId="77777777" w:rsidR="00C97A3E" w:rsidRDefault="00C97A3E" w:rsidP="00C97A3E">
      <w:pPr>
        <w:rPr>
          <w:moveFrom w:id="900" w:author="Karandeep Singh" w:date="2025-04-13T22:18:00Z" w16du:dateUtc="2025-04-14T02:18:00Z"/>
        </w:rPr>
      </w:pPr>
      <w:moveFrom w:id="901" w:author="Karandeep Singh" w:date="2025-04-13T22:18:00Z" w16du:dateUtc="2025-04-14T02:18:00Z">
        <w:r>
          <w:t xml:space="preserve">   LINECOUNT(60)</w:t>
        </w:r>
      </w:moveFrom>
    </w:p>
    <w:p w14:paraId="006BEC2C" w14:textId="77777777" w:rsidR="00C97A3E" w:rsidRDefault="00C97A3E" w:rsidP="00C97A3E">
      <w:pPr>
        <w:rPr>
          <w:moveFrom w:id="902" w:author="Karandeep Singh" w:date="2025-04-13T22:18:00Z" w16du:dateUtc="2025-04-14T02:18:00Z"/>
        </w:rPr>
      </w:pPr>
      <w:moveFrom w:id="903" w:author="Karandeep Singh" w:date="2025-04-13T22:18:00Z" w16du:dateUtc="2025-04-14T02:18:00Z">
        <w:r>
          <w:t xml:space="preserve"> NOLIST</w:t>
        </w:r>
      </w:moveFrom>
    </w:p>
    <w:p w14:paraId="474FF5ED" w14:textId="77777777" w:rsidR="00C97A3E" w:rsidRDefault="00C97A3E" w:rsidP="00C97A3E">
      <w:pPr>
        <w:rPr>
          <w:moveFrom w:id="904" w:author="Karandeep Singh" w:date="2025-04-13T22:18:00Z" w16du:dateUtc="2025-04-14T02:18:00Z"/>
        </w:rPr>
      </w:pPr>
      <w:moveFrom w:id="905" w:author="Karandeep Singh" w:date="2025-04-13T22:18:00Z" w16du:dateUtc="2025-04-14T02:18:00Z">
        <w:r>
          <w:t xml:space="preserve">   LP(32)</w:t>
        </w:r>
      </w:moveFrom>
    </w:p>
    <w:p w14:paraId="619A69CD" w14:textId="77777777" w:rsidR="00C97A3E" w:rsidRDefault="00C97A3E" w:rsidP="00C97A3E">
      <w:pPr>
        <w:rPr>
          <w:moveFrom w:id="906" w:author="Karandeep Singh" w:date="2025-04-13T22:18:00Z" w16du:dateUtc="2025-04-14T02:18:00Z"/>
        </w:rPr>
      </w:pPr>
      <w:moveFrom w:id="907" w:author="Karandeep Singh" w:date="2025-04-13T22:18:00Z" w16du:dateUtc="2025-04-14T02:18:00Z">
        <w:r>
          <w:t xml:space="preserve"> NOMAP</w:t>
        </w:r>
      </w:moveFrom>
    </w:p>
    <w:p w14:paraId="7BD9C791" w14:textId="77777777" w:rsidR="00C97A3E" w:rsidRDefault="00C97A3E" w:rsidP="00C97A3E">
      <w:pPr>
        <w:rPr>
          <w:moveFrom w:id="908" w:author="Karandeep Singh" w:date="2025-04-13T22:18:00Z" w16du:dateUtc="2025-04-14T02:18:00Z"/>
        </w:rPr>
      </w:pPr>
      <w:moveFrom w:id="909" w:author="Karandeep Singh" w:date="2025-04-13T22:18:00Z" w16du:dateUtc="2025-04-14T02:18:00Z">
        <w:r>
          <w:t xml:space="preserve">   MAXPCF(100000)</w:t>
        </w:r>
      </w:moveFrom>
    </w:p>
    <w:p w14:paraId="6CCA0DAB" w14:textId="77777777" w:rsidR="00C97A3E" w:rsidRDefault="00C97A3E" w:rsidP="00C97A3E">
      <w:pPr>
        <w:rPr>
          <w:moveFrom w:id="910" w:author="Karandeep Singh" w:date="2025-04-13T22:18:00Z" w16du:dateUtc="2025-04-14T02:18:00Z"/>
        </w:rPr>
      </w:pPr>
      <w:moveFrom w:id="911" w:author="Karandeep Singh" w:date="2025-04-13T22:18:00Z" w16du:dateUtc="2025-04-14T02:18:00Z">
        <w:r>
          <w:t xml:space="preserve"> NOMDECK</w:t>
        </w:r>
      </w:moveFrom>
    </w:p>
    <w:p w14:paraId="1E7B4D0A" w14:textId="77777777" w:rsidR="00C97A3E" w:rsidRDefault="00C97A3E" w:rsidP="00C97A3E">
      <w:pPr>
        <w:rPr>
          <w:moveFrom w:id="912" w:author="Karandeep Singh" w:date="2025-04-13T22:18:00Z" w16du:dateUtc="2025-04-14T02:18:00Z"/>
        </w:rPr>
      </w:pPr>
      <w:moveFrom w:id="913" w:author="Karandeep Singh" w:date="2025-04-13T22:18:00Z" w16du:dateUtc="2025-04-14T02:18:00Z">
        <w:r>
          <w:t xml:space="preserve"> NONAME</w:t>
        </w:r>
      </w:moveFrom>
    </w:p>
    <w:p w14:paraId="7B472C1B" w14:textId="77777777" w:rsidR="00C97A3E" w:rsidRDefault="00C97A3E" w:rsidP="00C97A3E">
      <w:pPr>
        <w:rPr>
          <w:moveFrom w:id="914" w:author="Karandeep Singh" w:date="2025-04-13T22:18:00Z" w16du:dateUtc="2025-04-14T02:18:00Z"/>
        </w:rPr>
      </w:pPr>
      <w:moveFrom w:id="915" w:author="Karandeep Singh" w:date="2025-04-13T22:18:00Z" w16du:dateUtc="2025-04-14T02:18:00Z">
        <w:r>
          <w:t xml:space="preserve">   NSYMBOL(NATIONAL)</w:t>
        </w:r>
      </w:moveFrom>
    </w:p>
    <w:p w14:paraId="7473FFD7" w14:textId="77777777" w:rsidR="00C97A3E" w:rsidRDefault="00C97A3E" w:rsidP="00C97A3E">
      <w:pPr>
        <w:rPr>
          <w:moveFrom w:id="916" w:author="Karandeep Singh" w:date="2025-04-13T22:18:00Z" w16du:dateUtc="2025-04-14T02:18:00Z"/>
        </w:rPr>
      </w:pPr>
      <w:moveFrom w:id="917" w:author="Karandeep Singh" w:date="2025-04-13T22:18:00Z" w16du:dateUtc="2025-04-14T02:18:00Z">
        <w:r>
          <w:t xml:space="preserve"> NONUMBER</w:t>
        </w:r>
      </w:moveFrom>
    </w:p>
    <w:p w14:paraId="212ADB03" w14:textId="77777777" w:rsidR="00C97A3E" w:rsidRDefault="00C97A3E" w:rsidP="00C97A3E">
      <w:pPr>
        <w:rPr>
          <w:moveFrom w:id="918" w:author="Karandeep Singh" w:date="2025-04-13T22:18:00Z" w16du:dateUtc="2025-04-14T02:18:00Z"/>
        </w:rPr>
      </w:pPr>
      <w:moveFrom w:id="919" w:author="Karandeep Singh" w:date="2025-04-13T22:18:00Z" w16du:dateUtc="2025-04-14T02:18:00Z">
        <w:r>
          <w:t xml:space="preserve"> NONUMCHECK</w:t>
        </w:r>
      </w:moveFrom>
    </w:p>
    <w:p w14:paraId="0420B7F8" w14:textId="77777777" w:rsidR="00C97A3E" w:rsidRDefault="00C97A3E" w:rsidP="00C97A3E">
      <w:pPr>
        <w:rPr>
          <w:moveFrom w:id="920" w:author="Karandeep Singh" w:date="2025-04-13T22:18:00Z" w16du:dateUtc="2025-04-14T02:18:00Z"/>
        </w:rPr>
      </w:pPr>
      <w:moveFrom w:id="921" w:author="Karandeep Singh" w:date="2025-04-13T22:18:00Z" w16du:dateUtc="2025-04-14T02:18:00Z">
        <w:r>
          <w:t xml:space="preserve">   NUMPROC(NOPFD)</w:t>
        </w:r>
      </w:moveFrom>
    </w:p>
    <w:p w14:paraId="763E4935" w14:textId="77777777" w:rsidR="00C97A3E" w:rsidRDefault="00C97A3E" w:rsidP="00C97A3E">
      <w:pPr>
        <w:rPr>
          <w:moveFrom w:id="922" w:author="Karandeep Singh" w:date="2025-04-13T22:18:00Z" w16du:dateUtc="2025-04-14T02:18:00Z"/>
        </w:rPr>
      </w:pPr>
      <w:moveFrom w:id="923" w:author="Karandeep Singh" w:date="2025-04-13T22:18:00Z" w16du:dateUtc="2025-04-14T02:18:00Z">
        <w:r>
          <w:t xml:space="preserve">   OBJECT</w:t>
        </w:r>
      </w:moveFrom>
    </w:p>
    <w:p w14:paraId="4E8B6539" w14:textId="77777777" w:rsidR="00C97A3E" w:rsidRDefault="00C97A3E" w:rsidP="00C97A3E">
      <w:pPr>
        <w:rPr>
          <w:moveFrom w:id="924" w:author="Karandeep Singh" w:date="2025-04-13T22:18:00Z" w16du:dateUtc="2025-04-14T02:18:00Z"/>
        </w:rPr>
      </w:pPr>
      <w:moveFrom w:id="925" w:author="Karandeep Singh" w:date="2025-04-13T22:18:00Z" w16du:dateUtc="2025-04-14T02:18:00Z">
        <w:r>
          <w:t xml:space="preserve"> NOOFFSET</w:t>
        </w:r>
      </w:moveFrom>
    </w:p>
    <w:p w14:paraId="54B715FF" w14:textId="77777777" w:rsidR="00C97A3E" w:rsidRDefault="00C97A3E" w:rsidP="00C97A3E">
      <w:pPr>
        <w:rPr>
          <w:moveFrom w:id="926" w:author="Karandeep Singh" w:date="2025-04-13T22:18:00Z" w16du:dateUtc="2025-04-14T02:18:00Z"/>
        </w:rPr>
      </w:pPr>
      <w:moveFrom w:id="927" w:author="Karandeep Singh" w:date="2025-04-13T22:18:00Z" w16du:dateUtc="2025-04-14T02:18:00Z">
        <w:r>
          <w:t xml:space="preserve">   OPTIMIZE(0)</w:t>
        </w:r>
      </w:moveFrom>
    </w:p>
    <w:p w14:paraId="0ED3ACC2" w14:textId="77777777" w:rsidR="00C97A3E" w:rsidRDefault="00C97A3E" w:rsidP="00C97A3E">
      <w:pPr>
        <w:rPr>
          <w:moveFrom w:id="928" w:author="Karandeep Singh" w:date="2025-04-13T22:18:00Z" w16du:dateUtc="2025-04-14T02:18:00Z"/>
        </w:rPr>
      </w:pPr>
      <w:moveFrom w:id="929" w:author="Karandeep Singh" w:date="2025-04-13T22:18:00Z" w16du:dateUtc="2025-04-14T02:18:00Z">
        <w:r>
          <w:t xml:space="preserve">   OUTDD(SYSOUT)</w:t>
        </w:r>
      </w:moveFrom>
    </w:p>
    <w:p w14:paraId="69974F23" w14:textId="77777777" w:rsidR="00C97A3E" w:rsidRDefault="00C97A3E" w:rsidP="00C97A3E">
      <w:pPr>
        <w:rPr>
          <w:moveFrom w:id="930" w:author="Karandeep Singh" w:date="2025-04-13T22:18:00Z" w16du:dateUtc="2025-04-14T02:18:00Z"/>
        </w:rPr>
      </w:pPr>
      <w:moveFrom w:id="931" w:author="Karandeep Singh" w:date="2025-04-13T22:18:00Z" w16du:dateUtc="2025-04-14T02:18:00Z">
        <w:r>
          <w:t xml:space="preserve"> NOPARMCHECK</w:t>
        </w:r>
      </w:moveFrom>
    </w:p>
    <w:p w14:paraId="6CC3E88C" w14:textId="77777777" w:rsidR="00C97A3E" w:rsidRDefault="00C97A3E" w:rsidP="00C97A3E">
      <w:pPr>
        <w:rPr>
          <w:moveFrom w:id="932" w:author="Karandeep Singh" w:date="2025-04-13T22:18:00Z" w16du:dateUtc="2025-04-14T02:18:00Z"/>
        </w:rPr>
      </w:pPr>
      <w:moveFrom w:id="933" w:author="Karandeep Singh" w:date="2025-04-13T22:18:00Z" w16du:dateUtc="2025-04-14T02:18:00Z">
        <w:r>
          <w:t xml:space="preserve">   PGMNAME(COMPAT)</w:t>
        </w:r>
      </w:moveFrom>
    </w:p>
    <w:p w14:paraId="265324C9" w14:textId="32BD4636" w:rsidR="00C97A3E" w:rsidRDefault="00C97A3E" w:rsidP="00C97A3E">
      <w:pPr>
        <w:rPr>
          <w:moveTo w:id="934" w:author="Karandeep Singh" w:date="2025-04-13T22:18:00Z" w16du:dateUtc="2025-04-14T02:18:00Z"/>
        </w:rPr>
      </w:pPr>
      <w:moveFrom w:id="935" w:author="Karandeep Singh" w:date="2025-04-13T22:18:00Z" w16du:dateUtc="2025-04-14T02:18:00Z">
        <w:r>
          <w:t xml:space="preserve">PP 5655-EC6 IBM Enterprise COBOL for z/OS  6.3.0 P240906                 Date </w:t>
        </w:r>
      </w:moveFrom>
      <w:moveFromRangeEnd w:id="820"/>
      <w:moveToRangeStart w:id="936" w:author="Karandeep Singh" w:date="2025-04-13T22:18:00Z" w:name="move195475156"/>
      <w:moveTo w:id="937" w:author="Karandeep Singh" w:date="2025-04-13T22:18:00Z" w16du:dateUtc="2025-04-14T02:18:00Z">
        <w:r>
          <w:t>Invocation parameters:</w:t>
        </w:r>
      </w:moveTo>
    </w:p>
    <w:p w14:paraId="5EB6EA04" w14:textId="77777777" w:rsidR="00C97A3E" w:rsidRDefault="00C97A3E" w:rsidP="00C97A3E">
      <w:pPr>
        <w:rPr>
          <w:moveTo w:id="938" w:author="Karandeep Singh" w:date="2025-04-13T22:18:00Z" w16du:dateUtc="2025-04-14T02:18:00Z"/>
        </w:rPr>
      </w:pPr>
      <w:moveTo w:id="939" w:author="Karandeep Singh" w:date="2025-04-13T22:18:00Z" w16du:dateUtc="2025-04-14T02:18:00Z">
        <w:r>
          <w:t xml:space="preserve"> TEST,XREF</w:t>
        </w:r>
      </w:moveTo>
    </w:p>
    <w:p w14:paraId="2A3C81BB" w14:textId="77777777" w:rsidR="00C97A3E" w:rsidRDefault="00C97A3E" w:rsidP="00C97A3E">
      <w:pPr>
        <w:rPr>
          <w:moveTo w:id="940" w:author="Karandeep Singh" w:date="2025-04-13T22:18:00Z" w16du:dateUtc="2025-04-14T02:18:00Z"/>
        </w:rPr>
      </w:pPr>
      <w:moveTo w:id="941" w:author="Karandeep Singh" w:date="2025-04-13T22:18:00Z" w16du:dateUtc="2025-04-14T02:18:00Z">
        <w:r>
          <w:t>Options in effect:</w:t>
        </w:r>
      </w:moveTo>
    </w:p>
    <w:p w14:paraId="6E49BA73" w14:textId="77777777" w:rsidR="00C97A3E" w:rsidRDefault="00C97A3E" w:rsidP="00C97A3E">
      <w:pPr>
        <w:rPr>
          <w:moveTo w:id="942" w:author="Karandeep Singh" w:date="2025-04-13T22:18:00Z" w16du:dateUtc="2025-04-14T02:18:00Z"/>
        </w:rPr>
      </w:pPr>
      <w:moveTo w:id="943" w:author="Karandeep Singh" w:date="2025-04-13T22:18:00Z" w16du:dateUtc="2025-04-14T02:18:00Z">
        <w:r>
          <w:t xml:space="preserve"> NOADATA</w:t>
        </w:r>
      </w:moveTo>
    </w:p>
    <w:p w14:paraId="1D82AD9D" w14:textId="77777777" w:rsidR="00C97A3E" w:rsidRDefault="00C97A3E" w:rsidP="00C97A3E">
      <w:pPr>
        <w:rPr>
          <w:moveTo w:id="944" w:author="Karandeep Singh" w:date="2025-04-13T22:18:00Z" w16du:dateUtc="2025-04-14T02:18:00Z"/>
        </w:rPr>
      </w:pPr>
      <w:moveTo w:id="945" w:author="Karandeep Singh" w:date="2025-04-13T22:18:00Z" w16du:dateUtc="2025-04-14T02:18:00Z">
        <w:r>
          <w:t xml:space="preserve">   ADV</w:t>
        </w:r>
      </w:moveTo>
    </w:p>
    <w:p w14:paraId="394B1FCD" w14:textId="77777777" w:rsidR="00C97A3E" w:rsidRDefault="00C97A3E" w:rsidP="00C97A3E">
      <w:pPr>
        <w:rPr>
          <w:moveTo w:id="946" w:author="Karandeep Singh" w:date="2025-04-13T22:18:00Z" w16du:dateUtc="2025-04-14T02:18:00Z"/>
        </w:rPr>
      </w:pPr>
      <w:moveTo w:id="947" w:author="Karandeep Singh" w:date="2025-04-13T22:18:00Z" w16du:dateUtc="2025-04-14T02:18:00Z">
        <w:r>
          <w:t xml:space="preserve">   AFP(NOVOLATILE)</w:t>
        </w:r>
      </w:moveTo>
    </w:p>
    <w:p w14:paraId="120FC50E" w14:textId="77777777" w:rsidR="00C97A3E" w:rsidRDefault="00C97A3E" w:rsidP="00C97A3E">
      <w:pPr>
        <w:rPr>
          <w:moveTo w:id="948" w:author="Karandeep Singh" w:date="2025-04-13T22:18:00Z" w16du:dateUtc="2025-04-14T02:18:00Z"/>
        </w:rPr>
      </w:pPr>
      <w:moveTo w:id="949" w:author="Karandeep Singh" w:date="2025-04-13T22:18:00Z" w16du:dateUtc="2025-04-14T02:18:00Z">
        <w:r>
          <w:t xml:space="preserve">   QUOTE</w:t>
        </w:r>
      </w:moveTo>
    </w:p>
    <w:p w14:paraId="02076BCD" w14:textId="77777777" w:rsidR="00C97A3E" w:rsidRDefault="00C97A3E" w:rsidP="00C97A3E">
      <w:pPr>
        <w:rPr>
          <w:moveTo w:id="950" w:author="Karandeep Singh" w:date="2025-04-13T22:18:00Z" w16du:dateUtc="2025-04-14T02:18:00Z"/>
        </w:rPr>
      </w:pPr>
      <w:moveTo w:id="951" w:author="Karandeep Singh" w:date="2025-04-13T22:18:00Z" w16du:dateUtc="2025-04-14T02:18:00Z">
        <w:r>
          <w:t xml:space="preserve">   ARCH(8)</w:t>
        </w:r>
      </w:moveTo>
    </w:p>
    <w:p w14:paraId="71BF5669" w14:textId="77777777" w:rsidR="00C97A3E" w:rsidRDefault="00C97A3E" w:rsidP="00C97A3E">
      <w:pPr>
        <w:rPr>
          <w:moveTo w:id="952" w:author="Karandeep Singh" w:date="2025-04-13T22:18:00Z" w16du:dateUtc="2025-04-14T02:18:00Z"/>
        </w:rPr>
      </w:pPr>
      <w:moveTo w:id="953" w:author="Karandeep Singh" w:date="2025-04-13T22:18:00Z" w16du:dateUtc="2025-04-14T02:18:00Z">
        <w:r>
          <w:t xml:space="preserve">   ARITH(COMPAT)</w:t>
        </w:r>
      </w:moveTo>
    </w:p>
    <w:p w14:paraId="5462EA2A" w14:textId="77777777" w:rsidR="00C97A3E" w:rsidRDefault="00C97A3E" w:rsidP="00C97A3E">
      <w:pPr>
        <w:rPr>
          <w:moveTo w:id="954" w:author="Karandeep Singh" w:date="2025-04-13T22:18:00Z" w16du:dateUtc="2025-04-14T02:18:00Z"/>
        </w:rPr>
      </w:pPr>
      <w:moveTo w:id="955" w:author="Karandeep Singh" w:date="2025-04-13T22:18:00Z" w16du:dateUtc="2025-04-14T02:18:00Z">
        <w:r>
          <w:t xml:space="preserve"> NOAWO</w:t>
        </w:r>
      </w:moveTo>
    </w:p>
    <w:p w14:paraId="71BE2CF0" w14:textId="77777777" w:rsidR="00C97A3E" w:rsidRDefault="00C97A3E" w:rsidP="00C97A3E">
      <w:pPr>
        <w:rPr>
          <w:moveTo w:id="956" w:author="Karandeep Singh" w:date="2025-04-13T22:18:00Z" w16du:dateUtc="2025-04-14T02:18:00Z"/>
        </w:rPr>
      </w:pPr>
      <w:moveTo w:id="957" w:author="Karandeep Singh" w:date="2025-04-13T22:18:00Z" w16du:dateUtc="2025-04-14T02:18:00Z">
        <w:r>
          <w:t xml:space="preserve"> NOBLOCK0</w:t>
        </w:r>
      </w:moveTo>
    </w:p>
    <w:p w14:paraId="27CEF1AB" w14:textId="77777777" w:rsidR="00C97A3E" w:rsidRDefault="00C97A3E" w:rsidP="00C97A3E">
      <w:pPr>
        <w:rPr>
          <w:moveTo w:id="958" w:author="Karandeep Singh" w:date="2025-04-13T22:18:00Z" w16du:dateUtc="2025-04-14T02:18:00Z"/>
        </w:rPr>
      </w:pPr>
      <w:moveTo w:id="959" w:author="Karandeep Singh" w:date="2025-04-13T22:18:00Z" w16du:dateUtc="2025-04-14T02:18:00Z">
        <w:r>
          <w:t xml:space="preserve">   BUFSIZE(4096)</w:t>
        </w:r>
      </w:moveTo>
    </w:p>
    <w:p w14:paraId="4919F7F9" w14:textId="77777777" w:rsidR="00C97A3E" w:rsidRDefault="00C97A3E" w:rsidP="00C97A3E">
      <w:pPr>
        <w:rPr>
          <w:moveTo w:id="960" w:author="Karandeep Singh" w:date="2025-04-13T22:18:00Z" w16du:dateUtc="2025-04-14T02:18:00Z"/>
        </w:rPr>
      </w:pPr>
      <w:moveTo w:id="961" w:author="Karandeep Singh" w:date="2025-04-13T22:18:00Z" w16du:dateUtc="2025-04-14T02:18:00Z">
        <w:r>
          <w:t xml:space="preserve"> NOCICS</w:t>
        </w:r>
      </w:moveTo>
    </w:p>
    <w:p w14:paraId="044AF6E8" w14:textId="77777777" w:rsidR="00C97A3E" w:rsidRDefault="00C97A3E" w:rsidP="00C97A3E">
      <w:pPr>
        <w:rPr>
          <w:moveTo w:id="962" w:author="Karandeep Singh" w:date="2025-04-13T22:18:00Z" w16du:dateUtc="2025-04-14T02:18:00Z"/>
        </w:rPr>
      </w:pPr>
      <w:moveTo w:id="963" w:author="Karandeep Singh" w:date="2025-04-13T22:18:00Z" w16du:dateUtc="2025-04-14T02:18:00Z">
        <w:r>
          <w:t xml:space="preserve">   CODEPAGE(1140)</w:t>
        </w:r>
      </w:moveTo>
    </w:p>
    <w:p w14:paraId="4AEEE7E4" w14:textId="77777777" w:rsidR="00C97A3E" w:rsidRDefault="00C97A3E" w:rsidP="00C97A3E">
      <w:pPr>
        <w:rPr>
          <w:moveTo w:id="964" w:author="Karandeep Singh" w:date="2025-04-13T22:18:00Z" w16du:dateUtc="2025-04-14T02:18:00Z"/>
        </w:rPr>
      </w:pPr>
      <w:moveTo w:id="965" w:author="Karandeep Singh" w:date="2025-04-13T22:18:00Z" w16du:dateUtc="2025-04-14T02:18:00Z">
        <w:r>
          <w:t xml:space="preserve"> NOCOMPILE(S)</w:t>
        </w:r>
      </w:moveTo>
    </w:p>
    <w:p w14:paraId="4A42E5DA" w14:textId="77777777" w:rsidR="00C97A3E" w:rsidRDefault="00C97A3E" w:rsidP="00C97A3E">
      <w:pPr>
        <w:rPr>
          <w:moveTo w:id="966" w:author="Karandeep Singh" w:date="2025-04-13T22:18:00Z" w16du:dateUtc="2025-04-14T02:18:00Z"/>
        </w:rPr>
      </w:pPr>
      <w:moveTo w:id="967" w:author="Karandeep Singh" w:date="2025-04-13T22:18:00Z" w16du:dateUtc="2025-04-14T02:18:00Z">
        <w:r>
          <w:t xml:space="preserve">   CONDCOMP(NOSKIPSRC)</w:t>
        </w:r>
      </w:moveTo>
    </w:p>
    <w:p w14:paraId="0378B5BD" w14:textId="77777777" w:rsidR="00C97A3E" w:rsidRDefault="00C97A3E" w:rsidP="00C97A3E">
      <w:pPr>
        <w:rPr>
          <w:moveTo w:id="968" w:author="Karandeep Singh" w:date="2025-04-13T22:18:00Z" w16du:dateUtc="2025-04-14T02:18:00Z"/>
        </w:rPr>
      </w:pPr>
      <w:moveTo w:id="969" w:author="Karandeep Singh" w:date="2025-04-13T22:18:00Z" w16du:dateUtc="2025-04-14T02:18:00Z">
        <w:r>
          <w:t xml:space="preserve"> NOCOPYLOC</w:t>
        </w:r>
      </w:moveTo>
    </w:p>
    <w:p w14:paraId="48E0C975" w14:textId="77777777" w:rsidR="00C97A3E" w:rsidRDefault="00C97A3E" w:rsidP="00C97A3E">
      <w:pPr>
        <w:rPr>
          <w:moveTo w:id="970" w:author="Karandeep Singh" w:date="2025-04-13T22:18:00Z" w16du:dateUtc="2025-04-14T02:18:00Z"/>
        </w:rPr>
      </w:pPr>
      <w:moveTo w:id="971" w:author="Karandeep Singh" w:date="2025-04-13T22:18:00Z" w16du:dateUtc="2025-04-14T02:18:00Z">
        <w:r>
          <w:t xml:space="preserve"> NOCOPYRIGHT</w:t>
        </w:r>
      </w:moveTo>
    </w:p>
    <w:p w14:paraId="729D7760" w14:textId="77777777" w:rsidR="00C97A3E" w:rsidRDefault="00C97A3E" w:rsidP="00C97A3E">
      <w:pPr>
        <w:rPr>
          <w:moveTo w:id="972" w:author="Karandeep Singh" w:date="2025-04-13T22:18:00Z" w16du:dateUtc="2025-04-14T02:18:00Z"/>
        </w:rPr>
      </w:pPr>
      <w:moveTo w:id="973" w:author="Karandeep Singh" w:date="2025-04-13T22:18:00Z" w16du:dateUtc="2025-04-14T02:18:00Z">
        <w:r>
          <w:t xml:space="preserve"> NOCURRENCY</w:t>
        </w:r>
      </w:moveTo>
    </w:p>
    <w:p w14:paraId="1DF990F8" w14:textId="223B4921" w:rsidR="00C97A3E" w:rsidRDefault="00C97A3E" w:rsidP="00C97A3E">
      <w:pPr>
        <w:rPr>
          <w:ins w:id="974" w:author="Karandeep Singh" w:date="2025-04-13T22:18:00Z" w16du:dateUtc="2025-04-14T02:18:00Z"/>
        </w:rPr>
      </w:pPr>
      <w:moveTo w:id="975" w:author="Karandeep Singh" w:date="2025-04-13T22:18:00Z" w16du:dateUtc="2025-04-14T02:18:00Z">
        <w:r>
          <w:t xml:space="preserve">   DATA(</w:t>
        </w:r>
      </w:moveTo>
      <w:moveToRangeEnd w:id="936"/>
      <w:del w:id="976" w:author="Karandeep Singh" w:date="2025-04-13T22:18:00Z" w16du:dateUtc="2025-04-14T02:18:00Z">
        <w:r w:rsidR="00CD2A7D">
          <w:delText>03/</w:delText>
        </w:r>
      </w:del>
      <w:r>
        <w:t>31</w:t>
      </w:r>
      <w:ins w:id="977" w:author="Karandeep Singh" w:date="2025-04-13T22:18:00Z" w16du:dateUtc="2025-04-14T02:18:00Z">
        <w:r>
          <w:t>)</w:t>
        </w:r>
      </w:ins>
    </w:p>
    <w:p w14:paraId="0A3B2D93" w14:textId="77777777" w:rsidR="00C97A3E" w:rsidRDefault="00C97A3E" w:rsidP="00C97A3E">
      <w:pPr>
        <w:rPr>
          <w:ins w:id="978" w:author="Karandeep Singh" w:date="2025-04-13T22:18:00Z" w16du:dateUtc="2025-04-14T02:18:00Z"/>
        </w:rPr>
      </w:pPr>
      <w:ins w:id="979" w:author="Karandeep Singh" w:date="2025-04-13T22:18:00Z" w16du:dateUtc="2025-04-14T02:18:00Z">
        <w:r>
          <w:t xml:space="preserve">   DBCS</w:t>
        </w:r>
      </w:ins>
    </w:p>
    <w:p w14:paraId="1B500BB7" w14:textId="77777777" w:rsidR="00C97A3E" w:rsidRDefault="00C97A3E" w:rsidP="00C97A3E">
      <w:pPr>
        <w:rPr>
          <w:ins w:id="980" w:author="Karandeep Singh" w:date="2025-04-13T22:18:00Z" w16du:dateUtc="2025-04-14T02:18:00Z"/>
        </w:rPr>
      </w:pPr>
      <w:ins w:id="981" w:author="Karandeep Singh" w:date="2025-04-13T22:18:00Z" w16du:dateUtc="2025-04-14T02:18:00Z">
        <w:r>
          <w:t xml:space="preserve"> NODECK</w:t>
        </w:r>
      </w:ins>
    </w:p>
    <w:p w14:paraId="68DE1E81" w14:textId="77777777" w:rsidR="00C97A3E" w:rsidRDefault="00C97A3E" w:rsidP="00C97A3E">
      <w:pPr>
        <w:rPr>
          <w:ins w:id="982" w:author="Karandeep Singh" w:date="2025-04-13T22:18:00Z" w16du:dateUtc="2025-04-14T02:18:00Z"/>
        </w:rPr>
      </w:pPr>
      <w:ins w:id="983" w:author="Karandeep Singh" w:date="2025-04-13T22:18:00Z" w16du:dateUtc="2025-04-14T02:18:00Z">
        <w:r>
          <w:t xml:space="preserve"> NODEFINE</w:t>
        </w:r>
      </w:ins>
    </w:p>
    <w:p w14:paraId="2C452F74" w14:textId="77777777" w:rsidR="00C97A3E" w:rsidRDefault="00C97A3E" w:rsidP="00C97A3E">
      <w:pPr>
        <w:rPr>
          <w:ins w:id="984" w:author="Karandeep Singh" w:date="2025-04-13T22:18:00Z" w16du:dateUtc="2025-04-14T02:18:00Z"/>
        </w:rPr>
      </w:pPr>
      <w:ins w:id="985" w:author="Karandeep Singh" w:date="2025-04-13T22:18:00Z" w16du:dateUtc="2025-04-14T02:18:00Z">
        <w:r>
          <w:t xml:space="preserve"> NODIAGTRUNC</w:t>
        </w:r>
      </w:ins>
    </w:p>
    <w:p w14:paraId="753A40E4" w14:textId="77777777" w:rsidR="00C97A3E" w:rsidRDefault="00C97A3E" w:rsidP="00C97A3E">
      <w:pPr>
        <w:rPr>
          <w:ins w:id="986" w:author="Karandeep Singh" w:date="2025-04-13T22:18:00Z" w16du:dateUtc="2025-04-14T02:18:00Z"/>
        </w:rPr>
      </w:pPr>
      <w:ins w:id="987" w:author="Karandeep Singh" w:date="2025-04-13T22:18:00Z" w16du:dateUtc="2025-04-14T02:18:00Z">
        <w:r>
          <w:t xml:space="preserve">   DISPSIGN(COMPAT)</w:t>
        </w:r>
      </w:ins>
    </w:p>
    <w:p w14:paraId="56D85D2B" w14:textId="77777777" w:rsidR="00C97A3E" w:rsidRDefault="00C97A3E" w:rsidP="00C97A3E">
      <w:pPr>
        <w:rPr>
          <w:ins w:id="988" w:author="Karandeep Singh" w:date="2025-04-13T22:18:00Z" w16du:dateUtc="2025-04-14T02:18:00Z"/>
        </w:rPr>
      </w:pPr>
      <w:ins w:id="989" w:author="Karandeep Singh" w:date="2025-04-13T22:18:00Z" w16du:dateUtc="2025-04-14T02:18:00Z">
        <w:r>
          <w:t xml:space="preserve"> NODLL</w:t>
        </w:r>
      </w:ins>
    </w:p>
    <w:p w14:paraId="457B1BA7" w14:textId="77777777" w:rsidR="00C97A3E" w:rsidRDefault="00C97A3E" w:rsidP="00C97A3E">
      <w:pPr>
        <w:rPr>
          <w:ins w:id="990" w:author="Karandeep Singh" w:date="2025-04-13T22:18:00Z" w16du:dateUtc="2025-04-14T02:18:00Z"/>
        </w:rPr>
      </w:pPr>
      <w:ins w:id="991" w:author="Karandeep Singh" w:date="2025-04-13T22:18:00Z" w16du:dateUtc="2025-04-14T02:18:00Z">
        <w:r>
          <w:t xml:space="preserve"> NODUMP</w:t>
        </w:r>
      </w:ins>
    </w:p>
    <w:p w14:paraId="1EE0B820" w14:textId="77777777" w:rsidR="00C97A3E" w:rsidRDefault="00C97A3E" w:rsidP="00C97A3E">
      <w:pPr>
        <w:rPr>
          <w:ins w:id="992" w:author="Karandeep Singh" w:date="2025-04-13T22:18:00Z" w16du:dateUtc="2025-04-14T02:18:00Z"/>
        </w:rPr>
      </w:pPr>
      <w:ins w:id="993" w:author="Karandeep Singh" w:date="2025-04-13T22:18:00Z" w16du:dateUtc="2025-04-14T02:18:00Z">
        <w:r>
          <w:t xml:space="preserve"> NODYNAM</w:t>
        </w:r>
      </w:ins>
    </w:p>
    <w:p w14:paraId="2E047107" w14:textId="77777777" w:rsidR="00C97A3E" w:rsidRDefault="00C97A3E" w:rsidP="00C97A3E">
      <w:pPr>
        <w:rPr>
          <w:ins w:id="994" w:author="Karandeep Singh" w:date="2025-04-13T22:18:00Z" w16du:dateUtc="2025-04-14T02:18:00Z"/>
        </w:rPr>
      </w:pPr>
      <w:ins w:id="995" w:author="Karandeep Singh" w:date="2025-04-13T22:18:00Z" w16du:dateUtc="2025-04-14T02:18:00Z">
        <w:r>
          <w:t xml:space="preserve"> NOEXIT</w:t>
        </w:r>
      </w:ins>
    </w:p>
    <w:p w14:paraId="7B70E55E" w14:textId="77777777" w:rsidR="00C97A3E" w:rsidRDefault="00C97A3E" w:rsidP="00C97A3E">
      <w:pPr>
        <w:rPr>
          <w:ins w:id="996" w:author="Karandeep Singh" w:date="2025-04-13T22:18:00Z" w16du:dateUtc="2025-04-14T02:18:00Z"/>
        </w:rPr>
      </w:pPr>
      <w:ins w:id="997" w:author="Karandeep Singh" w:date="2025-04-13T22:18:00Z" w16du:dateUtc="2025-04-14T02:18:00Z">
        <w:r>
          <w:t xml:space="preserve"> NOEXPORTALL</w:t>
        </w:r>
      </w:ins>
    </w:p>
    <w:p w14:paraId="351C4075" w14:textId="77777777" w:rsidR="00C97A3E" w:rsidRDefault="00C97A3E" w:rsidP="00C97A3E">
      <w:pPr>
        <w:rPr>
          <w:ins w:id="998" w:author="Karandeep Singh" w:date="2025-04-13T22:18:00Z" w16du:dateUtc="2025-04-14T02:18:00Z"/>
        </w:rPr>
      </w:pPr>
      <w:ins w:id="999" w:author="Karandeep Singh" w:date="2025-04-13T22:18:00Z" w16du:dateUtc="2025-04-14T02:18:00Z">
        <w:r>
          <w:t xml:space="preserve"> NOFASTSRT</w:t>
        </w:r>
      </w:ins>
    </w:p>
    <w:p w14:paraId="17E1A558" w14:textId="77777777" w:rsidR="00C97A3E" w:rsidRDefault="00C97A3E" w:rsidP="00C97A3E">
      <w:pPr>
        <w:rPr>
          <w:ins w:id="1000" w:author="Karandeep Singh" w:date="2025-04-13T22:18:00Z" w16du:dateUtc="2025-04-14T02:18:00Z"/>
        </w:rPr>
      </w:pPr>
      <w:ins w:id="1001" w:author="Karandeep Singh" w:date="2025-04-13T22:18:00Z" w16du:dateUtc="2025-04-14T02:18:00Z">
        <w:r>
          <w:t xml:space="preserve">   FLAG(I,I)</w:t>
        </w:r>
      </w:ins>
    </w:p>
    <w:p w14:paraId="4690D678" w14:textId="77777777" w:rsidR="00C97A3E" w:rsidRDefault="00C97A3E" w:rsidP="00C97A3E">
      <w:pPr>
        <w:rPr>
          <w:ins w:id="1002" w:author="Karandeep Singh" w:date="2025-04-13T22:18:00Z" w16du:dateUtc="2025-04-14T02:18:00Z"/>
        </w:rPr>
      </w:pPr>
      <w:ins w:id="1003" w:author="Karandeep Singh" w:date="2025-04-13T22:18:00Z" w16du:dateUtc="2025-04-14T02:18:00Z">
        <w:r>
          <w:t xml:space="preserve"> NOFLAGSTD</w:t>
        </w:r>
      </w:ins>
    </w:p>
    <w:p w14:paraId="3D808798" w14:textId="77777777" w:rsidR="00C97A3E" w:rsidRDefault="00C97A3E" w:rsidP="00C97A3E">
      <w:pPr>
        <w:rPr>
          <w:ins w:id="1004" w:author="Karandeep Singh" w:date="2025-04-13T22:18:00Z" w16du:dateUtc="2025-04-14T02:18:00Z"/>
        </w:rPr>
      </w:pPr>
      <w:ins w:id="1005" w:author="Karandeep Singh" w:date="2025-04-13T22:18:00Z" w16du:dateUtc="2025-04-14T02:18:00Z">
        <w:r>
          <w:t xml:space="preserve">   HGPR(PRESERVE)</w:t>
        </w:r>
      </w:ins>
    </w:p>
    <w:p w14:paraId="06DEAF6F" w14:textId="77777777" w:rsidR="00C97A3E" w:rsidRDefault="00C97A3E" w:rsidP="00C97A3E">
      <w:pPr>
        <w:rPr>
          <w:ins w:id="1006" w:author="Karandeep Singh" w:date="2025-04-13T22:18:00Z" w16du:dateUtc="2025-04-14T02:18:00Z"/>
        </w:rPr>
      </w:pPr>
      <w:ins w:id="1007" w:author="Karandeep Singh" w:date="2025-04-13T22:18:00Z" w16du:dateUtc="2025-04-14T02:18:00Z">
        <w:r>
          <w:t xml:space="preserve"> NOINITCHECK</w:t>
        </w:r>
      </w:ins>
    </w:p>
    <w:p w14:paraId="27FCE74E" w14:textId="77777777" w:rsidR="00C97A3E" w:rsidRDefault="00C97A3E" w:rsidP="00C97A3E">
      <w:pPr>
        <w:rPr>
          <w:ins w:id="1008" w:author="Karandeep Singh" w:date="2025-04-13T22:18:00Z" w16du:dateUtc="2025-04-14T02:18:00Z"/>
        </w:rPr>
      </w:pPr>
      <w:ins w:id="1009" w:author="Karandeep Singh" w:date="2025-04-13T22:18:00Z" w16du:dateUtc="2025-04-14T02:18:00Z">
        <w:r>
          <w:t xml:space="preserve"> NOINITIAL</w:t>
        </w:r>
      </w:ins>
    </w:p>
    <w:p w14:paraId="2C4254BC" w14:textId="77777777" w:rsidR="00C97A3E" w:rsidRDefault="00C97A3E" w:rsidP="00C97A3E">
      <w:pPr>
        <w:rPr>
          <w:ins w:id="1010" w:author="Karandeep Singh" w:date="2025-04-13T22:18:00Z" w16du:dateUtc="2025-04-14T02:18:00Z"/>
        </w:rPr>
      </w:pPr>
      <w:ins w:id="1011" w:author="Karandeep Singh" w:date="2025-04-13T22:18:00Z" w16du:dateUtc="2025-04-14T02:18:00Z">
        <w:r>
          <w:t xml:space="preserve">   INLINE</w:t>
        </w:r>
      </w:ins>
    </w:p>
    <w:p w14:paraId="07B96905" w14:textId="77777777" w:rsidR="00C97A3E" w:rsidRDefault="00C97A3E" w:rsidP="00C97A3E">
      <w:pPr>
        <w:rPr>
          <w:ins w:id="1012" w:author="Karandeep Singh" w:date="2025-04-13T22:18:00Z" w16du:dateUtc="2025-04-14T02:18:00Z"/>
        </w:rPr>
      </w:pPr>
      <w:ins w:id="1013" w:author="Karandeep Singh" w:date="2025-04-13T22:18:00Z" w16du:dateUtc="2025-04-14T02:18:00Z">
        <w:r>
          <w:t xml:space="preserve">   INTDATE(ANSI)</w:t>
        </w:r>
      </w:ins>
    </w:p>
    <w:p w14:paraId="6EFEAB8C" w14:textId="77777777" w:rsidR="00C97A3E" w:rsidRDefault="00C97A3E" w:rsidP="00C97A3E">
      <w:pPr>
        <w:rPr>
          <w:ins w:id="1014" w:author="Karandeep Singh" w:date="2025-04-13T22:18:00Z" w16du:dateUtc="2025-04-14T02:18:00Z"/>
        </w:rPr>
      </w:pPr>
      <w:ins w:id="1015" w:author="Karandeep Singh" w:date="2025-04-13T22:18:00Z" w16du:dateUtc="2025-04-14T02:18:00Z">
        <w:r>
          <w:t xml:space="preserve"> NOINVDATA</w:t>
        </w:r>
      </w:ins>
    </w:p>
    <w:p w14:paraId="3B0805AF" w14:textId="77777777" w:rsidR="00C97A3E" w:rsidRDefault="00C97A3E" w:rsidP="00C97A3E">
      <w:pPr>
        <w:rPr>
          <w:ins w:id="1016" w:author="Karandeep Singh" w:date="2025-04-13T22:18:00Z" w16du:dateUtc="2025-04-14T02:18:00Z"/>
        </w:rPr>
      </w:pPr>
      <w:ins w:id="1017" w:author="Karandeep Singh" w:date="2025-04-13T22:18:00Z" w16du:dateUtc="2025-04-14T02:18:00Z">
        <w:r>
          <w:t xml:space="preserve">   LANGUAGE(EN)</w:t>
        </w:r>
      </w:ins>
    </w:p>
    <w:p w14:paraId="3DCECCBD" w14:textId="77777777" w:rsidR="00C97A3E" w:rsidRDefault="00C97A3E" w:rsidP="00C97A3E">
      <w:pPr>
        <w:rPr>
          <w:ins w:id="1018" w:author="Karandeep Singh" w:date="2025-04-13T22:18:00Z" w16du:dateUtc="2025-04-14T02:18:00Z"/>
        </w:rPr>
      </w:pPr>
      <w:ins w:id="1019" w:author="Karandeep Singh" w:date="2025-04-13T22:18:00Z" w16du:dateUtc="2025-04-14T02:18:00Z">
        <w:r>
          <w:t xml:space="preserve">   LINECOUNT(60)</w:t>
        </w:r>
      </w:ins>
    </w:p>
    <w:p w14:paraId="4191310C" w14:textId="77777777" w:rsidR="00C97A3E" w:rsidRDefault="00C97A3E" w:rsidP="00C97A3E">
      <w:pPr>
        <w:rPr>
          <w:ins w:id="1020" w:author="Karandeep Singh" w:date="2025-04-13T22:18:00Z" w16du:dateUtc="2025-04-14T02:18:00Z"/>
        </w:rPr>
      </w:pPr>
      <w:ins w:id="1021" w:author="Karandeep Singh" w:date="2025-04-13T22:18:00Z" w16du:dateUtc="2025-04-14T02:18:00Z">
        <w:r>
          <w:t xml:space="preserve"> NOLIST</w:t>
        </w:r>
      </w:ins>
    </w:p>
    <w:p w14:paraId="7A1370A6" w14:textId="77777777" w:rsidR="00C97A3E" w:rsidRDefault="00C97A3E" w:rsidP="00C97A3E">
      <w:pPr>
        <w:rPr>
          <w:ins w:id="1022" w:author="Karandeep Singh" w:date="2025-04-13T22:18:00Z" w16du:dateUtc="2025-04-14T02:18:00Z"/>
        </w:rPr>
      </w:pPr>
      <w:ins w:id="1023" w:author="Karandeep Singh" w:date="2025-04-13T22:18:00Z" w16du:dateUtc="2025-04-14T02:18:00Z">
        <w:r>
          <w:t xml:space="preserve">   LP(32)</w:t>
        </w:r>
      </w:ins>
    </w:p>
    <w:p w14:paraId="56D58198" w14:textId="77777777" w:rsidR="00C97A3E" w:rsidRDefault="00C97A3E" w:rsidP="00C97A3E">
      <w:pPr>
        <w:rPr>
          <w:ins w:id="1024" w:author="Karandeep Singh" w:date="2025-04-13T22:18:00Z" w16du:dateUtc="2025-04-14T02:18:00Z"/>
        </w:rPr>
      </w:pPr>
      <w:ins w:id="1025" w:author="Karandeep Singh" w:date="2025-04-13T22:18:00Z" w16du:dateUtc="2025-04-14T02:18:00Z">
        <w:r>
          <w:t xml:space="preserve"> NOMAP</w:t>
        </w:r>
      </w:ins>
    </w:p>
    <w:p w14:paraId="57D996A2" w14:textId="77777777" w:rsidR="00C97A3E" w:rsidRDefault="00C97A3E" w:rsidP="00C97A3E">
      <w:pPr>
        <w:rPr>
          <w:ins w:id="1026" w:author="Karandeep Singh" w:date="2025-04-13T22:18:00Z" w16du:dateUtc="2025-04-14T02:18:00Z"/>
        </w:rPr>
      </w:pPr>
      <w:ins w:id="1027" w:author="Karandeep Singh" w:date="2025-04-13T22:18:00Z" w16du:dateUtc="2025-04-14T02:18:00Z">
        <w:r>
          <w:t xml:space="preserve">   MAXPCF(100000)</w:t>
        </w:r>
      </w:ins>
    </w:p>
    <w:p w14:paraId="5174ACB4" w14:textId="77777777" w:rsidR="00C97A3E" w:rsidRDefault="00C97A3E" w:rsidP="00C97A3E">
      <w:pPr>
        <w:rPr>
          <w:ins w:id="1028" w:author="Karandeep Singh" w:date="2025-04-13T22:18:00Z" w16du:dateUtc="2025-04-14T02:18:00Z"/>
        </w:rPr>
      </w:pPr>
      <w:ins w:id="1029" w:author="Karandeep Singh" w:date="2025-04-13T22:18:00Z" w16du:dateUtc="2025-04-14T02:18:00Z">
        <w:r>
          <w:t xml:space="preserve"> NOMDECK</w:t>
        </w:r>
      </w:ins>
    </w:p>
    <w:p w14:paraId="041245CB" w14:textId="77777777" w:rsidR="00C97A3E" w:rsidRDefault="00C97A3E" w:rsidP="00C97A3E">
      <w:pPr>
        <w:rPr>
          <w:ins w:id="1030" w:author="Karandeep Singh" w:date="2025-04-13T22:18:00Z" w16du:dateUtc="2025-04-14T02:18:00Z"/>
        </w:rPr>
      </w:pPr>
      <w:ins w:id="1031" w:author="Karandeep Singh" w:date="2025-04-13T22:18:00Z" w16du:dateUtc="2025-04-14T02:18:00Z">
        <w:r>
          <w:t xml:space="preserve"> NONAME</w:t>
        </w:r>
      </w:ins>
    </w:p>
    <w:p w14:paraId="4C0C2C66" w14:textId="77777777" w:rsidR="00C97A3E" w:rsidRDefault="00C97A3E" w:rsidP="00C97A3E">
      <w:pPr>
        <w:rPr>
          <w:ins w:id="1032" w:author="Karandeep Singh" w:date="2025-04-13T22:18:00Z" w16du:dateUtc="2025-04-14T02:18:00Z"/>
        </w:rPr>
      </w:pPr>
      <w:ins w:id="1033" w:author="Karandeep Singh" w:date="2025-04-13T22:18:00Z" w16du:dateUtc="2025-04-14T02:18:00Z">
        <w:r>
          <w:t xml:space="preserve">   NSYMBOL(NATIONAL)</w:t>
        </w:r>
      </w:ins>
    </w:p>
    <w:p w14:paraId="0A1032FA" w14:textId="77777777" w:rsidR="00C97A3E" w:rsidRDefault="00C97A3E" w:rsidP="00C97A3E">
      <w:pPr>
        <w:rPr>
          <w:ins w:id="1034" w:author="Karandeep Singh" w:date="2025-04-13T22:18:00Z" w16du:dateUtc="2025-04-14T02:18:00Z"/>
        </w:rPr>
      </w:pPr>
      <w:ins w:id="1035" w:author="Karandeep Singh" w:date="2025-04-13T22:18:00Z" w16du:dateUtc="2025-04-14T02:18:00Z">
        <w:r>
          <w:t xml:space="preserve"> NONUMBER</w:t>
        </w:r>
      </w:ins>
    </w:p>
    <w:p w14:paraId="2A806635" w14:textId="77777777" w:rsidR="00C97A3E" w:rsidRDefault="00C97A3E" w:rsidP="00C97A3E">
      <w:pPr>
        <w:rPr>
          <w:ins w:id="1036" w:author="Karandeep Singh" w:date="2025-04-13T22:18:00Z" w16du:dateUtc="2025-04-14T02:18:00Z"/>
        </w:rPr>
      </w:pPr>
      <w:ins w:id="1037" w:author="Karandeep Singh" w:date="2025-04-13T22:18:00Z" w16du:dateUtc="2025-04-14T02:18:00Z">
        <w:r>
          <w:t xml:space="preserve"> NONUMCHECK</w:t>
        </w:r>
      </w:ins>
    </w:p>
    <w:p w14:paraId="1ADDBA60" w14:textId="77777777" w:rsidR="00C97A3E" w:rsidRDefault="00C97A3E" w:rsidP="00C97A3E">
      <w:pPr>
        <w:rPr>
          <w:ins w:id="1038" w:author="Karandeep Singh" w:date="2025-04-13T22:18:00Z" w16du:dateUtc="2025-04-14T02:18:00Z"/>
        </w:rPr>
      </w:pPr>
      <w:ins w:id="1039" w:author="Karandeep Singh" w:date="2025-04-13T22:18:00Z" w16du:dateUtc="2025-04-14T02:18:00Z">
        <w:r>
          <w:t xml:space="preserve">   NUMPROC(NOPFD)</w:t>
        </w:r>
      </w:ins>
    </w:p>
    <w:p w14:paraId="4743B46A" w14:textId="77777777" w:rsidR="00C97A3E" w:rsidRDefault="00C97A3E" w:rsidP="00C97A3E">
      <w:pPr>
        <w:rPr>
          <w:ins w:id="1040" w:author="Karandeep Singh" w:date="2025-04-13T22:18:00Z" w16du:dateUtc="2025-04-14T02:18:00Z"/>
        </w:rPr>
      </w:pPr>
      <w:ins w:id="1041" w:author="Karandeep Singh" w:date="2025-04-13T22:18:00Z" w16du:dateUtc="2025-04-14T02:18:00Z">
        <w:r>
          <w:t xml:space="preserve">   OBJECT</w:t>
        </w:r>
      </w:ins>
    </w:p>
    <w:p w14:paraId="0B6D218D" w14:textId="77777777" w:rsidR="00C97A3E" w:rsidRDefault="00C97A3E" w:rsidP="00C97A3E">
      <w:pPr>
        <w:rPr>
          <w:ins w:id="1042" w:author="Karandeep Singh" w:date="2025-04-13T22:18:00Z" w16du:dateUtc="2025-04-14T02:18:00Z"/>
        </w:rPr>
      </w:pPr>
      <w:ins w:id="1043" w:author="Karandeep Singh" w:date="2025-04-13T22:18:00Z" w16du:dateUtc="2025-04-14T02:18:00Z">
        <w:r>
          <w:t xml:space="preserve"> NOOFFSET</w:t>
        </w:r>
      </w:ins>
    </w:p>
    <w:p w14:paraId="74ACC5EF" w14:textId="77777777" w:rsidR="00C97A3E" w:rsidRDefault="00C97A3E" w:rsidP="00C97A3E">
      <w:pPr>
        <w:rPr>
          <w:ins w:id="1044" w:author="Karandeep Singh" w:date="2025-04-13T22:18:00Z" w16du:dateUtc="2025-04-14T02:18:00Z"/>
        </w:rPr>
      </w:pPr>
      <w:ins w:id="1045" w:author="Karandeep Singh" w:date="2025-04-13T22:18:00Z" w16du:dateUtc="2025-04-14T02:18:00Z">
        <w:r>
          <w:t xml:space="preserve">   OPTIMIZE(0)</w:t>
        </w:r>
      </w:ins>
    </w:p>
    <w:p w14:paraId="23324601" w14:textId="77777777" w:rsidR="00C97A3E" w:rsidRDefault="00C97A3E" w:rsidP="00C97A3E">
      <w:pPr>
        <w:rPr>
          <w:ins w:id="1046" w:author="Karandeep Singh" w:date="2025-04-13T22:18:00Z" w16du:dateUtc="2025-04-14T02:18:00Z"/>
        </w:rPr>
      </w:pPr>
      <w:ins w:id="1047" w:author="Karandeep Singh" w:date="2025-04-13T22:18:00Z" w16du:dateUtc="2025-04-14T02:18:00Z">
        <w:r>
          <w:t xml:space="preserve">   OUTDD(SYSOUT)</w:t>
        </w:r>
      </w:ins>
    </w:p>
    <w:p w14:paraId="5AB468A8" w14:textId="77777777" w:rsidR="00C97A3E" w:rsidRDefault="00C97A3E" w:rsidP="00C97A3E">
      <w:pPr>
        <w:rPr>
          <w:ins w:id="1048" w:author="Karandeep Singh" w:date="2025-04-13T22:18:00Z" w16du:dateUtc="2025-04-14T02:18:00Z"/>
        </w:rPr>
      </w:pPr>
      <w:ins w:id="1049" w:author="Karandeep Singh" w:date="2025-04-13T22:18:00Z" w16du:dateUtc="2025-04-14T02:18:00Z">
        <w:r>
          <w:t xml:space="preserve"> NOPARMCHECK</w:t>
        </w:r>
      </w:ins>
    </w:p>
    <w:p w14:paraId="561FDC22" w14:textId="77777777" w:rsidR="00C97A3E" w:rsidRDefault="00C97A3E" w:rsidP="00C97A3E">
      <w:pPr>
        <w:rPr>
          <w:ins w:id="1050" w:author="Karandeep Singh" w:date="2025-04-13T22:18:00Z" w16du:dateUtc="2025-04-14T02:18:00Z"/>
        </w:rPr>
      </w:pPr>
      <w:ins w:id="1051" w:author="Karandeep Singh" w:date="2025-04-13T22:18:00Z" w16du:dateUtc="2025-04-14T02:18:00Z">
        <w:r>
          <w:t xml:space="preserve">   PGMNAME(COMPAT)</w:t>
        </w:r>
      </w:ins>
    </w:p>
    <w:p w14:paraId="1F4CDBCC" w14:textId="577143B7" w:rsidR="00C97A3E" w:rsidRDefault="00C97A3E" w:rsidP="00C97A3E">
      <w:ins w:id="1052" w:author="Karandeep Singh" w:date="2025-04-13T22:18:00Z" w16du:dateUtc="2025-04-14T02:18:00Z">
        <w:r>
          <w:t>PP 5655-EC6 IBM Enterprise COBOL for z/OS  6.3.0 P240906                 Date 04/13</w:t>
        </w:r>
      </w:ins>
      <w:r>
        <w:t xml:space="preserve">/2025  Time </w:t>
      </w:r>
      <w:del w:id="1053" w:author="Karandeep Singh" w:date="2025-04-13T22:18:00Z" w16du:dateUtc="2025-04-14T02:18:00Z">
        <w:r w:rsidR="00CD2A7D">
          <w:delText>19:10:29</w:delText>
        </w:r>
      </w:del>
      <w:ins w:id="1054" w:author="Karandeep Singh" w:date="2025-04-13T22:18:00Z" w16du:dateUtc="2025-04-14T02:18:00Z">
        <w:r>
          <w:t>21:09:17</w:t>
        </w:r>
      </w:ins>
      <w:r>
        <w:t xml:space="preserve">   Page     2</w:t>
      </w:r>
    </w:p>
    <w:p w14:paraId="6298D39C" w14:textId="77777777" w:rsidR="00C97A3E" w:rsidRDefault="00C97A3E" w:rsidP="00C97A3E">
      <w:r>
        <w:t xml:space="preserve">   QUALIFY(COMPAT)</w:t>
      </w:r>
    </w:p>
    <w:p w14:paraId="1BFAF1D9" w14:textId="77777777" w:rsidR="00C97A3E" w:rsidRDefault="00C97A3E" w:rsidP="00C97A3E">
      <w:r>
        <w:t xml:space="preserve">   RENT</w:t>
      </w:r>
    </w:p>
    <w:p w14:paraId="051CD413" w14:textId="77777777" w:rsidR="00C97A3E" w:rsidRDefault="00C97A3E" w:rsidP="00C97A3E">
      <w:r>
        <w:t xml:space="preserve">   RMODE(AUTO)</w:t>
      </w:r>
    </w:p>
    <w:p w14:paraId="3E007FE5" w14:textId="77777777" w:rsidR="00C97A3E" w:rsidRDefault="00C97A3E" w:rsidP="00C97A3E">
      <w:r>
        <w:t xml:space="preserve"> NORULES</w:t>
      </w:r>
    </w:p>
    <w:p w14:paraId="3437475D" w14:textId="77777777" w:rsidR="00C97A3E" w:rsidRDefault="00C97A3E" w:rsidP="00C97A3E">
      <w:r>
        <w:t xml:space="preserve"> NOSERVICE</w:t>
      </w:r>
    </w:p>
    <w:p w14:paraId="47B98617" w14:textId="77777777" w:rsidR="00C97A3E" w:rsidRDefault="00C97A3E" w:rsidP="00C97A3E">
      <w:r>
        <w:t xml:space="preserve">   SEQUENCE</w:t>
      </w:r>
    </w:p>
    <w:p w14:paraId="3359E8E3" w14:textId="77777777" w:rsidR="00C97A3E" w:rsidRDefault="00C97A3E" w:rsidP="00C97A3E">
      <w:r>
        <w:t xml:space="preserve">   SOURCE(DEC)</w:t>
      </w:r>
    </w:p>
    <w:p w14:paraId="1B481FB6" w14:textId="77777777" w:rsidR="00C97A3E" w:rsidRDefault="00C97A3E" w:rsidP="00C97A3E">
      <w:r>
        <w:t xml:space="preserve">   SPACE(1)</w:t>
      </w:r>
    </w:p>
    <w:p w14:paraId="38F55B64" w14:textId="77777777" w:rsidR="00C97A3E" w:rsidRDefault="00C97A3E" w:rsidP="00C97A3E">
      <w:r>
        <w:t xml:space="preserve"> NOSQL</w:t>
      </w:r>
    </w:p>
    <w:p w14:paraId="37BFCFBD" w14:textId="77777777" w:rsidR="00C97A3E" w:rsidRDefault="00C97A3E" w:rsidP="00C97A3E">
      <w:r>
        <w:t xml:space="preserve">   SQLCCSID</w:t>
      </w:r>
    </w:p>
    <w:p w14:paraId="54915947" w14:textId="77777777" w:rsidR="00C97A3E" w:rsidRDefault="00C97A3E" w:rsidP="00C97A3E">
      <w:r>
        <w:t xml:space="preserve"> NOSQLIMS</w:t>
      </w:r>
    </w:p>
    <w:p w14:paraId="671AEDE7" w14:textId="77777777" w:rsidR="00C97A3E" w:rsidRDefault="00C97A3E" w:rsidP="00C97A3E">
      <w:r>
        <w:t xml:space="preserve"> NOSSRANGE</w:t>
      </w:r>
    </w:p>
    <w:p w14:paraId="0F25B374" w14:textId="77777777" w:rsidR="00C97A3E" w:rsidRDefault="00C97A3E" w:rsidP="00C97A3E">
      <w:r>
        <w:t xml:space="preserve"> NOSTGOPT</w:t>
      </w:r>
    </w:p>
    <w:p w14:paraId="34621846" w14:textId="77777777" w:rsidR="00C97A3E" w:rsidRDefault="00C97A3E" w:rsidP="00C97A3E">
      <w:r>
        <w:t xml:space="preserve">   SUPPRESS</w:t>
      </w:r>
    </w:p>
    <w:p w14:paraId="3249F293" w14:textId="77777777" w:rsidR="00C97A3E" w:rsidRDefault="00C97A3E" w:rsidP="00C97A3E">
      <w:r>
        <w:t xml:space="preserve"> NOTERM</w:t>
      </w:r>
    </w:p>
    <w:p w14:paraId="59EBAD45" w14:textId="77777777" w:rsidR="00C97A3E" w:rsidRDefault="00C97A3E" w:rsidP="00C97A3E">
      <w:r>
        <w:t xml:space="preserve">   TEST(NOEJPD,DWARF,SOURCE,NOSEPARATE)</w:t>
      </w:r>
    </w:p>
    <w:p w14:paraId="41630EED" w14:textId="77777777" w:rsidR="00C97A3E" w:rsidRDefault="00C97A3E" w:rsidP="00C97A3E">
      <w:r>
        <w:t xml:space="preserve"> NOTHREAD</w:t>
      </w:r>
    </w:p>
    <w:p w14:paraId="1040724B" w14:textId="77777777" w:rsidR="00C97A3E" w:rsidRDefault="00C97A3E" w:rsidP="00C97A3E">
      <w:r>
        <w:t xml:space="preserve">   TRUNC(STD)</w:t>
      </w:r>
    </w:p>
    <w:p w14:paraId="136D52B5" w14:textId="77777777" w:rsidR="00C97A3E" w:rsidRDefault="00C97A3E" w:rsidP="00C97A3E">
      <w:r>
        <w:t xml:space="preserve">   TUNE(8)</w:t>
      </w:r>
    </w:p>
    <w:p w14:paraId="640AAAB7" w14:textId="77777777" w:rsidR="00C97A3E" w:rsidRDefault="00C97A3E" w:rsidP="00C97A3E">
      <w:r>
        <w:t xml:space="preserve"> NOVBREF</w:t>
      </w:r>
    </w:p>
    <w:p w14:paraId="08441AD5" w14:textId="77777777" w:rsidR="00C97A3E" w:rsidRDefault="00C97A3E" w:rsidP="00C97A3E">
      <w:r>
        <w:t xml:space="preserve">   VLR(STANDARD)</w:t>
      </w:r>
    </w:p>
    <w:p w14:paraId="37C60385" w14:textId="77777777" w:rsidR="00C97A3E" w:rsidRDefault="00C97A3E" w:rsidP="00C97A3E">
      <w:r>
        <w:t xml:space="preserve">   VSAMOPENFS(COMPAT)</w:t>
      </w:r>
    </w:p>
    <w:p w14:paraId="4281CA40" w14:textId="77777777" w:rsidR="00C97A3E" w:rsidRDefault="00C97A3E" w:rsidP="00C97A3E">
      <w:r>
        <w:t xml:space="preserve"> NOWORD</w:t>
      </w:r>
    </w:p>
    <w:p w14:paraId="0838D74A" w14:textId="77777777" w:rsidR="00C97A3E" w:rsidRDefault="00C97A3E" w:rsidP="00C97A3E">
      <w:r>
        <w:t xml:space="preserve">   XMLPARSE(XMLSS)</w:t>
      </w:r>
    </w:p>
    <w:p w14:paraId="07A7E3CA" w14:textId="77777777" w:rsidR="00C97A3E" w:rsidRDefault="00C97A3E" w:rsidP="00C97A3E">
      <w:r>
        <w:t xml:space="preserve">   XREF(FULL)</w:t>
      </w:r>
    </w:p>
    <w:p w14:paraId="4EDA6ECF" w14:textId="77777777" w:rsidR="00C97A3E" w:rsidRDefault="00C97A3E" w:rsidP="00C97A3E">
      <w:r>
        <w:t xml:space="preserve">   ZWB</w:t>
      </w:r>
    </w:p>
    <w:p w14:paraId="2CD9DE68" w14:textId="36832476" w:rsidR="00C97A3E" w:rsidRDefault="00C97A3E" w:rsidP="00C97A3E">
      <w:r>
        <w:t xml:space="preserve">PP 5655-EC6 IBM Enterprise COBOL for z/OS  6.3.0 P240906       PROGSTA1  Date </w:t>
      </w:r>
      <w:del w:id="1055" w:author="Karandeep Singh" w:date="2025-04-13T22:18:00Z" w16du:dateUtc="2025-04-14T02:18:00Z">
        <w:r w:rsidR="00CD2A7D">
          <w:delText>03/31</w:delText>
        </w:r>
      </w:del>
      <w:ins w:id="1056" w:author="Karandeep Singh" w:date="2025-04-13T22:18:00Z" w16du:dateUtc="2025-04-14T02:18:00Z">
        <w:r>
          <w:t>04/13</w:t>
        </w:r>
      </w:ins>
      <w:r>
        <w:t xml:space="preserve">/2025  Time </w:t>
      </w:r>
      <w:del w:id="1057" w:author="Karandeep Singh" w:date="2025-04-13T22:18:00Z" w16du:dateUtc="2025-04-14T02:18:00Z">
        <w:r w:rsidR="00CD2A7D">
          <w:delText>19:10:29</w:delText>
        </w:r>
      </w:del>
      <w:ins w:id="1058" w:author="Karandeep Singh" w:date="2025-04-13T22:18:00Z" w16du:dateUtc="2025-04-14T02:18:00Z">
        <w:r>
          <w:t>21:09:17</w:t>
        </w:r>
      </w:ins>
      <w:r>
        <w:t xml:space="preserve">   Page     3</w:t>
      </w:r>
    </w:p>
    <w:p w14:paraId="3D360224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5BFCE80F" w14:textId="77777777" w:rsidR="00C97A3E" w:rsidRDefault="00C97A3E" w:rsidP="00C97A3E">
      <w:r>
        <w:t>/* PROGSTA1</w:t>
      </w:r>
    </w:p>
    <w:p w14:paraId="105F5E25" w14:textId="77777777" w:rsidR="00C97A3E" w:rsidRDefault="00C97A3E" w:rsidP="00C97A3E">
      <w:r>
        <w:t xml:space="preserve">  000001                IDENTIFICATION DIVISION.</w:t>
      </w:r>
    </w:p>
    <w:p w14:paraId="35AB6AFD" w14:textId="77777777" w:rsidR="00C97A3E" w:rsidRDefault="00C97A3E" w:rsidP="00C97A3E">
      <w:r>
        <w:t xml:space="preserve">  000002                PROGRAM-ID. PROGSTA1.</w:t>
      </w:r>
    </w:p>
    <w:p w14:paraId="0C343292" w14:textId="77777777" w:rsidR="00C97A3E" w:rsidRDefault="00C97A3E" w:rsidP="00C97A3E">
      <w:r>
        <w:t xml:space="preserve">  000003               ******************************************************************</w:t>
      </w:r>
    </w:p>
    <w:p w14:paraId="4984C987" w14:textId="77777777" w:rsidR="00C97A3E" w:rsidRDefault="00C97A3E" w:rsidP="00C97A3E">
      <w:r>
        <w:t xml:space="preserve">  000004               *                      INFO6104 PROJECT                          *</w:t>
      </w:r>
    </w:p>
    <w:p w14:paraId="06342C9E" w14:textId="77777777" w:rsidR="00C97A3E" w:rsidRDefault="00C97A3E" w:rsidP="00C97A3E">
      <w:r>
        <w:t xml:space="preserve">  000005               *                        PROGSTA1                                *</w:t>
      </w:r>
    </w:p>
    <w:p w14:paraId="1AA06472" w14:textId="77777777" w:rsidR="00C97A3E" w:rsidRDefault="00C97A3E" w:rsidP="00C97A3E">
      <w:r>
        <w:t xml:space="preserve">  000006               *                COBOL MVS PROGRAM DESCRIPTION                   *</w:t>
      </w:r>
    </w:p>
    <w:p w14:paraId="163A21FD" w14:textId="77777777" w:rsidR="00C97A3E" w:rsidRDefault="00C97A3E" w:rsidP="00C97A3E">
      <w:r>
        <w:t xml:space="preserve">  000007               ******************************************************************</w:t>
      </w:r>
    </w:p>
    <w:p w14:paraId="4F369FB5" w14:textId="77777777" w:rsidR="00C97A3E" w:rsidRDefault="00C97A3E" w:rsidP="00C97A3E">
      <w:r>
        <w:t xml:space="preserve">  000008               * PROGRAM DESCRIPTION:                                           *</w:t>
      </w:r>
    </w:p>
    <w:p w14:paraId="7D99B073" w14:textId="77777777" w:rsidR="00C97A3E" w:rsidRDefault="00C97A3E" w:rsidP="00C97A3E">
      <w:r>
        <w:t xml:space="preserve">  000009               *   SUB PROGRAM TO CALCULATE STAR RATING FOR SALESPERSON         *</w:t>
      </w:r>
    </w:p>
    <w:p w14:paraId="0C1339D8" w14:textId="77777777" w:rsidR="00C97A3E" w:rsidRDefault="00C97A3E" w:rsidP="00C97A3E">
      <w:r>
        <w:t xml:space="preserve">  000010               ******************************************************************</w:t>
      </w:r>
    </w:p>
    <w:p w14:paraId="589ED5EE" w14:textId="77777777" w:rsidR="00C97A3E" w:rsidRDefault="00C97A3E" w:rsidP="00C97A3E">
      <w:r>
        <w:t xml:space="preserve">  000011                ENVIRONMENT DIVISION.</w:t>
      </w:r>
    </w:p>
    <w:p w14:paraId="6081E9B8" w14:textId="77777777" w:rsidR="00C97A3E" w:rsidRDefault="00C97A3E" w:rsidP="00C97A3E">
      <w:r>
        <w:t xml:space="preserve">  000012                DATA DIVISION.</w:t>
      </w:r>
    </w:p>
    <w:p w14:paraId="72F02503" w14:textId="77777777" w:rsidR="00C97A3E" w:rsidRDefault="00C97A3E" w:rsidP="00C97A3E">
      <w:r>
        <w:t xml:space="preserve">  000013                WORKING-STORAGE SECTION.</w:t>
      </w:r>
    </w:p>
    <w:p w14:paraId="01C8D6E2" w14:textId="77777777" w:rsidR="00C97A3E" w:rsidRDefault="00C97A3E" w:rsidP="00C97A3E">
      <w:r>
        <w:t xml:space="preserve">  000014               * COPY CCS2DRT.</w:t>
      </w:r>
    </w:p>
    <w:p w14:paraId="10E85A12" w14:textId="77777777" w:rsidR="00C97A3E" w:rsidRDefault="00C97A3E" w:rsidP="00C97A3E">
      <w:r>
        <w:t xml:space="preserve">  000015               ******************************************************************</w:t>
      </w:r>
    </w:p>
    <w:p w14:paraId="3CD42056" w14:textId="77777777" w:rsidR="00C97A3E" w:rsidRDefault="00C97A3E" w:rsidP="00C97A3E">
      <w:r>
        <w:t xml:space="preserve">  000016               *                      COPYBOOK CCS2DRT                          *</w:t>
      </w:r>
    </w:p>
    <w:p w14:paraId="30E94BC6" w14:textId="77777777" w:rsidR="00C97A3E" w:rsidRDefault="00C97A3E" w:rsidP="00C97A3E">
      <w:r>
        <w:t xml:space="preserve">  000017               *                      STAR RATINGS FOR                          *</w:t>
      </w:r>
    </w:p>
    <w:p w14:paraId="010CBE2E" w14:textId="77777777" w:rsidR="00C97A3E" w:rsidRDefault="00C97A3E" w:rsidP="00C97A3E">
      <w:r>
        <w:t xml:space="preserve">  000018               *                   DEPARTMENTS 10,20,30,40,50                   *</w:t>
      </w:r>
    </w:p>
    <w:p w14:paraId="60E8969E" w14:textId="77777777" w:rsidR="00C97A3E" w:rsidRDefault="00C97A3E" w:rsidP="00C97A3E">
      <w:r>
        <w:t xml:space="preserve">  000019               *                   FOR PROJECT                                  *</w:t>
      </w:r>
    </w:p>
    <w:p w14:paraId="55E7162C" w14:textId="77777777" w:rsidR="00C97A3E" w:rsidRDefault="00C97A3E" w:rsidP="00C97A3E">
      <w:r>
        <w:t xml:space="preserve">  000020               ******************************************************************</w:t>
      </w:r>
    </w:p>
    <w:p w14:paraId="1D4A7512" w14:textId="77777777" w:rsidR="00C97A3E" w:rsidRDefault="00C97A3E" w:rsidP="00C97A3E">
      <w:r>
        <w:t xml:space="preserve">  000021                01 WS-DEPT-RATES.</w:t>
      </w:r>
    </w:p>
    <w:p w14:paraId="4C79FA45" w14:textId="77777777" w:rsidR="00C97A3E" w:rsidRDefault="00C97A3E" w:rsidP="00C97A3E">
      <w:r>
        <w:t xml:space="preserve">  000022                   05  FILLER                     PIC X(2)  VALUE "10".</w:t>
      </w:r>
    </w:p>
    <w:p w14:paraId="7E8314E2" w14:textId="77777777" w:rsidR="00C97A3E" w:rsidRDefault="00C97A3E" w:rsidP="00C97A3E">
      <w:r>
        <w:t xml:space="preserve">  000023                   05 WS-RATING-VALUES-10.</w:t>
      </w:r>
    </w:p>
    <w:p w14:paraId="05C530EB" w14:textId="77777777" w:rsidR="00C97A3E" w:rsidRDefault="00C97A3E" w:rsidP="00C97A3E">
      <w:r>
        <w:t xml:space="preserve">  000024                       10  FILLER                 PIC X(4)  VALUE X"0000000C".</w:t>
      </w:r>
    </w:p>
    <w:p w14:paraId="78F262F0" w14:textId="77777777" w:rsidR="00C97A3E" w:rsidRDefault="00C97A3E" w:rsidP="00C97A3E">
      <w:r>
        <w:t xml:space="preserve">  000025                       10  FILLER                 PIC X(4)  VALUE X"2999999C".</w:t>
      </w:r>
    </w:p>
    <w:p w14:paraId="05CA7A8A" w14:textId="77777777" w:rsidR="00C97A3E" w:rsidRDefault="00C97A3E" w:rsidP="00C97A3E">
      <w:r>
        <w:t xml:space="preserve">  000026                       10  FILLER                 PIC X(5)  VALUE "    *".</w:t>
      </w:r>
    </w:p>
    <w:p w14:paraId="43CBC298" w14:textId="77777777" w:rsidR="00C97A3E" w:rsidRDefault="00C97A3E" w:rsidP="00C97A3E">
      <w:r>
        <w:t xml:space="preserve">  000027                       10  FILLER                 PIC X(4)  VALUE X"3000000C".</w:t>
      </w:r>
    </w:p>
    <w:p w14:paraId="7AF51F7A" w14:textId="77777777" w:rsidR="00C97A3E" w:rsidRDefault="00C97A3E" w:rsidP="00C97A3E">
      <w:r>
        <w:t xml:space="preserve">  000028                       10  FILLER                 PIC X(4)  VALUE X"4999999C".</w:t>
      </w:r>
    </w:p>
    <w:p w14:paraId="28C5787E" w14:textId="77777777" w:rsidR="00C97A3E" w:rsidRDefault="00C97A3E" w:rsidP="00C97A3E">
      <w:r>
        <w:t xml:space="preserve">  000029                       10  FILLER                 PIC X(5)  VALUE "   **".</w:t>
      </w:r>
    </w:p>
    <w:p w14:paraId="3AAC4647" w14:textId="77777777" w:rsidR="00C97A3E" w:rsidRDefault="00C97A3E" w:rsidP="00C97A3E">
      <w:r>
        <w:t xml:space="preserve">  000030                       10  FILLER                 PIC X(4)  VALUE X"5000000C".</w:t>
      </w:r>
    </w:p>
    <w:p w14:paraId="7E10D6B9" w14:textId="77777777" w:rsidR="00C97A3E" w:rsidRDefault="00C97A3E" w:rsidP="00C97A3E">
      <w:r>
        <w:t xml:space="preserve">  000031                       10  FILLER                 PIC X(4)  VALUE X"6999999C".</w:t>
      </w:r>
    </w:p>
    <w:p w14:paraId="670A7B9A" w14:textId="77777777" w:rsidR="00C97A3E" w:rsidRDefault="00C97A3E" w:rsidP="00C97A3E">
      <w:r>
        <w:t xml:space="preserve">  000032                       10  FILLER                 PIC X(5)  VALUE "  ***".</w:t>
      </w:r>
    </w:p>
    <w:p w14:paraId="1834C1A7" w14:textId="77777777" w:rsidR="00C97A3E" w:rsidRDefault="00C97A3E" w:rsidP="00C97A3E">
      <w:r>
        <w:t xml:space="preserve">  000033                       10  FILLER                 PIC X(4)  VALUE X"7000000C".</w:t>
      </w:r>
    </w:p>
    <w:p w14:paraId="3AF5DD10" w14:textId="77777777" w:rsidR="00C97A3E" w:rsidRDefault="00C97A3E" w:rsidP="00C97A3E">
      <w:r>
        <w:t xml:space="preserve">  000034                       10  FILLER                 PIC X(4)  VALUE X"8999999C".</w:t>
      </w:r>
    </w:p>
    <w:p w14:paraId="052E8DE7" w14:textId="77777777" w:rsidR="00C97A3E" w:rsidRDefault="00C97A3E" w:rsidP="00C97A3E">
      <w:r>
        <w:t xml:space="preserve">  000035                       10  FILLER                 PIC X(5)  VALUE " ****".</w:t>
      </w:r>
    </w:p>
    <w:p w14:paraId="66067749" w14:textId="77777777" w:rsidR="00C97A3E" w:rsidRDefault="00C97A3E" w:rsidP="00C97A3E">
      <w:r>
        <w:t xml:space="preserve">  000036                       10  FILLER                 PIC X(4)  VALUE X"9000000C".</w:t>
      </w:r>
    </w:p>
    <w:p w14:paraId="211B1758" w14:textId="77777777" w:rsidR="00C97A3E" w:rsidRDefault="00C97A3E" w:rsidP="00C97A3E">
      <w:r>
        <w:t xml:space="preserve">  000037                       10  FILLER                 PIC X(4)  VALUE X"9999999C".</w:t>
      </w:r>
    </w:p>
    <w:p w14:paraId="275B4D0F" w14:textId="77777777" w:rsidR="00C97A3E" w:rsidRDefault="00C97A3E" w:rsidP="00C97A3E">
      <w:r>
        <w:t xml:space="preserve">  000038                       10  FILLER                 PIC X(5)  VALUE "*****".</w:t>
      </w:r>
    </w:p>
    <w:p w14:paraId="74A7F3DD" w14:textId="77777777" w:rsidR="00C97A3E" w:rsidRDefault="00C97A3E" w:rsidP="00C97A3E">
      <w:r>
        <w:t xml:space="preserve">  000039                   05  FILLER                     PIC X(2)  VALUE "20".</w:t>
      </w:r>
    </w:p>
    <w:p w14:paraId="6A43670F" w14:textId="77777777" w:rsidR="00C97A3E" w:rsidRDefault="00C97A3E" w:rsidP="00C97A3E">
      <w:r>
        <w:t xml:space="preserve">  000040                   05 WS-RATING-VALUES-20.</w:t>
      </w:r>
    </w:p>
    <w:p w14:paraId="36D59B5E" w14:textId="77777777" w:rsidR="00C97A3E" w:rsidRDefault="00C97A3E" w:rsidP="00C97A3E">
      <w:r>
        <w:t xml:space="preserve">  000041                       10  FILLER                 PIC X(4)  VALUE X"0000000C".</w:t>
      </w:r>
    </w:p>
    <w:p w14:paraId="3BB634B9" w14:textId="77777777" w:rsidR="00C97A3E" w:rsidRDefault="00C97A3E" w:rsidP="00C97A3E">
      <w:r>
        <w:t xml:space="preserve">  000042                       10  FILLER                 PIC X(4)  VALUE X"1599999C".</w:t>
      </w:r>
    </w:p>
    <w:p w14:paraId="5811734C" w14:textId="77777777" w:rsidR="00C97A3E" w:rsidRDefault="00C97A3E" w:rsidP="00C97A3E">
      <w:r>
        <w:t xml:space="preserve">  000043                       10  FILLER                 PIC X(5)  VALUE "    *".</w:t>
      </w:r>
    </w:p>
    <w:p w14:paraId="30811F80" w14:textId="77777777" w:rsidR="00C97A3E" w:rsidRDefault="00C97A3E" w:rsidP="00C97A3E">
      <w:r>
        <w:t xml:space="preserve">  000044                       10  FILLER                 PIC X(4)  VALUE X"1600000C".</w:t>
      </w:r>
    </w:p>
    <w:p w14:paraId="64A232C3" w14:textId="77777777" w:rsidR="00C97A3E" w:rsidRDefault="00C97A3E" w:rsidP="00C97A3E">
      <w:r>
        <w:t xml:space="preserve">  000045                       10  FILLER                 PIC X(4)  VALUE X"3599999C".</w:t>
      </w:r>
    </w:p>
    <w:p w14:paraId="3D8244B2" w14:textId="77777777" w:rsidR="00C97A3E" w:rsidRDefault="00C97A3E" w:rsidP="00C97A3E">
      <w:r>
        <w:t xml:space="preserve">  000046                       10  FILLER                 PIC X(5)  VALUE "   **".</w:t>
      </w:r>
    </w:p>
    <w:p w14:paraId="4992430B" w14:textId="77777777" w:rsidR="00C97A3E" w:rsidRDefault="00C97A3E" w:rsidP="00C97A3E">
      <w:r>
        <w:t xml:space="preserve">  000047                       10  FILLER                 PIC X(4)  VALUE X"3600000C".</w:t>
      </w:r>
    </w:p>
    <w:p w14:paraId="0B22E9CC" w14:textId="77777777" w:rsidR="00C97A3E" w:rsidRDefault="00C97A3E" w:rsidP="00C97A3E">
      <w:r>
        <w:t xml:space="preserve">  000048                       10  FILLER                 PIC X(4)  VALUE X"5599999C".</w:t>
      </w:r>
    </w:p>
    <w:p w14:paraId="556FE0B2" w14:textId="77777777" w:rsidR="00C97A3E" w:rsidRDefault="00C97A3E" w:rsidP="00C97A3E">
      <w:r>
        <w:t xml:space="preserve">  000049                       10  FILLER                 PIC X(5)  VALUE "  ***".</w:t>
      </w:r>
    </w:p>
    <w:p w14:paraId="400BDF3C" w14:textId="77777777" w:rsidR="00C97A3E" w:rsidRDefault="00C97A3E" w:rsidP="00C97A3E">
      <w:r>
        <w:t xml:space="preserve">  000050                       10  FILLER                 PIC X(4)  VALUE X"5600000C".</w:t>
      </w:r>
    </w:p>
    <w:p w14:paraId="227FE115" w14:textId="77777777" w:rsidR="00C97A3E" w:rsidRDefault="00C97A3E" w:rsidP="00C97A3E">
      <w:r>
        <w:t xml:space="preserve">  000051                       10  FILLER                 PIC X(4)  VALUE X"7599999C".</w:t>
      </w:r>
    </w:p>
    <w:p w14:paraId="1EEAA5C4" w14:textId="77777777" w:rsidR="00C97A3E" w:rsidRDefault="00C97A3E" w:rsidP="00C97A3E">
      <w:r>
        <w:t xml:space="preserve">  000052                       10  FILLER                 PIC X(5)  VALUE " ****".</w:t>
      </w:r>
    </w:p>
    <w:p w14:paraId="2AE62074" w14:textId="77777777" w:rsidR="00C97A3E" w:rsidRDefault="00C97A3E" w:rsidP="00C97A3E">
      <w:r>
        <w:t xml:space="preserve">  000053                       10  FILLER                 PIC X(4)  VALUE X"7600000C".</w:t>
      </w:r>
    </w:p>
    <w:p w14:paraId="5977CA38" w14:textId="77777777" w:rsidR="00C97A3E" w:rsidRDefault="00C97A3E" w:rsidP="00C97A3E">
      <w:r>
        <w:t xml:space="preserve">  000054                       10  FILLER                 PIC X(4)  VALUE X"9999999C".</w:t>
      </w:r>
    </w:p>
    <w:p w14:paraId="6395BC81" w14:textId="77777777" w:rsidR="00C97A3E" w:rsidRDefault="00C97A3E" w:rsidP="00C97A3E">
      <w:r>
        <w:t xml:space="preserve">  000055                       10  FILLER                 PIC X(5)  VALUE "*****".</w:t>
      </w:r>
    </w:p>
    <w:p w14:paraId="026D8BDD" w14:textId="77777777" w:rsidR="00C97A3E" w:rsidRDefault="00C97A3E" w:rsidP="00C97A3E">
      <w:r>
        <w:t xml:space="preserve">  000056                   05  FILLER                     PIC X(2)  VALUE "30".</w:t>
      </w:r>
    </w:p>
    <w:p w14:paraId="3F9B5F72" w14:textId="77E95E33" w:rsidR="00C97A3E" w:rsidRDefault="00C97A3E" w:rsidP="00C97A3E">
      <w:r>
        <w:t xml:space="preserve">PP 5655-EC6 IBM Enterprise COBOL for z/OS  6.3.0 P240906       PROGSTA1  Date </w:t>
      </w:r>
      <w:del w:id="1059" w:author="Karandeep Singh" w:date="2025-04-13T22:18:00Z" w16du:dateUtc="2025-04-14T02:18:00Z">
        <w:r w:rsidR="00CD2A7D">
          <w:delText>03/31</w:delText>
        </w:r>
      </w:del>
      <w:ins w:id="1060" w:author="Karandeep Singh" w:date="2025-04-13T22:18:00Z" w16du:dateUtc="2025-04-14T02:18:00Z">
        <w:r>
          <w:t>04/13</w:t>
        </w:r>
      </w:ins>
      <w:r>
        <w:t xml:space="preserve">/2025  Time </w:t>
      </w:r>
      <w:del w:id="1061" w:author="Karandeep Singh" w:date="2025-04-13T22:18:00Z" w16du:dateUtc="2025-04-14T02:18:00Z">
        <w:r w:rsidR="00CD2A7D">
          <w:delText>19:10:29</w:delText>
        </w:r>
      </w:del>
      <w:ins w:id="1062" w:author="Karandeep Singh" w:date="2025-04-13T22:18:00Z" w16du:dateUtc="2025-04-14T02:18:00Z">
        <w:r>
          <w:t>21:09:17</w:t>
        </w:r>
      </w:ins>
      <w:r>
        <w:t xml:space="preserve">   Page     4</w:t>
      </w:r>
    </w:p>
    <w:p w14:paraId="46A9812B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6FCD168D" w14:textId="77777777" w:rsidR="00C97A3E" w:rsidRDefault="00C97A3E" w:rsidP="00C97A3E">
      <w:r>
        <w:t xml:space="preserve">  000057                   05 WS-RATING-VALUES-30.</w:t>
      </w:r>
    </w:p>
    <w:p w14:paraId="29E70773" w14:textId="77777777" w:rsidR="00C97A3E" w:rsidRDefault="00C97A3E" w:rsidP="00C97A3E">
      <w:r>
        <w:t xml:space="preserve">  000058                       10  FILLER                 PIC X(4)  VALUE X"0000000C".</w:t>
      </w:r>
    </w:p>
    <w:p w14:paraId="1F1593BB" w14:textId="77777777" w:rsidR="00C97A3E" w:rsidRDefault="00C97A3E" w:rsidP="00C97A3E">
      <w:r>
        <w:t xml:space="preserve">  000059                       10  FILLER                 PIC X(4)  VALUE X"2499999C".</w:t>
      </w:r>
    </w:p>
    <w:p w14:paraId="19D13551" w14:textId="77777777" w:rsidR="00C97A3E" w:rsidRDefault="00C97A3E" w:rsidP="00C97A3E">
      <w:r>
        <w:t xml:space="preserve">  000060                       10  FILLER                 PIC X(5)  VALUE "    *".</w:t>
      </w:r>
    </w:p>
    <w:p w14:paraId="09F729BD" w14:textId="77777777" w:rsidR="00C97A3E" w:rsidRDefault="00C97A3E" w:rsidP="00C97A3E">
      <w:r>
        <w:t xml:space="preserve">  000061                       10  FILLER                 PIC X(4)  VALUE X"2500000C".</w:t>
      </w:r>
    </w:p>
    <w:p w14:paraId="6A08EBCF" w14:textId="77777777" w:rsidR="00C97A3E" w:rsidRDefault="00C97A3E" w:rsidP="00C97A3E">
      <w:r>
        <w:t xml:space="preserve">  000062                       10  FILLER                 PIC X(4)  VALUE X"4599999C".</w:t>
      </w:r>
    </w:p>
    <w:p w14:paraId="734B4E38" w14:textId="77777777" w:rsidR="00C97A3E" w:rsidRDefault="00C97A3E" w:rsidP="00C97A3E">
      <w:r>
        <w:t xml:space="preserve">  000063                       10  FILLER                 PIC X(5)  VALUE "   **".</w:t>
      </w:r>
    </w:p>
    <w:p w14:paraId="2B04BB5F" w14:textId="77777777" w:rsidR="00C97A3E" w:rsidRDefault="00C97A3E" w:rsidP="00C97A3E">
      <w:r>
        <w:t xml:space="preserve">  000064                       10  FILLER                 PIC X(4)  VALUE X"4600000C".</w:t>
      </w:r>
    </w:p>
    <w:p w14:paraId="6F94FD42" w14:textId="77777777" w:rsidR="00C97A3E" w:rsidRDefault="00C97A3E" w:rsidP="00C97A3E">
      <w:r>
        <w:t xml:space="preserve">  000065                       10  FILLER                 PIC X(4)  VALUE X"6499999C".</w:t>
      </w:r>
    </w:p>
    <w:p w14:paraId="41C4AD56" w14:textId="77777777" w:rsidR="00C97A3E" w:rsidRDefault="00C97A3E" w:rsidP="00C97A3E">
      <w:r>
        <w:t xml:space="preserve">  000066                       10  FILLER                 PIC X(5)  VALUE "  ***".</w:t>
      </w:r>
    </w:p>
    <w:p w14:paraId="313A867F" w14:textId="77777777" w:rsidR="00C97A3E" w:rsidRDefault="00C97A3E" w:rsidP="00C97A3E">
      <w:r>
        <w:t xml:space="preserve">  000067                       10  FILLER                 PIC X(4)  VALUE X"6500000C".</w:t>
      </w:r>
    </w:p>
    <w:p w14:paraId="2D469034" w14:textId="77777777" w:rsidR="00C97A3E" w:rsidRDefault="00C97A3E" w:rsidP="00C97A3E">
      <w:r>
        <w:t xml:space="preserve">  000068                       10  FILLER                 PIC X(4)  VALUE X"7599999C".</w:t>
      </w:r>
    </w:p>
    <w:p w14:paraId="0716DB1C" w14:textId="77777777" w:rsidR="00C97A3E" w:rsidRDefault="00C97A3E" w:rsidP="00C97A3E">
      <w:r>
        <w:t xml:space="preserve">  000069                       10  FILLER                 PIC X(5)  VALUE " ****".</w:t>
      </w:r>
    </w:p>
    <w:p w14:paraId="12E067D7" w14:textId="77777777" w:rsidR="00C97A3E" w:rsidRDefault="00C97A3E" w:rsidP="00C97A3E">
      <w:r>
        <w:t xml:space="preserve">  000070                       10  FILLER                 PIC X(4)  VALUE X"7600000C".</w:t>
      </w:r>
    </w:p>
    <w:p w14:paraId="45FC4C17" w14:textId="77777777" w:rsidR="00C97A3E" w:rsidRDefault="00C97A3E" w:rsidP="00C97A3E">
      <w:r>
        <w:t xml:space="preserve">  000071                       10  FILLER                 PIC X(4)  VALUE X"9999999C".</w:t>
      </w:r>
    </w:p>
    <w:p w14:paraId="7AFFF5E7" w14:textId="77777777" w:rsidR="00C97A3E" w:rsidRDefault="00C97A3E" w:rsidP="00C97A3E">
      <w:r>
        <w:t xml:space="preserve">  000072                       10  FILLER                 PIC X(5)  VALUE "*****".</w:t>
      </w:r>
    </w:p>
    <w:p w14:paraId="4889A02B" w14:textId="77777777" w:rsidR="00C97A3E" w:rsidRDefault="00C97A3E" w:rsidP="00C97A3E">
      <w:r>
        <w:t xml:space="preserve">  000073                   05  FILLER                     PIC X(2)  VALUE "40".</w:t>
      </w:r>
    </w:p>
    <w:p w14:paraId="62D27832" w14:textId="77777777" w:rsidR="00C97A3E" w:rsidRDefault="00C97A3E" w:rsidP="00C97A3E">
      <w:r>
        <w:t xml:space="preserve">  000074                   05 WS-RATING-VALUES-40.</w:t>
      </w:r>
    </w:p>
    <w:p w14:paraId="3F5A098E" w14:textId="77777777" w:rsidR="00C97A3E" w:rsidRDefault="00C97A3E" w:rsidP="00C97A3E">
      <w:r>
        <w:t xml:space="preserve">  000075                       10  FILLER                 PIC X(4)  VALUE X"0000000C".</w:t>
      </w:r>
    </w:p>
    <w:p w14:paraId="7C2D5BEF" w14:textId="77777777" w:rsidR="00C97A3E" w:rsidRDefault="00C97A3E" w:rsidP="00C97A3E">
      <w:r>
        <w:t xml:space="preserve">  000076                       10  FILLER                 PIC X(4)  VALUE X"1299999C".</w:t>
      </w:r>
    </w:p>
    <w:p w14:paraId="732CC75F" w14:textId="77777777" w:rsidR="00C97A3E" w:rsidRDefault="00C97A3E" w:rsidP="00C97A3E">
      <w:r>
        <w:t xml:space="preserve">  000077                       10  FILLER                 PIC X(5)  VALUE "    *".</w:t>
      </w:r>
    </w:p>
    <w:p w14:paraId="17E988EA" w14:textId="77777777" w:rsidR="00C97A3E" w:rsidRDefault="00C97A3E" w:rsidP="00C97A3E">
      <w:r>
        <w:t xml:space="preserve">  000078                       10  FILLER                 PIC X(4)  VALUE X"1300000C".</w:t>
      </w:r>
    </w:p>
    <w:p w14:paraId="75364728" w14:textId="77777777" w:rsidR="00C97A3E" w:rsidRDefault="00C97A3E" w:rsidP="00C97A3E">
      <w:r>
        <w:t xml:space="preserve">  000079                       10  FILLER                 PIC X(4)  VALUE X"2499999C".</w:t>
      </w:r>
    </w:p>
    <w:p w14:paraId="3E54B4AE" w14:textId="77777777" w:rsidR="00C97A3E" w:rsidRDefault="00C97A3E" w:rsidP="00C97A3E">
      <w:r>
        <w:t xml:space="preserve">  000080                       10  FILLER                 PIC X(5)  VALUE "   **".</w:t>
      </w:r>
    </w:p>
    <w:p w14:paraId="52A44775" w14:textId="77777777" w:rsidR="00C97A3E" w:rsidRDefault="00C97A3E" w:rsidP="00C97A3E">
      <w:r>
        <w:t xml:space="preserve">  000081                       10  FILLER                 PIC X(4)  VALUE X"2500000C".</w:t>
      </w:r>
    </w:p>
    <w:p w14:paraId="035641F4" w14:textId="77777777" w:rsidR="00C97A3E" w:rsidRDefault="00C97A3E" w:rsidP="00C97A3E">
      <w:r>
        <w:t xml:space="preserve">  000082                       10  FILLER                 PIC X(4)  VALUE X"5599999C".</w:t>
      </w:r>
    </w:p>
    <w:p w14:paraId="1F2CD714" w14:textId="77777777" w:rsidR="00C97A3E" w:rsidRDefault="00C97A3E" w:rsidP="00C97A3E">
      <w:r>
        <w:t xml:space="preserve">  000083                       10  FILLER                 PIC X(5)  VALUE "  ***".</w:t>
      </w:r>
    </w:p>
    <w:p w14:paraId="1643DEE7" w14:textId="77777777" w:rsidR="00C97A3E" w:rsidRDefault="00C97A3E" w:rsidP="00C97A3E">
      <w:r>
        <w:t xml:space="preserve">  000084                       10  FILLER                 PIC X(4)  VALUE X"5600000C".</w:t>
      </w:r>
    </w:p>
    <w:p w14:paraId="44CB0614" w14:textId="77777777" w:rsidR="00C97A3E" w:rsidRDefault="00C97A3E" w:rsidP="00C97A3E">
      <w:r>
        <w:t xml:space="preserve">  000085                       10  FILLER                 PIC X(4)  VALUE X"7499999C".</w:t>
      </w:r>
    </w:p>
    <w:p w14:paraId="3BB51604" w14:textId="77777777" w:rsidR="00C97A3E" w:rsidRDefault="00C97A3E" w:rsidP="00C97A3E">
      <w:r>
        <w:t xml:space="preserve">  000086                       10  FILLER                 PIC X(5)  VALUE " ****".</w:t>
      </w:r>
    </w:p>
    <w:p w14:paraId="2D1A6EBF" w14:textId="77777777" w:rsidR="00C97A3E" w:rsidRDefault="00C97A3E" w:rsidP="00C97A3E">
      <w:r>
        <w:t xml:space="preserve">  000087                       10  FILLER                 PIC X(4)  VALUE X"7500000C".</w:t>
      </w:r>
    </w:p>
    <w:p w14:paraId="6A176050" w14:textId="77777777" w:rsidR="00C97A3E" w:rsidRDefault="00C97A3E" w:rsidP="00C97A3E">
      <w:r>
        <w:t xml:space="preserve">  000088                       10  FILLER                 PIC X(4)  VALUE X"9999999C".</w:t>
      </w:r>
    </w:p>
    <w:p w14:paraId="1DD6CF7B" w14:textId="77777777" w:rsidR="00C97A3E" w:rsidRDefault="00C97A3E" w:rsidP="00C97A3E">
      <w:r>
        <w:t xml:space="preserve">  000089                       10  FILLER                 PIC X(5)  VALUE "*****".</w:t>
      </w:r>
    </w:p>
    <w:p w14:paraId="54E2632C" w14:textId="77777777" w:rsidR="00C97A3E" w:rsidRDefault="00C97A3E" w:rsidP="00C97A3E">
      <w:r>
        <w:t xml:space="preserve">  000090                   05  FILLER                     PIC X(2)  VALUE "50".</w:t>
      </w:r>
    </w:p>
    <w:p w14:paraId="0C035F63" w14:textId="77777777" w:rsidR="00C97A3E" w:rsidRDefault="00C97A3E" w:rsidP="00C97A3E">
      <w:r>
        <w:t xml:space="preserve">  000091                   05 WS-RATING-VALUES-50.</w:t>
      </w:r>
    </w:p>
    <w:p w14:paraId="786F089E" w14:textId="77777777" w:rsidR="00C97A3E" w:rsidRDefault="00C97A3E" w:rsidP="00C97A3E">
      <w:r>
        <w:t xml:space="preserve">  000092                       10  FILLER                 PIC X(4)  VALUE X"0000000C".</w:t>
      </w:r>
    </w:p>
    <w:p w14:paraId="56AA8351" w14:textId="77777777" w:rsidR="00C97A3E" w:rsidRDefault="00C97A3E" w:rsidP="00C97A3E">
      <w:r>
        <w:t xml:space="preserve">  000093                       10  FILLER                 PIC X(4)  VALUE X"2999999C".</w:t>
      </w:r>
    </w:p>
    <w:p w14:paraId="667CA63F" w14:textId="77777777" w:rsidR="00C97A3E" w:rsidRDefault="00C97A3E" w:rsidP="00C97A3E">
      <w:r>
        <w:t xml:space="preserve">  000094                       10  FILLER                 PIC X(5)  VALUE "    *".</w:t>
      </w:r>
    </w:p>
    <w:p w14:paraId="5702A756" w14:textId="77777777" w:rsidR="00C97A3E" w:rsidRDefault="00C97A3E" w:rsidP="00C97A3E">
      <w:r>
        <w:t xml:space="preserve">  000095                       10  FILLER                 PIC X(4)  VALUE X"3000000C".</w:t>
      </w:r>
    </w:p>
    <w:p w14:paraId="1BDA7007" w14:textId="77777777" w:rsidR="00C97A3E" w:rsidRDefault="00C97A3E" w:rsidP="00C97A3E">
      <w:r>
        <w:t xml:space="preserve">  000096                       10  FILLER                 PIC X(4)  VALUE X"3999999C".</w:t>
      </w:r>
    </w:p>
    <w:p w14:paraId="26087198" w14:textId="77777777" w:rsidR="00C97A3E" w:rsidRDefault="00C97A3E" w:rsidP="00C97A3E">
      <w:r>
        <w:t xml:space="preserve">  000097                       10  FILLER                 PIC X(5)  VALUE "   **".</w:t>
      </w:r>
    </w:p>
    <w:p w14:paraId="2CFA9EC6" w14:textId="77777777" w:rsidR="00C97A3E" w:rsidRDefault="00C97A3E" w:rsidP="00C97A3E">
      <w:r>
        <w:t xml:space="preserve">  000098                       10  FILLER                 PIC X(4)  VALUE X"4000000C".</w:t>
      </w:r>
    </w:p>
    <w:p w14:paraId="25A9E181" w14:textId="77777777" w:rsidR="00C97A3E" w:rsidRDefault="00C97A3E" w:rsidP="00C97A3E">
      <w:r>
        <w:t xml:space="preserve">  000099                       10  FILLER                 PIC X(4)  VALUE X"5599999C".</w:t>
      </w:r>
    </w:p>
    <w:p w14:paraId="013CE7F6" w14:textId="77777777" w:rsidR="00C97A3E" w:rsidRDefault="00C97A3E" w:rsidP="00C97A3E">
      <w:r>
        <w:t xml:space="preserve">  000100                       10  FILLER                 PIC X(5)  VALUE "  ***".</w:t>
      </w:r>
    </w:p>
    <w:p w14:paraId="189B7088" w14:textId="77777777" w:rsidR="00C97A3E" w:rsidRDefault="00C97A3E" w:rsidP="00C97A3E">
      <w:r>
        <w:t xml:space="preserve">  000101                       10  FILLER                 PIC X(4)  VALUE X"5600000C".</w:t>
      </w:r>
    </w:p>
    <w:p w14:paraId="1E38D2AC" w14:textId="77777777" w:rsidR="00C97A3E" w:rsidRDefault="00C97A3E" w:rsidP="00C97A3E">
      <w:r>
        <w:t xml:space="preserve">  000102                       10  FILLER                 PIC X(4)  VALUE X"7599999C".</w:t>
      </w:r>
    </w:p>
    <w:p w14:paraId="04F6D77C" w14:textId="77777777" w:rsidR="00C97A3E" w:rsidRDefault="00C97A3E" w:rsidP="00C97A3E">
      <w:r>
        <w:t xml:space="preserve">  000103                       10  FILLER                 PIC X(5)  VALUE " ****".</w:t>
      </w:r>
    </w:p>
    <w:p w14:paraId="0CB5545A" w14:textId="77777777" w:rsidR="00C97A3E" w:rsidRDefault="00C97A3E" w:rsidP="00C97A3E">
      <w:r>
        <w:t xml:space="preserve">  000104                       10  FILLER                 PIC X(4)  VALUE X"7600000C".</w:t>
      </w:r>
    </w:p>
    <w:p w14:paraId="2371C78B" w14:textId="77777777" w:rsidR="00C97A3E" w:rsidRDefault="00C97A3E" w:rsidP="00C97A3E">
      <w:r>
        <w:t xml:space="preserve">  000105                       10  FILLER                 PIC X(4)  VALUE X"9999999C".</w:t>
      </w:r>
    </w:p>
    <w:p w14:paraId="5F00DC39" w14:textId="77777777" w:rsidR="00C97A3E" w:rsidRDefault="00C97A3E" w:rsidP="00C97A3E">
      <w:r>
        <w:t xml:space="preserve">  000106                       10  FILLER                 PIC X(5)  VALUE "*****".</w:t>
      </w:r>
    </w:p>
    <w:p w14:paraId="3F0D6C28" w14:textId="77777777" w:rsidR="00C97A3E" w:rsidRDefault="00C97A3E" w:rsidP="00C97A3E">
      <w:r>
        <w:t xml:space="preserve">  000107</w:t>
      </w:r>
    </w:p>
    <w:p w14:paraId="00FB1CD7" w14:textId="77777777" w:rsidR="00C97A3E" w:rsidRDefault="00C97A3E" w:rsidP="00C97A3E">
      <w:r>
        <w:t xml:space="preserve">  000108                01 WS-RATING-TABLE REDEFINES WS-DEPT-RATES.                               21</w:t>
      </w:r>
    </w:p>
    <w:p w14:paraId="3C8E2392" w14:textId="77777777" w:rsidR="00C97A3E" w:rsidRDefault="00C97A3E" w:rsidP="00C97A3E">
      <w:r>
        <w:t xml:space="preserve">  000109                   05 WS-DEPT-GROUP OCCURS 5 TIMES.</w:t>
      </w:r>
    </w:p>
    <w:p w14:paraId="33F76C1C" w14:textId="77777777" w:rsidR="00C97A3E" w:rsidRDefault="00C97A3E" w:rsidP="00C97A3E">
      <w:r>
        <w:t xml:space="preserve">  000110                      10 WS-DEPT-NO               PIC 99.</w:t>
      </w:r>
    </w:p>
    <w:p w14:paraId="35FB4BD5" w14:textId="77777777" w:rsidR="00C97A3E" w:rsidRDefault="00C97A3E" w:rsidP="00C97A3E">
      <w:r>
        <w:t xml:space="preserve">  000111                      10 WS-RATING-GROUP OCCURS 5 TIMES.</w:t>
      </w:r>
    </w:p>
    <w:p w14:paraId="0499062C" w14:textId="77777777" w:rsidR="00C97A3E" w:rsidRDefault="00C97A3E" w:rsidP="00C97A3E">
      <w:r>
        <w:t xml:space="preserve">  000112                         15   WS-SALES-MIN-VAL    PIC 9(5)V99  COMP-3.</w:t>
      </w:r>
    </w:p>
    <w:p w14:paraId="7D8E66A6" w14:textId="77777777" w:rsidR="00C97A3E" w:rsidRDefault="00C97A3E" w:rsidP="00C97A3E">
      <w:r>
        <w:t xml:space="preserve">  000113                         15   WS-SALES-MAX-VAL    PIC 9(5)V99  COMP-3.</w:t>
      </w:r>
    </w:p>
    <w:p w14:paraId="5B04F600" w14:textId="1284D1FF" w:rsidR="00C97A3E" w:rsidRDefault="00C97A3E" w:rsidP="00C97A3E">
      <w:r>
        <w:t xml:space="preserve">PP 5655-EC6 IBM Enterprise COBOL for z/OS  6.3.0 P240906       PROGSTA1  Date </w:t>
      </w:r>
      <w:del w:id="1063" w:author="Karandeep Singh" w:date="2025-04-13T22:18:00Z" w16du:dateUtc="2025-04-14T02:18:00Z">
        <w:r w:rsidR="00CD2A7D">
          <w:delText>03/31</w:delText>
        </w:r>
      </w:del>
      <w:ins w:id="1064" w:author="Karandeep Singh" w:date="2025-04-13T22:18:00Z" w16du:dateUtc="2025-04-14T02:18:00Z">
        <w:r>
          <w:t>04/13</w:t>
        </w:r>
      </w:ins>
      <w:r>
        <w:t xml:space="preserve">/2025  Time </w:t>
      </w:r>
      <w:del w:id="1065" w:author="Karandeep Singh" w:date="2025-04-13T22:18:00Z" w16du:dateUtc="2025-04-14T02:18:00Z">
        <w:r w:rsidR="00CD2A7D">
          <w:delText>19:10:29</w:delText>
        </w:r>
      </w:del>
      <w:ins w:id="1066" w:author="Karandeep Singh" w:date="2025-04-13T22:18:00Z" w16du:dateUtc="2025-04-14T02:18:00Z">
        <w:r>
          <w:t>21:09:17</w:t>
        </w:r>
      </w:ins>
      <w:r>
        <w:t xml:space="preserve">   Page     5</w:t>
      </w:r>
    </w:p>
    <w:p w14:paraId="685E360A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014C07E3" w14:textId="77777777" w:rsidR="00C97A3E" w:rsidRDefault="00C97A3E" w:rsidP="00C97A3E">
      <w:r>
        <w:t xml:space="preserve">  000114                         15   WS-STAR-RATING      PIC X(5).</w:t>
      </w:r>
    </w:p>
    <w:p w14:paraId="5CD7324E" w14:textId="77777777" w:rsidR="00C97A3E" w:rsidRDefault="00C97A3E" w:rsidP="00C97A3E">
      <w:r>
        <w:t xml:space="preserve">  000115</w:t>
      </w:r>
    </w:p>
    <w:p w14:paraId="46B1C5EF" w14:textId="77777777" w:rsidR="00C97A3E" w:rsidRDefault="00C97A3E" w:rsidP="00C97A3E">
      <w:r>
        <w:t xml:space="preserve">  000116                01 WS-SWITCHES.</w:t>
      </w:r>
    </w:p>
    <w:p w14:paraId="2D0340D6" w14:textId="77777777" w:rsidR="00C97A3E" w:rsidRDefault="00C97A3E" w:rsidP="00C97A3E">
      <w:r>
        <w:t xml:space="preserve">  000117                   05  WS-DEP-SUB                 PIC 9(2)     COMP.</w:t>
      </w:r>
    </w:p>
    <w:p w14:paraId="70DB1181" w14:textId="77777777" w:rsidR="00C97A3E" w:rsidRDefault="00C97A3E" w:rsidP="00C97A3E">
      <w:r>
        <w:t xml:space="preserve">  000118                   05  WS-RTG-SUB                 PIC 9(2)     COMP.</w:t>
      </w:r>
    </w:p>
    <w:p w14:paraId="1F3B71CF" w14:textId="77777777" w:rsidR="00C97A3E" w:rsidRDefault="00C97A3E" w:rsidP="00C97A3E">
      <w:r>
        <w:t xml:space="preserve">  000119                   05  WS-SALES                   PIC S9(7)V99 COMP-3.</w:t>
      </w:r>
    </w:p>
    <w:p w14:paraId="4689D410" w14:textId="77777777" w:rsidR="00C97A3E" w:rsidRDefault="00C97A3E" w:rsidP="00C97A3E">
      <w:r>
        <w:t xml:space="preserve">  000120                   05  WS-DISPLAY                 PIC ZZZZZZZ.99.</w:t>
      </w:r>
    </w:p>
    <w:p w14:paraId="309936B1" w14:textId="77777777" w:rsidR="00C97A3E" w:rsidRDefault="00C97A3E" w:rsidP="00C97A3E">
      <w:r>
        <w:t xml:space="preserve">  000121                   05  WS-DEPT                    PIC X(2).</w:t>
      </w:r>
    </w:p>
    <w:p w14:paraId="00D3E5B8" w14:textId="77777777" w:rsidR="00C97A3E" w:rsidRDefault="00C97A3E" w:rsidP="00C97A3E">
      <w:r>
        <w:t xml:space="preserve">  000122</w:t>
      </w:r>
    </w:p>
    <w:p w14:paraId="5C2066E9" w14:textId="77777777" w:rsidR="00C97A3E" w:rsidRDefault="00C97A3E" w:rsidP="00C97A3E">
      <w:r>
        <w:t xml:space="preserve">  000123                LINKAGE SECTION.</w:t>
      </w:r>
    </w:p>
    <w:p w14:paraId="6218D2C8" w14:textId="77777777" w:rsidR="00C97A3E" w:rsidRDefault="00C97A3E" w:rsidP="00C97A3E">
      <w:r>
        <w:t xml:space="preserve">  000124                77  LS-DEPT                       PIC X(2).</w:t>
      </w:r>
    </w:p>
    <w:p w14:paraId="6D5B3BAA" w14:textId="77777777" w:rsidR="00C97A3E" w:rsidRDefault="00C97A3E" w:rsidP="00C97A3E">
      <w:r>
        <w:t xml:space="preserve">  000125                77  LS-SALES                      PIC 9(7)V99  COMP-3.</w:t>
      </w:r>
    </w:p>
    <w:p w14:paraId="600CD002" w14:textId="77777777" w:rsidR="00C97A3E" w:rsidRDefault="00C97A3E" w:rsidP="00C97A3E">
      <w:r>
        <w:t xml:space="preserve">  000126                77  LS-RATING                     PIC X(5).</w:t>
      </w:r>
    </w:p>
    <w:p w14:paraId="6694C241" w14:textId="77777777" w:rsidR="00C97A3E" w:rsidRDefault="00C97A3E" w:rsidP="00C97A3E">
      <w:r>
        <w:t xml:space="preserve">  000127</w:t>
      </w:r>
    </w:p>
    <w:p w14:paraId="73ED162C" w14:textId="77777777" w:rsidR="00C97A3E" w:rsidRDefault="00C97A3E" w:rsidP="00C97A3E">
      <w:r>
        <w:t xml:space="preserve">  000128                PROCEDURE DIVISION USING LS-DEPT LS-SALES LS-RATING.                      124 125 126</w:t>
      </w:r>
    </w:p>
    <w:p w14:paraId="697878AA" w14:textId="77777777" w:rsidR="00C97A3E" w:rsidRDefault="00C97A3E" w:rsidP="00C97A3E">
      <w:r>
        <w:t xml:space="preserve">  000129</w:t>
      </w:r>
    </w:p>
    <w:p w14:paraId="4DB9F423" w14:textId="77777777" w:rsidR="00C97A3E" w:rsidRDefault="00C97A3E" w:rsidP="00C97A3E">
      <w:r>
        <w:t xml:space="preserve">  000130                U100-CALCULATE-RATING.</w:t>
      </w:r>
    </w:p>
    <w:p w14:paraId="71D7CF82" w14:textId="77777777" w:rsidR="00C97A3E" w:rsidRDefault="00C97A3E" w:rsidP="00C97A3E">
      <w:r>
        <w:t xml:space="preserve">  000131                    MOVE LS-SALES TO WS-SALES.                                            125 119</w:t>
      </w:r>
    </w:p>
    <w:p w14:paraId="7F40A489" w14:textId="77777777" w:rsidR="00C97A3E" w:rsidRDefault="00C97A3E" w:rsidP="00C97A3E">
      <w:r>
        <w:t xml:space="preserve">  000132                    MOVE LS-DEPT  TO WS-DEPT.                                             124 121</w:t>
      </w:r>
    </w:p>
    <w:p w14:paraId="6DF514C7" w14:textId="77777777" w:rsidR="00C97A3E" w:rsidRDefault="00C97A3E" w:rsidP="00C97A3E">
      <w:r>
        <w:t xml:space="preserve">  000133</w:t>
      </w:r>
    </w:p>
    <w:p w14:paraId="6E2AFD9E" w14:textId="77777777" w:rsidR="00C97A3E" w:rsidRDefault="00C97A3E" w:rsidP="00C97A3E">
      <w:r>
        <w:t xml:space="preserve">  000134                    PERFORM WITH TEST AFTER</w:t>
      </w:r>
    </w:p>
    <w:p w14:paraId="025082D3" w14:textId="77777777" w:rsidR="00C97A3E" w:rsidRDefault="00C97A3E" w:rsidP="00C97A3E">
      <w:r>
        <w:t xml:space="preserve">  000135                        VARYING WS-DEP-SUB FROM 1 BY 1 UNTIL                              117</w:t>
      </w:r>
    </w:p>
    <w:p w14:paraId="65B785D5" w14:textId="77777777" w:rsidR="00C97A3E" w:rsidRDefault="00C97A3E" w:rsidP="00C97A3E">
      <w:r>
        <w:t xml:space="preserve">  000136                         WS-DEPT = WS-DEPT-NO (WS-DEP-SUB)                                121 110 117</w:t>
      </w:r>
    </w:p>
    <w:p w14:paraId="4C962A87" w14:textId="77777777" w:rsidR="00C97A3E" w:rsidRDefault="00C97A3E" w:rsidP="00C97A3E">
      <w:r>
        <w:t xml:space="preserve">  000137                         OR WS-DEP-SUB = 6                                                117</w:t>
      </w:r>
    </w:p>
    <w:p w14:paraId="37EA47F9" w14:textId="77777777" w:rsidR="00C97A3E" w:rsidRDefault="00C97A3E" w:rsidP="00C97A3E">
      <w:r>
        <w:t xml:space="preserve">  000138                    END-PERFORM</w:t>
      </w:r>
    </w:p>
    <w:p w14:paraId="31D7E783" w14:textId="77777777" w:rsidR="00C97A3E" w:rsidRDefault="00C97A3E" w:rsidP="00C97A3E">
      <w:r>
        <w:t xml:space="preserve">  000139</w:t>
      </w:r>
    </w:p>
    <w:p w14:paraId="42D94E14" w14:textId="77777777" w:rsidR="00C97A3E" w:rsidRDefault="00C97A3E" w:rsidP="00C97A3E">
      <w:r>
        <w:t xml:space="preserve">  000140                    IF WS-DEP-SUB &lt; 6                                                     117</w:t>
      </w:r>
    </w:p>
    <w:p w14:paraId="259525AA" w14:textId="77777777" w:rsidR="00C97A3E" w:rsidRDefault="00C97A3E" w:rsidP="00C97A3E">
      <w:r>
        <w:t xml:space="preserve">  000141      1                PERFORM WITH TEST AFTER</w:t>
      </w:r>
    </w:p>
    <w:p w14:paraId="65D2C0C6" w14:textId="77777777" w:rsidR="00C97A3E" w:rsidRDefault="00C97A3E" w:rsidP="00C97A3E">
      <w:r>
        <w:t xml:space="preserve">  000142      1                  VARYING WS-RTG-SUB FROM 1 BY 1 UNTIL                             118</w:t>
      </w:r>
    </w:p>
    <w:p w14:paraId="613A59D9" w14:textId="77777777" w:rsidR="00C97A3E" w:rsidRDefault="00C97A3E" w:rsidP="00C97A3E">
      <w:r>
        <w:t xml:space="preserve">  000143      1                  WS-SALES &gt; WS-SALES-MIN-VAL (WS-DEP-SUB, WS-RTG-SUB)             119 112 117 118</w:t>
      </w:r>
    </w:p>
    <w:p w14:paraId="1695C595" w14:textId="77777777" w:rsidR="00C97A3E" w:rsidRDefault="00C97A3E" w:rsidP="00C97A3E">
      <w:r>
        <w:t xml:space="preserve">  000144      1                  AND</w:t>
      </w:r>
    </w:p>
    <w:p w14:paraId="0AC9A040" w14:textId="77777777" w:rsidR="00C97A3E" w:rsidRDefault="00C97A3E" w:rsidP="00C97A3E">
      <w:r>
        <w:t xml:space="preserve">  000145      1                  WS-SALES &lt; WS-SALES-MAX-VAL (WS-DEP-SUB, WS-RTG-SUB)             119 113 117 118</w:t>
      </w:r>
    </w:p>
    <w:p w14:paraId="741576C9" w14:textId="77777777" w:rsidR="00C97A3E" w:rsidRDefault="00C97A3E" w:rsidP="00C97A3E">
      <w:r>
        <w:t xml:space="preserve">  000146      1                  OR WS-RTG-SUB = 5                                                118</w:t>
      </w:r>
    </w:p>
    <w:p w14:paraId="767AFE6B" w14:textId="77777777" w:rsidR="00C97A3E" w:rsidRDefault="00C97A3E" w:rsidP="00C97A3E">
      <w:r>
        <w:t xml:space="preserve">  000147      2                  MOVE WS-STAR-RATING (WS-DEP-SUB, WS-RTG-SUB)                     114 117 118</w:t>
      </w:r>
    </w:p>
    <w:p w14:paraId="677F4362" w14:textId="77777777" w:rsidR="00C97A3E" w:rsidRDefault="00C97A3E" w:rsidP="00C97A3E">
      <w:r>
        <w:t xml:space="preserve">  000148      2                       TO LS-RATING                                                126</w:t>
      </w:r>
    </w:p>
    <w:p w14:paraId="1848F1D4" w14:textId="77777777" w:rsidR="00C97A3E" w:rsidRDefault="00C97A3E" w:rsidP="00C97A3E">
      <w:r>
        <w:t xml:space="preserve">  000149      1                END-PERFORM</w:t>
      </w:r>
    </w:p>
    <w:p w14:paraId="417202B8" w14:textId="77777777" w:rsidR="00C97A3E" w:rsidRDefault="00C97A3E" w:rsidP="00C97A3E">
      <w:r>
        <w:t xml:space="preserve">  000150                    ELSE</w:t>
      </w:r>
    </w:p>
    <w:p w14:paraId="4DDF293B" w14:textId="77777777" w:rsidR="00C97A3E" w:rsidRDefault="00C97A3E" w:rsidP="00C97A3E">
      <w:r>
        <w:t xml:space="preserve">  000151      1                MOVE 'N/R  ' TO LS-RATING                                          126</w:t>
      </w:r>
    </w:p>
    <w:p w14:paraId="053D94DA" w14:textId="77777777" w:rsidR="00C97A3E" w:rsidRDefault="00C97A3E" w:rsidP="00C97A3E">
      <w:r>
        <w:t xml:space="preserve">  000152                    END-IF.</w:t>
      </w:r>
    </w:p>
    <w:p w14:paraId="26842F90" w14:textId="77777777" w:rsidR="00C97A3E" w:rsidRDefault="00C97A3E" w:rsidP="00C97A3E">
      <w:r>
        <w:t xml:space="preserve">  000153</w:t>
      </w:r>
    </w:p>
    <w:p w14:paraId="38215BEA" w14:textId="77777777" w:rsidR="00C97A3E" w:rsidRDefault="00C97A3E" w:rsidP="00C97A3E">
      <w:r>
        <w:t xml:space="preserve">  000154</w:t>
      </w:r>
    </w:p>
    <w:p w14:paraId="72CFE71D" w14:textId="77777777" w:rsidR="00C97A3E" w:rsidRDefault="00C97A3E" w:rsidP="00C97A3E">
      <w:r>
        <w:t xml:space="preserve">  000155                    EXIT PROGRAM.</w:t>
      </w:r>
    </w:p>
    <w:p w14:paraId="2CE22BD6" w14:textId="77777777" w:rsidR="00C97A3E" w:rsidRDefault="00C97A3E" w:rsidP="00C97A3E">
      <w:r>
        <w:t>*/ PROGSTA1</w:t>
      </w:r>
    </w:p>
    <w:p w14:paraId="7BB88495" w14:textId="14FACD07" w:rsidR="00C97A3E" w:rsidRDefault="00C97A3E" w:rsidP="00C97A3E">
      <w:r>
        <w:t xml:space="preserve">PP 5655-EC6 IBM Enterprise COBOL for z/OS  6.3.0 P240906       PROGSTA1  Date </w:t>
      </w:r>
      <w:del w:id="1067" w:author="Karandeep Singh" w:date="2025-04-13T22:18:00Z" w16du:dateUtc="2025-04-14T02:18:00Z">
        <w:r w:rsidR="00CD2A7D">
          <w:delText>03/31</w:delText>
        </w:r>
      </w:del>
      <w:ins w:id="1068" w:author="Karandeep Singh" w:date="2025-04-13T22:18:00Z" w16du:dateUtc="2025-04-14T02:18:00Z">
        <w:r>
          <w:t>04/13</w:t>
        </w:r>
      </w:ins>
      <w:r>
        <w:t xml:space="preserve">/2025  Time </w:t>
      </w:r>
      <w:del w:id="1069" w:author="Karandeep Singh" w:date="2025-04-13T22:18:00Z" w16du:dateUtc="2025-04-14T02:18:00Z">
        <w:r w:rsidR="00CD2A7D">
          <w:delText>19:10:29</w:delText>
        </w:r>
      </w:del>
      <w:ins w:id="1070" w:author="Karandeep Singh" w:date="2025-04-13T22:18:00Z" w16du:dateUtc="2025-04-14T02:18:00Z">
        <w:r>
          <w:t>21:09:17</w:t>
        </w:r>
      </w:ins>
      <w:r>
        <w:t xml:space="preserve">   Page     6</w:t>
      </w:r>
    </w:p>
    <w:p w14:paraId="70C35225" w14:textId="77777777" w:rsidR="00C97A3E" w:rsidRDefault="00C97A3E" w:rsidP="00C97A3E">
      <w:r>
        <w:t>An "M" preceding a data-name reference indicates that the data-name is modified by this reference.</w:t>
      </w:r>
    </w:p>
    <w:p w14:paraId="103345C3" w14:textId="77777777" w:rsidR="00C97A3E" w:rsidRDefault="00C97A3E" w:rsidP="00C97A3E">
      <w:r>
        <w:t xml:space="preserve"> </w:t>
      </w:r>
    </w:p>
    <w:p w14:paraId="1A08081C" w14:textId="77777777" w:rsidR="00C97A3E" w:rsidRDefault="00C97A3E" w:rsidP="00C97A3E">
      <w:r>
        <w:t xml:space="preserve"> Defined   Cross-reference of data names   References</w:t>
      </w:r>
    </w:p>
    <w:p w14:paraId="412BCB7A" w14:textId="77777777" w:rsidR="00C97A3E" w:rsidRDefault="00C97A3E" w:rsidP="00C97A3E">
      <w:r>
        <w:t xml:space="preserve"> </w:t>
      </w:r>
    </w:p>
    <w:p w14:paraId="4829CEBA" w14:textId="77777777" w:rsidR="00C97A3E" w:rsidRDefault="00C97A3E" w:rsidP="00C97A3E">
      <w:r>
        <w:t xml:space="preserve">     124   LS-DEPT. . . . . . . . . . . .  128 132</w:t>
      </w:r>
    </w:p>
    <w:p w14:paraId="06EC9362" w14:textId="77777777" w:rsidR="00C97A3E" w:rsidRDefault="00C97A3E" w:rsidP="00C97A3E">
      <w:r>
        <w:t xml:space="preserve">     126   LS-RATING. . . . . . . . . . .  128 M148 M151</w:t>
      </w:r>
    </w:p>
    <w:p w14:paraId="3CDED9F6" w14:textId="77777777" w:rsidR="00C97A3E" w:rsidRDefault="00C97A3E" w:rsidP="00C97A3E">
      <w:r>
        <w:t xml:space="preserve">     125   LS-SALES . . . . . . . . . . .  128 131</w:t>
      </w:r>
    </w:p>
    <w:p w14:paraId="4C5C9785" w14:textId="77777777" w:rsidR="00C97A3E" w:rsidRDefault="00C97A3E" w:rsidP="00C97A3E">
      <w:r>
        <w:t xml:space="preserve">     117   WS-DEP-SUB . . . . . . . . . .  M135 136 137 140 143 145 147</w:t>
      </w:r>
    </w:p>
    <w:p w14:paraId="172DAB66" w14:textId="77777777" w:rsidR="00C97A3E" w:rsidRDefault="00C97A3E" w:rsidP="00C97A3E">
      <w:r>
        <w:t xml:space="preserve">     121   WS-DEPT. . . . . . . . . . . .  M132 136</w:t>
      </w:r>
    </w:p>
    <w:p w14:paraId="4E1538FA" w14:textId="77777777" w:rsidR="00C97A3E" w:rsidRDefault="00C97A3E" w:rsidP="00C97A3E">
      <w:r>
        <w:t xml:space="preserve">     109   WS-DEPT-GROUP</w:t>
      </w:r>
    </w:p>
    <w:p w14:paraId="1F37AF41" w14:textId="77777777" w:rsidR="00C97A3E" w:rsidRDefault="00C97A3E" w:rsidP="00C97A3E">
      <w:r>
        <w:t xml:space="preserve">     110   WS-DEPT-NO . . . . . . . . . .  136</w:t>
      </w:r>
    </w:p>
    <w:p w14:paraId="364B21B0" w14:textId="77777777" w:rsidR="00C97A3E" w:rsidRDefault="00C97A3E" w:rsidP="00C97A3E">
      <w:r>
        <w:t xml:space="preserve">      21   WS-DEPT-RATES. . . . . . . . .  108</w:t>
      </w:r>
    </w:p>
    <w:p w14:paraId="7B5824F1" w14:textId="77777777" w:rsidR="00C97A3E" w:rsidRDefault="00C97A3E" w:rsidP="00C97A3E">
      <w:r>
        <w:t xml:space="preserve">     120   WS-DISPLAY</w:t>
      </w:r>
    </w:p>
    <w:p w14:paraId="7F8E20BE" w14:textId="77777777" w:rsidR="00C97A3E" w:rsidRDefault="00C97A3E" w:rsidP="00C97A3E">
      <w:r>
        <w:t xml:space="preserve">     111   WS-RATING-GROUP</w:t>
      </w:r>
    </w:p>
    <w:p w14:paraId="0A8B0825" w14:textId="77777777" w:rsidR="00C97A3E" w:rsidRDefault="00C97A3E" w:rsidP="00C97A3E">
      <w:r>
        <w:t xml:space="preserve">     108   WS-RATING-TABLE</w:t>
      </w:r>
    </w:p>
    <w:p w14:paraId="12C4354E" w14:textId="77777777" w:rsidR="00C97A3E" w:rsidRDefault="00C97A3E" w:rsidP="00C97A3E">
      <w:r>
        <w:t xml:space="preserve">      23   WS-RATING-VALUES-10</w:t>
      </w:r>
    </w:p>
    <w:p w14:paraId="0C3DBE37" w14:textId="77777777" w:rsidR="00C97A3E" w:rsidRDefault="00C97A3E" w:rsidP="00C97A3E">
      <w:r>
        <w:t xml:space="preserve">      40   WS-RATING-VALUES-20</w:t>
      </w:r>
    </w:p>
    <w:p w14:paraId="37B70565" w14:textId="77777777" w:rsidR="00C97A3E" w:rsidRDefault="00C97A3E" w:rsidP="00C97A3E">
      <w:r>
        <w:t xml:space="preserve">      57   WS-RATING-VALUES-30</w:t>
      </w:r>
    </w:p>
    <w:p w14:paraId="0356BD20" w14:textId="77777777" w:rsidR="00C97A3E" w:rsidRDefault="00C97A3E" w:rsidP="00C97A3E">
      <w:r>
        <w:t xml:space="preserve">      74   WS-RATING-VALUES-40</w:t>
      </w:r>
    </w:p>
    <w:p w14:paraId="31A22867" w14:textId="77777777" w:rsidR="00C97A3E" w:rsidRDefault="00C97A3E" w:rsidP="00C97A3E">
      <w:r>
        <w:t xml:space="preserve">      91   WS-RATING-VALUES-50</w:t>
      </w:r>
    </w:p>
    <w:p w14:paraId="34F4BE9A" w14:textId="77777777" w:rsidR="00C97A3E" w:rsidRDefault="00C97A3E" w:rsidP="00C97A3E">
      <w:r>
        <w:t xml:space="preserve">     118   WS-RTG-SUB . . . . . . . . . .  M142 143 145 146 147</w:t>
      </w:r>
    </w:p>
    <w:p w14:paraId="2C40E2DA" w14:textId="77777777" w:rsidR="00C97A3E" w:rsidRDefault="00C97A3E" w:rsidP="00C97A3E">
      <w:r>
        <w:t xml:space="preserve">     119   WS-SALES . . . . . . . . . . .  M131 143 145</w:t>
      </w:r>
    </w:p>
    <w:p w14:paraId="504B94EB" w14:textId="77777777" w:rsidR="00C97A3E" w:rsidRDefault="00C97A3E" w:rsidP="00C97A3E">
      <w:r>
        <w:t xml:space="preserve">     113   WS-SALES-MAX-VAL . . . . . . .  145</w:t>
      </w:r>
    </w:p>
    <w:p w14:paraId="7E9CDF66" w14:textId="77777777" w:rsidR="00C97A3E" w:rsidRDefault="00C97A3E" w:rsidP="00C97A3E">
      <w:r>
        <w:t xml:space="preserve">     112   WS-SALES-MIN-VAL . . . . . . .  143</w:t>
      </w:r>
    </w:p>
    <w:p w14:paraId="633338B3" w14:textId="77777777" w:rsidR="00C97A3E" w:rsidRDefault="00C97A3E" w:rsidP="00C97A3E">
      <w:r>
        <w:t xml:space="preserve">     114   WS-STAR-RATING . . . . . . . .  147</w:t>
      </w:r>
    </w:p>
    <w:p w14:paraId="3F13138D" w14:textId="77777777" w:rsidR="00C97A3E" w:rsidRDefault="00C97A3E" w:rsidP="00C97A3E">
      <w:r>
        <w:t xml:space="preserve">     116   WS-SWITCHES</w:t>
      </w:r>
    </w:p>
    <w:p w14:paraId="59E1F0F9" w14:textId="0E3DAD16" w:rsidR="00C97A3E" w:rsidRDefault="00C97A3E" w:rsidP="00C97A3E">
      <w:r>
        <w:t xml:space="preserve">PP 5655-EC6 IBM Enterprise COBOL for z/OS  6.3.0 P240906       PROGSTA1  Date </w:t>
      </w:r>
      <w:del w:id="1071" w:author="Karandeep Singh" w:date="2025-04-13T22:18:00Z" w16du:dateUtc="2025-04-14T02:18:00Z">
        <w:r w:rsidR="00CD2A7D">
          <w:delText>03/31</w:delText>
        </w:r>
      </w:del>
      <w:ins w:id="1072" w:author="Karandeep Singh" w:date="2025-04-13T22:18:00Z" w16du:dateUtc="2025-04-14T02:18:00Z">
        <w:r>
          <w:t>04/13</w:t>
        </w:r>
      </w:ins>
      <w:r>
        <w:t xml:space="preserve">/2025  Time </w:t>
      </w:r>
      <w:del w:id="1073" w:author="Karandeep Singh" w:date="2025-04-13T22:18:00Z" w16du:dateUtc="2025-04-14T02:18:00Z">
        <w:r w:rsidR="00CD2A7D">
          <w:delText>19:10:29</w:delText>
        </w:r>
      </w:del>
      <w:ins w:id="1074" w:author="Karandeep Singh" w:date="2025-04-13T22:18:00Z" w16du:dateUtc="2025-04-14T02:18:00Z">
        <w:r>
          <w:t>21:09:17</w:t>
        </w:r>
      </w:ins>
      <w:r>
        <w:t xml:space="preserve">   Page     7</w:t>
      </w:r>
    </w:p>
    <w:p w14:paraId="4BE657C0" w14:textId="77777777" w:rsidR="00C97A3E" w:rsidRDefault="00C97A3E" w:rsidP="00C97A3E">
      <w:r>
        <w:t>Context usage is indicated by the letter preceding a procedure-name reference.</w:t>
      </w:r>
    </w:p>
    <w:p w14:paraId="5EC12BAD" w14:textId="77777777" w:rsidR="00C97A3E" w:rsidRDefault="00C97A3E" w:rsidP="00C97A3E">
      <w:r>
        <w:t>These letters and their meanings are:</w:t>
      </w:r>
    </w:p>
    <w:p w14:paraId="33B57E44" w14:textId="77777777" w:rsidR="00C97A3E" w:rsidRDefault="00C97A3E" w:rsidP="00C97A3E">
      <w:r>
        <w:t xml:space="preserve">    A = ALTER (procedure-name)</w:t>
      </w:r>
    </w:p>
    <w:p w14:paraId="54B9B831" w14:textId="77777777" w:rsidR="00C97A3E" w:rsidRDefault="00C97A3E" w:rsidP="00C97A3E">
      <w:r>
        <w:t xml:space="preserve">    D = GO TO (procedure-name) DEPENDING ON</w:t>
      </w:r>
    </w:p>
    <w:p w14:paraId="73DC0032" w14:textId="77777777" w:rsidR="00C97A3E" w:rsidRDefault="00C97A3E" w:rsidP="00C97A3E">
      <w:r>
        <w:t xml:space="preserve">    E = End of range of (PERFORM) through (procedure-name)</w:t>
      </w:r>
    </w:p>
    <w:p w14:paraId="5A007A8B" w14:textId="77777777" w:rsidR="00C97A3E" w:rsidRDefault="00C97A3E" w:rsidP="00C97A3E">
      <w:r>
        <w:t xml:space="preserve">    G = GO TO (procedure-name)</w:t>
      </w:r>
    </w:p>
    <w:p w14:paraId="5F6A146A" w14:textId="77777777" w:rsidR="00C97A3E" w:rsidRDefault="00C97A3E" w:rsidP="00C97A3E">
      <w:r>
        <w:t xml:space="preserve">    P = PERFORM (procedure-name)</w:t>
      </w:r>
    </w:p>
    <w:p w14:paraId="039E1242" w14:textId="77777777" w:rsidR="00C97A3E" w:rsidRDefault="00C97A3E" w:rsidP="00C97A3E">
      <w:r>
        <w:t xml:space="preserve">    T = (ALTER) TO PROCEED TO (procedure-name)</w:t>
      </w:r>
    </w:p>
    <w:p w14:paraId="622F2918" w14:textId="77777777" w:rsidR="00C97A3E" w:rsidRDefault="00C97A3E" w:rsidP="00C97A3E">
      <w:r>
        <w:t xml:space="preserve">    U = USE FOR DEBUGGING (procedure-name)</w:t>
      </w:r>
    </w:p>
    <w:p w14:paraId="4648639F" w14:textId="77777777" w:rsidR="00C97A3E" w:rsidRDefault="00C97A3E" w:rsidP="00C97A3E">
      <w:r>
        <w:t xml:space="preserve"> </w:t>
      </w:r>
    </w:p>
    <w:p w14:paraId="6222A5CC" w14:textId="77777777" w:rsidR="00C97A3E" w:rsidRDefault="00C97A3E" w:rsidP="00C97A3E">
      <w:r>
        <w:t xml:space="preserve"> Defined   Cross-reference of procedures   References</w:t>
      </w:r>
    </w:p>
    <w:p w14:paraId="663F778C" w14:textId="77777777" w:rsidR="00C97A3E" w:rsidRDefault="00C97A3E" w:rsidP="00C97A3E">
      <w:r>
        <w:t xml:space="preserve"> </w:t>
      </w:r>
    </w:p>
    <w:p w14:paraId="2BDA1A0A" w14:textId="77777777" w:rsidR="00C97A3E" w:rsidRDefault="00C97A3E" w:rsidP="00C97A3E">
      <w:r>
        <w:t xml:space="preserve">     130   U100-CALCULATE-RATING</w:t>
      </w:r>
    </w:p>
    <w:p w14:paraId="6925C5DA" w14:textId="1CA0263B" w:rsidR="00C97A3E" w:rsidRDefault="00C97A3E" w:rsidP="00C97A3E">
      <w:r>
        <w:t xml:space="preserve">PP 5655-EC6 IBM Enterprise COBOL for z/OS  6.3.0 P240906       PROGSTA1  Date </w:t>
      </w:r>
      <w:del w:id="1075" w:author="Karandeep Singh" w:date="2025-04-13T22:18:00Z" w16du:dateUtc="2025-04-14T02:18:00Z">
        <w:r w:rsidR="00CD2A7D">
          <w:delText>03/31</w:delText>
        </w:r>
      </w:del>
      <w:ins w:id="1076" w:author="Karandeep Singh" w:date="2025-04-13T22:18:00Z" w16du:dateUtc="2025-04-14T02:18:00Z">
        <w:r>
          <w:t>04/13</w:t>
        </w:r>
      </w:ins>
      <w:r>
        <w:t xml:space="preserve">/2025  Time </w:t>
      </w:r>
      <w:del w:id="1077" w:author="Karandeep Singh" w:date="2025-04-13T22:18:00Z" w16du:dateUtc="2025-04-14T02:18:00Z">
        <w:r w:rsidR="00CD2A7D">
          <w:delText>19:10:29</w:delText>
        </w:r>
      </w:del>
      <w:ins w:id="1078" w:author="Karandeep Singh" w:date="2025-04-13T22:18:00Z" w16du:dateUtc="2025-04-14T02:18:00Z">
        <w:r>
          <w:t>21:09:17</w:t>
        </w:r>
      </w:ins>
      <w:r>
        <w:t xml:space="preserve">   Page     8</w:t>
      </w:r>
    </w:p>
    <w:p w14:paraId="69241C53" w14:textId="77777777" w:rsidR="00C97A3E" w:rsidRDefault="00C97A3E" w:rsidP="00C97A3E">
      <w:r>
        <w:t xml:space="preserve"> Defined   Cross-reference of programs     References</w:t>
      </w:r>
    </w:p>
    <w:p w14:paraId="295F9E14" w14:textId="77777777" w:rsidR="00C97A3E" w:rsidRDefault="00C97A3E" w:rsidP="00C97A3E">
      <w:r>
        <w:t xml:space="preserve"> </w:t>
      </w:r>
    </w:p>
    <w:p w14:paraId="54403DC1" w14:textId="77777777" w:rsidR="00C97A3E" w:rsidRDefault="00C97A3E" w:rsidP="00C97A3E">
      <w:r>
        <w:t xml:space="preserve">       2   PROGSTA1</w:t>
      </w:r>
    </w:p>
    <w:p w14:paraId="3F8E02CF" w14:textId="77777777" w:rsidR="00C97A3E" w:rsidRDefault="00C97A3E" w:rsidP="00C97A3E">
      <w:r>
        <w:t>* Statistics for COBOL program PROGSTA1:</w:t>
      </w:r>
    </w:p>
    <w:p w14:paraId="460E960B" w14:textId="77777777" w:rsidR="00C97A3E" w:rsidRDefault="00C97A3E" w:rsidP="00C97A3E">
      <w:r>
        <w:t>*    Source records = 155</w:t>
      </w:r>
    </w:p>
    <w:p w14:paraId="389EEB7A" w14:textId="77777777" w:rsidR="00C97A3E" w:rsidRDefault="00C97A3E" w:rsidP="00C97A3E">
      <w:r>
        <w:t>*    Data Division statements = 22</w:t>
      </w:r>
    </w:p>
    <w:p w14:paraId="43BC8C19" w14:textId="77777777" w:rsidR="00C97A3E" w:rsidRDefault="00C97A3E" w:rsidP="00C97A3E">
      <w:r>
        <w:t>*    Procedure Division statements = 8</w:t>
      </w:r>
    </w:p>
    <w:p w14:paraId="335780B0" w14:textId="77777777" w:rsidR="00C97A3E" w:rsidRDefault="00C97A3E" w:rsidP="00C97A3E">
      <w:r>
        <w:t>*    Generated COBOL statements = 0</w:t>
      </w:r>
    </w:p>
    <w:p w14:paraId="3EF09F1A" w14:textId="77777777" w:rsidR="00C97A3E" w:rsidRDefault="00C97A3E" w:rsidP="00C97A3E">
      <w:r>
        <w:t>*    Program complexity factor = 8</w:t>
      </w:r>
    </w:p>
    <w:p w14:paraId="30148702" w14:textId="77777777" w:rsidR="00C97A3E" w:rsidRDefault="00C97A3E" w:rsidP="00C97A3E">
      <w:r>
        <w:t>End of compilation 1,  program PROGSTA1,  no statements flagged.</w:t>
      </w:r>
    </w:p>
    <w:p w14:paraId="1E8C140C" w14:textId="77777777" w:rsidR="00C97A3E" w:rsidRDefault="00C97A3E" w:rsidP="00C97A3E">
      <w:r>
        <w:t>Return code 0</w:t>
      </w:r>
    </w:p>
    <w:p w14:paraId="7EE9CC4C" w14:textId="46E76100" w:rsidR="00C97A3E" w:rsidRDefault="00C97A3E" w:rsidP="00C97A3E">
      <w:r>
        <w:t xml:space="preserve">z/OS V2 R5 BINDER     </w:t>
      </w:r>
      <w:del w:id="1079" w:author="Karandeep Singh" w:date="2025-04-13T22:18:00Z" w16du:dateUtc="2025-04-14T02:18:00Z">
        <w:r w:rsidR="00CD2A7D">
          <w:delText>19:10:32 MONDAY MARCH 31</w:delText>
        </w:r>
      </w:del>
      <w:ins w:id="1080" w:author="Karandeep Singh" w:date="2025-04-13T22:18:00Z" w16du:dateUtc="2025-04-14T02:18:00Z">
        <w:r>
          <w:t>21:09:19 SUNDAY APRIL 13</w:t>
        </w:r>
      </w:ins>
      <w:r>
        <w:t>, 2025</w:t>
      </w:r>
    </w:p>
    <w:p w14:paraId="6A4F8BCC" w14:textId="77777777" w:rsidR="00C97A3E" w:rsidRDefault="00C97A3E" w:rsidP="00C97A3E">
      <w:r>
        <w:t>BATCH EMULATOR  JOB(JPR1INV1) STEP(STEP6   ) PGM= IEWBLINK  PROCEDURE(LKED    )</w:t>
      </w:r>
    </w:p>
    <w:p w14:paraId="08B30B9F" w14:textId="77777777" w:rsidR="00C97A3E" w:rsidRDefault="00C97A3E" w:rsidP="00C97A3E">
      <w:r>
        <w:t xml:space="preserve"> </w:t>
      </w:r>
    </w:p>
    <w:p w14:paraId="57D18590" w14:textId="77777777" w:rsidR="00C97A3E" w:rsidRDefault="00C97A3E" w:rsidP="00C97A3E">
      <w:r>
        <w:t xml:space="preserve"> </w:t>
      </w:r>
    </w:p>
    <w:p w14:paraId="1BFDC500" w14:textId="77777777" w:rsidR="00C97A3E" w:rsidRDefault="00C97A3E" w:rsidP="00C97A3E">
      <w:r>
        <w:t xml:space="preserve"> </w:t>
      </w:r>
    </w:p>
    <w:p w14:paraId="717B42C0" w14:textId="77777777" w:rsidR="00C97A3E" w:rsidRDefault="00C97A3E" w:rsidP="00C97A3E">
      <w:r>
        <w:t xml:space="preserve">                                *** O P E R A T I O N   S U M M A R Y   R E P O R T ***</w:t>
      </w:r>
    </w:p>
    <w:p w14:paraId="20BCB0F8" w14:textId="77777777" w:rsidR="00C97A3E" w:rsidRDefault="00C97A3E" w:rsidP="00C97A3E">
      <w:r>
        <w:t xml:space="preserve"> </w:t>
      </w:r>
    </w:p>
    <w:p w14:paraId="01DDDF42" w14:textId="77777777" w:rsidR="00C97A3E" w:rsidRDefault="00C97A3E" w:rsidP="00C97A3E">
      <w:r>
        <w:t>PROCESSING OPTIONS:</w:t>
      </w:r>
    </w:p>
    <w:p w14:paraId="37CA8D31" w14:textId="77777777" w:rsidR="00C97A3E" w:rsidRDefault="00C97A3E" w:rsidP="00C97A3E">
      <w:r>
        <w:t xml:space="preserve"> </w:t>
      </w:r>
    </w:p>
    <w:p w14:paraId="70975CB4" w14:textId="77777777" w:rsidR="00C97A3E" w:rsidRDefault="00C97A3E" w:rsidP="00C97A3E">
      <w:r>
        <w:t xml:space="preserve">   ALIASES             NO</w:t>
      </w:r>
    </w:p>
    <w:p w14:paraId="79CC564E" w14:textId="77777777" w:rsidR="00C97A3E" w:rsidRDefault="00C97A3E" w:rsidP="00C97A3E">
      <w:r>
        <w:t xml:space="preserve">   ALIGN2              NO</w:t>
      </w:r>
    </w:p>
    <w:p w14:paraId="2F17E459" w14:textId="77777777" w:rsidR="00C97A3E" w:rsidRDefault="00C97A3E" w:rsidP="00C97A3E">
      <w:r>
        <w:t xml:space="preserve">   AMODE               UNSPECIFIED</w:t>
      </w:r>
    </w:p>
    <w:p w14:paraId="42A00778" w14:textId="77777777" w:rsidR="00C97A3E" w:rsidRDefault="00C97A3E" w:rsidP="00C97A3E">
      <w:r>
        <w:t xml:space="preserve">   CALL                YES</w:t>
      </w:r>
    </w:p>
    <w:p w14:paraId="104B57F8" w14:textId="77777777" w:rsidR="00C97A3E" w:rsidRDefault="00C97A3E" w:rsidP="00C97A3E">
      <w:r>
        <w:t xml:space="preserve">   CASE                UPPER</w:t>
      </w:r>
    </w:p>
    <w:p w14:paraId="357A829C" w14:textId="77777777" w:rsidR="00C97A3E" w:rsidRDefault="00C97A3E" w:rsidP="00C97A3E">
      <w:r>
        <w:t xml:space="preserve">   COMPAT              UNSPECIFIED</w:t>
      </w:r>
    </w:p>
    <w:p w14:paraId="37F17962" w14:textId="77777777" w:rsidR="00C97A3E" w:rsidRDefault="00C97A3E" w:rsidP="00C97A3E">
      <w:r>
        <w:t xml:space="preserve">   COMPRESS            AUTO</w:t>
      </w:r>
    </w:p>
    <w:p w14:paraId="45CA6EDB" w14:textId="77777777" w:rsidR="00C97A3E" w:rsidRDefault="00C97A3E" w:rsidP="00C97A3E">
      <w:r>
        <w:t xml:space="preserve">   DCBS                NO</w:t>
      </w:r>
    </w:p>
    <w:p w14:paraId="020BA1A0" w14:textId="77777777" w:rsidR="00C97A3E" w:rsidRDefault="00C97A3E" w:rsidP="00C97A3E">
      <w:r>
        <w:t xml:space="preserve">   DYNAM               NO</w:t>
      </w:r>
    </w:p>
    <w:p w14:paraId="13443757" w14:textId="77777777" w:rsidR="00C97A3E" w:rsidRDefault="00C97A3E" w:rsidP="00C97A3E">
      <w:r>
        <w:t xml:space="preserve">   EXTATTR             UNSPECIFIED</w:t>
      </w:r>
    </w:p>
    <w:p w14:paraId="3B0BD1A2" w14:textId="77777777" w:rsidR="00C97A3E" w:rsidRDefault="00C97A3E" w:rsidP="00C97A3E">
      <w:r>
        <w:t xml:space="preserve">   EXITS:              NONE</w:t>
      </w:r>
    </w:p>
    <w:p w14:paraId="4F761A34" w14:textId="77777777" w:rsidR="00C97A3E" w:rsidRDefault="00C97A3E" w:rsidP="00C97A3E">
      <w:r>
        <w:t xml:space="preserve">   FILL                NONE</w:t>
      </w:r>
    </w:p>
    <w:p w14:paraId="00D81B61" w14:textId="77777777" w:rsidR="00C97A3E" w:rsidRDefault="00C97A3E" w:rsidP="00C97A3E">
      <w:r>
        <w:t xml:space="preserve">   GID                 UNSPECIFIED</w:t>
      </w:r>
    </w:p>
    <w:p w14:paraId="7D9F0D95" w14:textId="77777777" w:rsidR="00C97A3E" w:rsidRDefault="00C97A3E" w:rsidP="00C97A3E">
      <w:r>
        <w:t xml:space="preserve">   HOBSET              NO</w:t>
      </w:r>
    </w:p>
    <w:p w14:paraId="59D919EB" w14:textId="77777777" w:rsidR="00C97A3E" w:rsidRDefault="00C97A3E" w:rsidP="00C97A3E">
      <w:r>
        <w:t xml:space="preserve">   INFO                NO</w:t>
      </w:r>
    </w:p>
    <w:p w14:paraId="78C43D6F" w14:textId="77777777" w:rsidR="00C97A3E" w:rsidRDefault="00C97A3E" w:rsidP="00C97A3E">
      <w:r>
        <w:t xml:space="preserve">   LET                 04</w:t>
      </w:r>
    </w:p>
    <w:p w14:paraId="1B75CF33" w14:textId="77777777" w:rsidR="00C97A3E" w:rsidRDefault="00C97A3E" w:rsidP="00C97A3E">
      <w:r>
        <w:t xml:space="preserve">   LINECT              060</w:t>
      </w:r>
    </w:p>
    <w:p w14:paraId="119AA562" w14:textId="77777777" w:rsidR="00C97A3E" w:rsidRDefault="00C97A3E" w:rsidP="00C97A3E">
      <w:r>
        <w:t xml:space="preserve">   LIST                SUMMARY</w:t>
      </w:r>
    </w:p>
    <w:p w14:paraId="74C74982" w14:textId="77777777" w:rsidR="00C97A3E" w:rsidRDefault="00C97A3E" w:rsidP="00C97A3E">
      <w:r>
        <w:t xml:space="preserve">   LISTPRIV            NO</w:t>
      </w:r>
    </w:p>
    <w:p w14:paraId="1C5C072D" w14:textId="77777777" w:rsidR="00C97A3E" w:rsidRDefault="00C97A3E" w:rsidP="00C97A3E">
      <w:r>
        <w:t xml:space="preserve">   LONGPARM            NO</w:t>
      </w:r>
    </w:p>
    <w:p w14:paraId="118C0212" w14:textId="77777777" w:rsidR="00C97A3E" w:rsidRDefault="00C97A3E" w:rsidP="00C97A3E">
      <w:r>
        <w:t xml:space="preserve">   MAP                 NO</w:t>
      </w:r>
    </w:p>
    <w:p w14:paraId="43383346" w14:textId="77777777" w:rsidR="00C97A3E" w:rsidRDefault="00C97A3E" w:rsidP="00C97A3E">
      <w:r>
        <w:t xml:space="preserve">   MAXBLK              032760</w:t>
      </w:r>
    </w:p>
    <w:p w14:paraId="5E13C9E3" w14:textId="77777777" w:rsidR="00C97A3E" w:rsidRDefault="00C97A3E" w:rsidP="00C97A3E">
      <w:r>
        <w:t xml:space="preserve">   MODMAP              NO</w:t>
      </w:r>
    </w:p>
    <w:p w14:paraId="3834F1EA" w14:textId="77777777" w:rsidR="00C97A3E" w:rsidRDefault="00C97A3E" w:rsidP="00C97A3E">
      <w:r>
        <w:t xml:space="preserve">   MSGLEVEL            00</w:t>
      </w:r>
    </w:p>
    <w:p w14:paraId="62317FCA" w14:textId="77777777" w:rsidR="00C97A3E" w:rsidRDefault="00C97A3E" w:rsidP="00C97A3E">
      <w:r>
        <w:t xml:space="preserve">   OVLY                NO</w:t>
      </w:r>
    </w:p>
    <w:p w14:paraId="200043CC" w14:textId="77777777" w:rsidR="00C97A3E" w:rsidRDefault="00C97A3E" w:rsidP="00C97A3E">
      <w:r>
        <w:t xml:space="preserve">   PRINT               YES</w:t>
      </w:r>
    </w:p>
    <w:p w14:paraId="4535B3AA" w14:textId="77777777" w:rsidR="00C97A3E" w:rsidRDefault="00C97A3E" w:rsidP="00C97A3E">
      <w:r>
        <w:t xml:space="preserve">   RES                 NO</w:t>
      </w:r>
    </w:p>
    <w:p w14:paraId="383A5055" w14:textId="77777777" w:rsidR="00C97A3E" w:rsidRDefault="00C97A3E" w:rsidP="00C97A3E">
      <w:r>
        <w:t xml:space="preserve">   REUSABILITY         UNSPECIFIED</w:t>
      </w:r>
    </w:p>
    <w:p w14:paraId="3028A2F9" w14:textId="77777777" w:rsidR="00C97A3E" w:rsidRDefault="00C97A3E" w:rsidP="00C97A3E">
      <w:r>
        <w:t xml:space="preserve">   RMODE               UNSPECIFIED</w:t>
      </w:r>
    </w:p>
    <w:p w14:paraId="2200F8FC" w14:textId="77777777" w:rsidR="00C97A3E" w:rsidRDefault="00C97A3E" w:rsidP="00C97A3E">
      <w:r>
        <w:t xml:space="preserve">   RMODEX              NO</w:t>
      </w:r>
    </w:p>
    <w:p w14:paraId="1A5C9CD0" w14:textId="77777777" w:rsidR="00C97A3E" w:rsidRDefault="00C97A3E" w:rsidP="00C97A3E">
      <w:r>
        <w:t xml:space="preserve">   SIGN                NO</w:t>
      </w:r>
    </w:p>
    <w:p w14:paraId="6DF8930E" w14:textId="77777777" w:rsidR="00C97A3E" w:rsidRDefault="00C97A3E" w:rsidP="00C97A3E">
      <w:r>
        <w:t xml:space="preserve">   STORENX             NOREPLACE</w:t>
      </w:r>
    </w:p>
    <w:p w14:paraId="742E6277" w14:textId="77777777" w:rsidR="00C97A3E" w:rsidRDefault="00C97A3E" w:rsidP="00C97A3E">
      <w:r>
        <w:t xml:space="preserve">   STRIPCL             NO</w:t>
      </w:r>
    </w:p>
    <w:p w14:paraId="32845C1A" w14:textId="77777777" w:rsidR="00C97A3E" w:rsidRDefault="00C97A3E" w:rsidP="00C97A3E">
      <w:r>
        <w:t xml:space="preserve">   STRIPSEC            NO</w:t>
      </w:r>
    </w:p>
    <w:p w14:paraId="1ACE2871" w14:textId="77777777" w:rsidR="00C97A3E" w:rsidRDefault="00C97A3E" w:rsidP="00C97A3E">
      <w:r>
        <w:t xml:space="preserve">   SYMTRACE</w:t>
      </w:r>
    </w:p>
    <w:p w14:paraId="71F2261A" w14:textId="77777777" w:rsidR="00C97A3E" w:rsidRDefault="00C97A3E" w:rsidP="00C97A3E">
      <w:r>
        <w:t xml:space="preserve">   TERM                NO</w:t>
      </w:r>
    </w:p>
    <w:p w14:paraId="71ACB658" w14:textId="77777777" w:rsidR="00C97A3E" w:rsidRDefault="00C97A3E" w:rsidP="00C97A3E">
      <w:r>
        <w:t xml:space="preserve">   TRAP                ON</w:t>
      </w:r>
    </w:p>
    <w:p w14:paraId="09DC3466" w14:textId="77777777" w:rsidR="00C97A3E" w:rsidRDefault="00C97A3E" w:rsidP="00C97A3E">
      <w:r>
        <w:t xml:space="preserve">   UID                 UNSPECIFIED</w:t>
      </w:r>
    </w:p>
    <w:p w14:paraId="5FD2EC38" w14:textId="77777777" w:rsidR="00C97A3E" w:rsidRDefault="00C97A3E" w:rsidP="00C97A3E">
      <w:r>
        <w:t xml:space="preserve">   UPCASE              NO</w:t>
      </w:r>
    </w:p>
    <w:p w14:paraId="39BCFEE7" w14:textId="77777777" w:rsidR="00C97A3E" w:rsidRDefault="00C97A3E" w:rsidP="00C97A3E">
      <w:r>
        <w:t xml:space="preserve">   WKSPACE             000000K,000000K</w:t>
      </w:r>
    </w:p>
    <w:p w14:paraId="228BC69A" w14:textId="77777777" w:rsidR="00C97A3E" w:rsidRDefault="00C97A3E" w:rsidP="00C97A3E">
      <w:r>
        <w:t xml:space="preserve">   XCAL                NO</w:t>
      </w:r>
    </w:p>
    <w:p w14:paraId="674EBDE3" w14:textId="77777777" w:rsidR="00C97A3E" w:rsidRDefault="00C97A3E" w:rsidP="00C97A3E">
      <w:r>
        <w:t xml:space="preserve">   XREF                NO</w:t>
      </w:r>
    </w:p>
    <w:p w14:paraId="52D7934B" w14:textId="77777777" w:rsidR="00C97A3E" w:rsidRDefault="00C97A3E" w:rsidP="00C97A3E">
      <w:r>
        <w:t xml:space="preserve">   ***END OF OPTIONS***</w:t>
      </w:r>
    </w:p>
    <w:p w14:paraId="333A7851" w14:textId="77777777" w:rsidR="00C97A3E" w:rsidRDefault="00C97A3E" w:rsidP="00C97A3E">
      <w:r>
        <w:t xml:space="preserve"> </w:t>
      </w:r>
    </w:p>
    <w:p w14:paraId="65268D9F" w14:textId="77777777" w:rsidR="00C97A3E" w:rsidRDefault="00C97A3E" w:rsidP="00C97A3E">
      <w:r>
        <w:t xml:space="preserve"> </w:t>
      </w:r>
    </w:p>
    <w:p w14:paraId="1313F092" w14:textId="77777777" w:rsidR="00C97A3E" w:rsidRDefault="00C97A3E" w:rsidP="00C97A3E">
      <w:r>
        <w:t xml:space="preserve"> </w:t>
      </w:r>
    </w:p>
    <w:p w14:paraId="7F00C26A" w14:textId="77777777" w:rsidR="00C97A3E" w:rsidRDefault="00C97A3E" w:rsidP="00C97A3E">
      <w:r>
        <w:t xml:space="preserve"> </w:t>
      </w:r>
    </w:p>
    <w:p w14:paraId="5B2F513F" w14:textId="77777777" w:rsidR="00C97A3E" w:rsidRDefault="00C97A3E" w:rsidP="00C97A3E">
      <w:r>
        <w:t>SAVE OPERATION SUMMARY:</w:t>
      </w:r>
    </w:p>
    <w:p w14:paraId="414CB7BA" w14:textId="77777777" w:rsidR="00C97A3E" w:rsidRDefault="00C97A3E" w:rsidP="00C97A3E">
      <w:r>
        <w:t xml:space="preserve"> </w:t>
      </w:r>
    </w:p>
    <w:p w14:paraId="37312C3E" w14:textId="77777777" w:rsidR="00C97A3E" w:rsidRDefault="00C97A3E" w:rsidP="00C97A3E">
      <w:r>
        <w:t xml:space="preserve">   MEMBER NAME         PROGSTA1</w:t>
      </w:r>
    </w:p>
    <w:p w14:paraId="747B1FE9" w14:textId="77777777" w:rsidR="00C97A3E" w:rsidRDefault="00C97A3E" w:rsidP="00C97A3E">
      <w:r>
        <w:t xml:space="preserve">   LOAD LIBRARY        KC03BE4.LOAD</w:t>
      </w:r>
    </w:p>
    <w:p w14:paraId="3284223C" w14:textId="77777777" w:rsidR="00C97A3E" w:rsidRDefault="00C97A3E" w:rsidP="00C97A3E">
      <w:r>
        <w:t xml:space="preserve">   PROGRAM TYPE        PROGRAM OBJECT(FORMAT 3)</w:t>
      </w:r>
    </w:p>
    <w:p w14:paraId="1222238D" w14:textId="77777777" w:rsidR="00C97A3E" w:rsidRDefault="00C97A3E" w:rsidP="00C97A3E">
      <w:r>
        <w:t xml:space="preserve">   VOLUME SERIAL       KCTR53</w:t>
      </w:r>
    </w:p>
    <w:p w14:paraId="42BAA433" w14:textId="77777777" w:rsidR="00C97A3E" w:rsidRDefault="00C97A3E" w:rsidP="00C97A3E">
      <w:r>
        <w:t xml:space="preserve">   DISPOSITION         REPLACED</w:t>
      </w:r>
    </w:p>
    <w:p w14:paraId="0D3A196A" w14:textId="3581265A" w:rsidR="00C97A3E" w:rsidRDefault="00C97A3E" w:rsidP="00C97A3E">
      <w:r>
        <w:t xml:space="preserve">   TIME OF SAVE        </w:t>
      </w:r>
      <w:del w:id="1081" w:author="Karandeep Singh" w:date="2025-04-13T22:18:00Z" w16du:dateUtc="2025-04-14T02:18:00Z">
        <w:r w:rsidR="00CD2A7D">
          <w:delText>19.10.32  MAR 31</w:delText>
        </w:r>
      </w:del>
      <w:ins w:id="1082" w:author="Karandeep Singh" w:date="2025-04-13T22:18:00Z" w16du:dateUtc="2025-04-14T02:18:00Z">
        <w:r>
          <w:t>21.09.20  APR 13</w:t>
        </w:r>
      </w:ins>
      <w:r>
        <w:t>, 2025</w:t>
      </w:r>
    </w:p>
    <w:p w14:paraId="08EDA5AB" w14:textId="77777777" w:rsidR="00C97A3E" w:rsidRDefault="00C97A3E" w:rsidP="00C97A3E">
      <w:r>
        <w:t xml:space="preserve"> </w:t>
      </w:r>
    </w:p>
    <w:p w14:paraId="1FF94067" w14:textId="77777777" w:rsidR="00C97A3E" w:rsidRDefault="00C97A3E" w:rsidP="00C97A3E">
      <w:r>
        <w:t xml:space="preserve"> </w:t>
      </w:r>
    </w:p>
    <w:p w14:paraId="38287A7F" w14:textId="77777777" w:rsidR="00C97A3E" w:rsidRDefault="00C97A3E" w:rsidP="00C97A3E">
      <w:r>
        <w:t>SAVE MODULE ATTRIBUTES:</w:t>
      </w:r>
    </w:p>
    <w:p w14:paraId="03F03421" w14:textId="77777777" w:rsidR="00C97A3E" w:rsidRDefault="00C97A3E" w:rsidP="00C97A3E">
      <w:r>
        <w:t xml:space="preserve"> </w:t>
      </w:r>
    </w:p>
    <w:p w14:paraId="310C8F3C" w14:textId="77777777" w:rsidR="00C97A3E" w:rsidRDefault="00C97A3E" w:rsidP="00C97A3E">
      <w:r>
        <w:t xml:space="preserve">   AC                  000</w:t>
      </w:r>
    </w:p>
    <w:p w14:paraId="49DFC1F2" w14:textId="77777777" w:rsidR="00C97A3E" w:rsidRDefault="00C97A3E" w:rsidP="00C97A3E">
      <w:r>
        <w:t xml:space="preserve">   AMODE                31</w:t>
      </w:r>
    </w:p>
    <w:p w14:paraId="28202FE4" w14:textId="77777777" w:rsidR="00C97A3E" w:rsidRDefault="00C97A3E" w:rsidP="00C97A3E">
      <w:r>
        <w:t xml:space="preserve">   COMPRESSION         NONE</w:t>
      </w:r>
    </w:p>
    <w:p w14:paraId="75DA0289" w14:textId="77777777" w:rsidR="00C97A3E" w:rsidRDefault="00C97A3E" w:rsidP="00C97A3E">
      <w:r>
        <w:t xml:space="preserve">   DC                  NO</w:t>
      </w:r>
    </w:p>
    <w:p w14:paraId="47A03143" w14:textId="77777777" w:rsidR="00C97A3E" w:rsidRDefault="00C97A3E" w:rsidP="00C97A3E">
      <w:r>
        <w:t xml:space="preserve">   EDITABLE            YES</w:t>
      </w:r>
    </w:p>
    <w:p w14:paraId="678EBBF7" w14:textId="77777777" w:rsidR="00C97A3E" w:rsidRDefault="00C97A3E" w:rsidP="00C97A3E">
      <w:r>
        <w:t xml:space="preserve">   EXCEEDS 16MB        NO</w:t>
      </w:r>
    </w:p>
    <w:p w14:paraId="69CDF0C2" w14:textId="77777777" w:rsidR="00C97A3E" w:rsidRDefault="00C97A3E" w:rsidP="00C97A3E">
      <w:r>
        <w:t xml:space="preserve">   EXECUTABLE          YES</w:t>
      </w:r>
    </w:p>
    <w:p w14:paraId="1C9A3040" w14:textId="77777777" w:rsidR="00C97A3E" w:rsidRDefault="00C97A3E" w:rsidP="00C97A3E">
      <w:r>
        <w:t xml:space="preserve">   LONGPARM            NO</w:t>
      </w:r>
    </w:p>
    <w:p w14:paraId="6239BEB2" w14:textId="77777777" w:rsidR="00C97A3E" w:rsidRDefault="00C97A3E" w:rsidP="00C97A3E">
      <w:r>
        <w:t xml:space="preserve">   MIGRATABLE          NO</w:t>
      </w:r>
    </w:p>
    <w:p w14:paraId="5C559C63" w14:textId="77777777" w:rsidR="00C97A3E" w:rsidRDefault="00C97A3E" w:rsidP="00C97A3E">
      <w:r>
        <w:t xml:space="preserve">   OL                  NO</w:t>
      </w:r>
    </w:p>
    <w:p w14:paraId="5B5D671E" w14:textId="77777777" w:rsidR="00C97A3E" w:rsidRDefault="00C97A3E" w:rsidP="00C97A3E">
      <w:r>
        <w:t xml:space="preserve">   OVLY                NO</w:t>
      </w:r>
    </w:p>
    <w:p w14:paraId="2949CBFB" w14:textId="77777777" w:rsidR="00C97A3E" w:rsidRDefault="00C97A3E" w:rsidP="00C97A3E">
      <w:r>
        <w:t xml:space="preserve">   PACK,PRIME          NO,NO</w:t>
      </w:r>
    </w:p>
    <w:p w14:paraId="0F232D1C" w14:textId="77777777" w:rsidR="00C97A3E" w:rsidRDefault="00C97A3E" w:rsidP="00C97A3E">
      <w:r>
        <w:t xml:space="preserve">   PAGE ALIGN          NO</w:t>
      </w:r>
    </w:p>
    <w:p w14:paraId="5386453E" w14:textId="77777777" w:rsidR="00C97A3E" w:rsidRDefault="00C97A3E" w:rsidP="00C97A3E">
      <w:r>
        <w:t xml:space="preserve">   REFR                NO</w:t>
      </w:r>
    </w:p>
    <w:p w14:paraId="611B2C98" w14:textId="77777777" w:rsidR="00C97A3E" w:rsidRDefault="00C97A3E" w:rsidP="00C97A3E">
      <w:r>
        <w:t xml:space="preserve">   RENT                NO</w:t>
      </w:r>
    </w:p>
    <w:p w14:paraId="6A8AB196" w14:textId="77777777" w:rsidR="00C97A3E" w:rsidRDefault="00C97A3E" w:rsidP="00C97A3E">
      <w:r>
        <w:t xml:space="preserve">   REUS                NO</w:t>
      </w:r>
    </w:p>
    <w:p w14:paraId="65CBB6AF" w14:textId="77777777" w:rsidR="00C97A3E" w:rsidRDefault="00C97A3E" w:rsidP="00C97A3E">
      <w:r>
        <w:t xml:space="preserve">   RMODE               ANY</w:t>
      </w:r>
    </w:p>
    <w:p w14:paraId="532C46B1" w14:textId="77777777" w:rsidR="00C97A3E" w:rsidRDefault="00C97A3E" w:rsidP="00C97A3E">
      <w:r>
        <w:t xml:space="preserve">   SCTR                NO</w:t>
      </w:r>
    </w:p>
    <w:p w14:paraId="64A0DC73" w14:textId="77777777" w:rsidR="00C97A3E" w:rsidRDefault="00C97A3E" w:rsidP="00C97A3E">
      <w:r>
        <w:t xml:space="preserve">   SIGN                NO</w:t>
      </w:r>
    </w:p>
    <w:p w14:paraId="0A36140D" w14:textId="77777777" w:rsidR="00C97A3E" w:rsidRDefault="00C97A3E" w:rsidP="00C97A3E">
      <w:r>
        <w:t xml:space="preserve">   SSI</w:t>
      </w:r>
    </w:p>
    <w:p w14:paraId="57ABFC41" w14:textId="77777777" w:rsidR="00C97A3E" w:rsidRDefault="00C97A3E" w:rsidP="00C97A3E">
      <w:r>
        <w:t xml:space="preserve">   SYM GENERATED       NO</w:t>
      </w:r>
    </w:p>
    <w:p w14:paraId="7BF93907" w14:textId="77777777" w:rsidR="00C97A3E" w:rsidRDefault="00C97A3E" w:rsidP="00C97A3E">
      <w:r>
        <w:t xml:space="preserve">   TEST                NO</w:t>
      </w:r>
    </w:p>
    <w:p w14:paraId="230DC592" w14:textId="77777777" w:rsidR="00C97A3E" w:rsidRDefault="00C97A3E" w:rsidP="00C97A3E">
      <w:r>
        <w:t xml:space="preserve">   XPLINK              NO</w:t>
      </w:r>
    </w:p>
    <w:p w14:paraId="6261279C" w14:textId="77777777" w:rsidR="00C97A3E" w:rsidRDefault="00C97A3E" w:rsidP="00C97A3E">
      <w:r>
        <w:t xml:space="preserve">   MODULE SIZE (HEX)   000019D0</w:t>
      </w:r>
    </w:p>
    <w:p w14:paraId="44398701" w14:textId="77777777" w:rsidR="00C97A3E" w:rsidRDefault="00C97A3E" w:rsidP="00C97A3E">
      <w:r>
        <w:t xml:space="preserve">   DASD SIZE (HEX)     0000C000</w:t>
      </w:r>
    </w:p>
    <w:p w14:paraId="6DFD0A73" w14:textId="77777777" w:rsidR="00C97A3E" w:rsidRDefault="00C97A3E" w:rsidP="00C97A3E">
      <w:r>
        <w:t xml:space="preserve"> </w:t>
      </w:r>
    </w:p>
    <w:p w14:paraId="1F86DCDC" w14:textId="77777777" w:rsidR="00C97A3E" w:rsidRDefault="00C97A3E" w:rsidP="00C97A3E">
      <w:r>
        <w:t xml:space="preserve"> </w:t>
      </w:r>
    </w:p>
    <w:p w14:paraId="13D399CC" w14:textId="77777777" w:rsidR="00C97A3E" w:rsidRDefault="00C97A3E" w:rsidP="00C97A3E">
      <w:r>
        <w:t xml:space="preserve"> ENTRY POINT AND ALIAS SUMMARY:</w:t>
      </w:r>
    </w:p>
    <w:p w14:paraId="37BFF197" w14:textId="77777777" w:rsidR="00C97A3E" w:rsidRDefault="00C97A3E" w:rsidP="00C97A3E">
      <w:r>
        <w:t xml:space="preserve"> </w:t>
      </w:r>
    </w:p>
    <w:p w14:paraId="59A3F676" w14:textId="77777777" w:rsidR="00C97A3E" w:rsidRDefault="00C97A3E" w:rsidP="00C97A3E">
      <w:r>
        <w:t xml:space="preserve"> NAME:            ENTRY TYPE AMODE C_OFFSET CLASS NAME        STATUS</w:t>
      </w:r>
    </w:p>
    <w:p w14:paraId="0232E716" w14:textId="77777777" w:rsidR="00C97A3E" w:rsidRDefault="00C97A3E" w:rsidP="00C97A3E">
      <w:r>
        <w:t xml:space="preserve"> </w:t>
      </w:r>
    </w:p>
    <w:p w14:paraId="75D7DEC7" w14:textId="77777777" w:rsidR="00C97A3E" w:rsidRDefault="00C97A3E" w:rsidP="00C97A3E">
      <w:r>
        <w:t xml:space="preserve"> PROGSTA1          MAIN_EP      31 00000000 C_CODE</w:t>
      </w:r>
    </w:p>
    <w:p w14:paraId="758A6371" w14:textId="77777777" w:rsidR="00C97A3E" w:rsidRDefault="00C97A3E" w:rsidP="00C97A3E">
      <w:r>
        <w:t xml:space="preserve"> </w:t>
      </w:r>
    </w:p>
    <w:p w14:paraId="5915CD3A" w14:textId="77777777" w:rsidR="00C97A3E" w:rsidRDefault="00C97A3E" w:rsidP="00C97A3E">
      <w:r>
        <w:t xml:space="preserve">                         *** E N D   O F   O P E R A T I O N   S U M M A R Y   R E P O R T ***</w:t>
      </w:r>
    </w:p>
    <w:p w14:paraId="346F088E" w14:textId="77777777" w:rsidR="00C97A3E" w:rsidRDefault="00C97A3E" w:rsidP="00C97A3E">
      <w:r>
        <w:t xml:space="preserve"> </w:t>
      </w:r>
    </w:p>
    <w:p w14:paraId="22A80B4D" w14:textId="77777777" w:rsidR="00C97A3E" w:rsidRDefault="00C97A3E" w:rsidP="00C97A3E">
      <w:r>
        <w:t xml:space="preserve"> </w:t>
      </w:r>
    </w:p>
    <w:p w14:paraId="23C6490A" w14:textId="77777777" w:rsidR="00C97A3E" w:rsidRDefault="00C97A3E" w:rsidP="00C97A3E">
      <w:r>
        <w:t xml:space="preserve"> </w:t>
      </w:r>
    </w:p>
    <w:p w14:paraId="08ECC3BA" w14:textId="77777777" w:rsidR="00C97A3E" w:rsidRDefault="00C97A3E" w:rsidP="00C97A3E">
      <w:r>
        <w:t xml:space="preserve"> </w:t>
      </w:r>
    </w:p>
    <w:p w14:paraId="7E1D67CB" w14:textId="36A90D02" w:rsidR="00C97A3E" w:rsidRDefault="00C97A3E" w:rsidP="00C97A3E">
      <w:r>
        <w:t xml:space="preserve">z/OS V2 R5 BINDER     </w:t>
      </w:r>
      <w:ins w:id="1083" w:author="Karandeep Singh" w:date="2025-04-13T22:18:00Z" w16du:dateUtc="2025-04-14T02:18:00Z">
        <w:r>
          <w:t>21:09:</w:t>
        </w:r>
      </w:ins>
      <w:r>
        <w:t>19</w:t>
      </w:r>
      <w:del w:id="1084" w:author="Karandeep Singh" w:date="2025-04-13T22:18:00Z" w16du:dateUtc="2025-04-14T02:18:00Z">
        <w:r w:rsidR="00CD2A7D">
          <w:delText>:10:32 MONDAY MARCH 31</w:delText>
        </w:r>
      </w:del>
      <w:ins w:id="1085" w:author="Karandeep Singh" w:date="2025-04-13T22:18:00Z" w16du:dateUtc="2025-04-14T02:18:00Z">
        <w:r>
          <w:t xml:space="preserve"> SUNDAY APRIL 13</w:t>
        </w:r>
      </w:ins>
      <w:r>
        <w:t>, 2025</w:t>
      </w:r>
    </w:p>
    <w:p w14:paraId="4923E3E9" w14:textId="77777777" w:rsidR="00C97A3E" w:rsidRDefault="00C97A3E" w:rsidP="00C97A3E">
      <w:r>
        <w:t>BATCH EMULATOR  JOB(JPR1INV1) STEP(STEP6   ) PGM= IEWBLINK  PROCEDURE(LKED    )</w:t>
      </w:r>
    </w:p>
    <w:p w14:paraId="00EB4394" w14:textId="77777777" w:rsidR="00C97A3E" w:rsidRDefault="00C97A3E" w:rsidP="00C97A3E">
      <w:r>
        <w:t>IEW2008I 0F03 PROCESSING COMPLETED.  RETURN CODE =  0.</w:t>
      </w:r>
    </w:p>
    <w:p w14:paraId="5C8C47C0" w14:textId="77777777" w:rsidR="00C97A3E" w:rsidRDefault="00C97A3E" w:rsidP="00C97A3E">
      <w:r>
        <w:t xml:space="preserve"> </w:t>
      </w:r>
    </w:p>
    <w:p w14:paraId="0CA9796E" w14:textId="77777777" w:rsidR="00C97A3E" w:rsidRDefault="00C97A3E" w:rsidP="00C97A3E">
      <w:r>
        <w:t xml:space="preserve"> </w:t>
      </w:r>
    </w:p>
    <w:p w14:paraId="5CA42662" w14:textId="77777777" w:rsidR="00C97A3E" w:rsidRDefault="00C97A3E" w:rsidP="00C97A3E">
      <w:r>
        <w:t xml:space="preserve"> </w:t>
      </w:r>
    </w:p>
    <w:p w14:paraId="20616B00" w14:textId="77777777" w:rsidR="00C97A3E" w:rsidRDefault="00C97A3E" w:rsidP="00C97A3E">
      <w:r>
        <w:t>----------------------</w:t>
      </w:r>
    </w:p>
    <w:p w14:paraId="545299F8" w14:textId="77777777" w:rsidR="00C97A3E" w:rsidRDefault="00C97A3E" w:rsidP="00C97A3E">
      <w:r>
        <w:t>MESSAGE SUMMARY REPORT</w:t>
      </w:r>
    </w:p>
    <w:p w14:paraId="7FE9970E" w14:textId="77777777" w:rsidR="00C97A3E" w:rsidRDefault="00C97A3E" w:rsidP="00C97A3E">
      <w:r>
        <w:t>----------------------</w:t>
      </w:r>
    </w:p>
    <w:p w14:paraId="3F54FDBB" w14:textId="77777777" w:rsidR="00C97A3E" w:rsidRDefault="00C97A3E" w:rsidP="00C97A3E">
      <w:r>
        <w:t xml:space="preserve"> TERMINAL MESSAGES      (SEVERITY = 16)</w:t>
      </w:r>
    </w:p>
    <w:p w14:paraId="3A96BC56" w14:textId="77777777" w:rsidR="00C97A3E" w:rsidRDefault="00C97A3E" w:rsidP="00C97A3E">
      <w:r>
        <w:t xml:space="preserve"> NONE</w:t>
      </w:r>
    </w:p>
    <w:p w14:paraId="43C3FB12" w14:textId="77777777" w:rsidR="00C97A3E" w:rsidRDefault="00C97A3E" w:rsidP="00C97A3E">
      <w:r>
        <w:t xml:space="preserve"> </w:t>
      </w:r>
    </w:p>
    <w:p w14:paraId="5083B47C" w14:textId="77777777" w:rsidR="00C97A3E" w:rsidRDefault="00C97A3E" w:rsidP="00C97A3E">
      <w:r>
        <w:t xml:space="preserve"> SEVERE MESSAGES        (SEVERITY = 12)</w:t>
      </w:r>
    </w:p>
    <w:p w14:paraId="67AFD5CE" w14:textId="77777777" w:rsidR="00C97A3E" w:rsidRDefault="00C97A3E" w:rsidP="00C97A3E">
      <w:r>
        <w:t xml:space="preserve"> NONE</w:t>
      </w:r>
    </w:p>
    <w:p w14:paraId="5FAA3B17" w14:textId="77777777" w:rsidR="00C97A3E" w:rsidRDefault="00C97A3E" w:rsidP="00C97A3E">
      <w:r>
        <w:t xml:space="preserve"> </w:t>
      </w:r>
    </w:p>
    <w:p w14:paraId="20A9D9D8" w14:textId="77777777" w:rsidR="00C97A3E" w:rsidRDefault="00C97A3E" w:rsidP="00C97A3E">
      <w:r>
        <w:t xml:space="preserve"> ERROR MESSAGES         (SEVERITY = 08)</w:t>
      </w:r>
    </w:p>
    <w:p w14:paraId="2F16E9F1" w14:textId="77777777" w:rsidR="00C97A3E" w:rsidRDefault="00C97A3E" w:rsidP="00C97A3E">
      <w:r>
        <w:t xml:space="preserve"> NONE</w:t>
      </w:r>
    </w:p>
    <w:p w14:paraId="1D199E6A" w14:textId="77777777" w:rsidR="00C97A3E" w:rsidRDefault="00C97A3E" w:rsidP="00C97A3E">
      <w:r>
        <w:t xml:space="preserve"> </w:t>
      </w:r>
    </w:p>
    <w:p w14:paraId="7ADF1681" w14:textId="77777777" w:rsidR="00C97A3E" w:rsidRDefault="00C97A3E" w:rsidP="00C97A3E">
      <w:r>
        <w:t xml:space="preserve"> WARNING MESSAGES       (SEVERITY = 04)</w:t>
      </w:r>
    </w:p>
    <w:p w14:paraId="5B6F5670" w14:textId="77777777" w:rsidR="00C97A3E" w:rsidRDefault="00C97A3E" w:rsidP="00C97A3E">
      <w:r>
        <w:t xml:space="preserve"> NONE</w:t>
      </w:r>
    </w:p>
    <w:p w14:paraId="5953DF07" w14:textId="77777777" w:rsidR="00C97A3E" w:rsidRDefault="00C97A3E" w:rsidP="00C97A3E">
      <w:r>
        <w:t xml:space="preserve"> </w:t>
      </w:r>
    </w:p>
    <w:p w14:paraId="019FEF4E" w14:textId="77777777" w:rsidR="00C97A3E" w:rsidRDefault="00C97A3E" w:rsidP="00C97A3E">
      <w:r>
        <w:t xml:space="preserve"> INFORMATIONAL MESSAGES (SEVERITY = 00)</w:t>
      </w:r>
    </w:p>
    <w:p w14:paraId="6FAC3C0E" w14:textId="77777777" w:rsidR="00C97A3E" w:rsidRDefault="00C97A3E" w:rsidP="00C97A3E">
      <w:r>
        <w:t xml:space="preserve"> 2008</w:t>
      </w:r>
    </w:p>
    <w:p w14:paraId="3D88D22F" w14:textId="77777777" w:rsidR="00C97A3E" w:rsidRDefault="00C97A3E" w:rsidP="00C97A3E">
      <w:r>
        <w:t xml:space="preserve"> </w:t>
      </w:r>
    </w:p>
    <w:p w14:paraId="44F42612" w14:textId="77777777" w:rsidR="00C97A3E" w:rsidRDefault="00C97A3E" w:rsidP="00C97A3E">
      <w:r>
        <w:t xml:space="preserve"> </w:t>
      </w:r>
    </w:p>
    <w:p w14:paraId="656567F0" w14:textId="77777777" w:rsidR="00C97A3E" w:rsidRDefault="00C97A3E" w:rsidP="00C97A3E">
      <w:r>
        <w:t xml:space="preserve"> **** END OF MESSAGE SUMMARY REPORT ****</w:t>
      </w:r>
    </w:p>
    <w:p w14:paraId="7E515580" w14:textId="77777777" w:rsidR="00C97A3E" w:rsidRDefault="00C97A3E" w:rsidP="00C97A3E">
      <w:r>
        <w:t xml:space="preserve"> </w:t>
      </w:r>
    </w:p>
    <w:p w14:paraId="1149FE3F" w14:textId="4D747FC6" w:rsidR="00C97A3E" w:rsidRDefault="00C97A3E" w:rsidP="00C97A3E">
      <w:r>
        <w:t xml:space="preserve">PP 5655-EC6 IBM Enterprise COBOL for z/OS  6.3.0 P240906                 Date </w:t>
      </w:r>
      <w:del w:id="1086" w:author="Karandeep Singh" w:date="2025-04-13T22:18:00Z" w16du:dateUtc="2025-04-14T02:18:00Z">
        <w:r w:rsidR="00CD2A7D">
          <w:delText>03/31</w:delText>
        </w:r>
      </w:del>
      <w:ins w:id="1087" w:author="Karandeep Singh" w:date="2025-04-13T22:18:00Z" w16du:dateUtc="2025-04-14T02:18:00Z">
        <w:r>
          <w:t>04/13</w:t>
        </w:r>
      </w:ins>
      <w:r>
        <w:t xml:space="preserve">/2025  Time </w:t>
      </w:r>
      <w:del w:id="1088" w:author="Karandeep Singh" w:date="2025-04-13T22:18:00Z" w16du:dateUtc="2025-04-14T02:18:00Z">
        <w:r w:rsidR="00CD2A7D">
          <w:delText>19:10:34</w:delText>
        </w:r>
      </w:del>
      <w:ins w:id="1089" w:author="Karandeep Singh" w:date="2025-04-13T22:18:00Z" w16du:dateUtc="2025-04-14T02:18:00Z">
        <w:r>
          <w:t>21:09:21</w:t>
        </w:r>
      </w:ins>
      <w:r>
        <w:t xml:space="preserve">   Page     1</w:t>
      </w:r>
    </w:p>
    <w:p w14:paraId="5EAB7C58" w14:textId="77777777" w:rsidR="00C97A3E" w:rsidRDefault="00C97A3E" w:rsidP="00C97A3E">
      <w:pPr>
        <w:rPr>
          <w:moveTo w:id="1090" w:author="Karandeep Singh" w:date="2025-04-13T22:18:00Z" w16du:dateUtc="2025-04-14T02:18:00Z"/>
        </w:rPr>
      </w:pPr>
      <w:moveToRangeStart w:id="1091" w:author="Karandeep Singh" w:date="2025-04-13T22:18:00Z" w:name="move195475155"/>
      <w:moveTo w:id="1092" w:author="Karandeep Singh" w:date="2025-04-13T22:18:00Z" w16du:dateUtc="2025-04-14T02:18:00Z">
        <w:r>
          <w:t>Invocation parameters:</w:t>
        </w:r>
      </w:moveTo>
    </w:p>
    <w:p w14:paraId="73CE246A" w14:textId="77777777" w:rsidR="00C97A3E" w:rsidRDefault="00C97A3E" w:rsidP="00C97A3E">
      <w:pPr>
        <w:rPr>
          <w:moveTo w:id="1093" w:author="Karandeep Singh" w:date="2025-04-13T22:18:00Z" w16du:dateUtc="2025-04-14T02:18:00Z"/>
        </w:rPr>
      </w:pPr>
      <w:moveTo w:id="1094" w:author="Karandeep Singh" w:date="2025-04-13T22:18:00Z" w16du:dateUtc="2025-04-14T02:18:00Z">
        <w:r>
          <w:t xml:space="preserve"> TEST,XREF</w:t>
        </w:r>
      </w:moveTo>
    </w:p>
    <w:p w14:paraId="4657FEA7" w14:textId="77777777" w:rsidR="00C97A3E" w:rsidRDefault="00C97A3E" w:rsidP="00C97A3E">
      <w:pPr>
        <w:rPr>
          <w:moveTo w:id="1095" w:author="Karandeep Singh" w:date="2025-04-13T22:18:00Z" w16du:dateUtc="2025-04-14T02:18:00Z"/>
        </w:rPr>
      </w:pPr>
      <w:moveTo w:id="1096" w:author="Karandeep Singh" w:date="2025-04-13T22:18:00Z" w16du:dateUtc="2025-04-14T02:18:00Z">
        <w:r>
          <w:t>Options in effect:</w:t>
        </w:r>
      </w:moveTo>
    </w:p>
    <w:p w14:paraId="38D12828" w14:textId="77777777" w:rsidR="00C97A3E" w:rsidRDefault="00C97A3E" w:rsidP="00C97A3E">
      <w:pPr>
        <w:rPr>
          <w:moveTo w:id="1097" w:author="Karandeep Singh" w:date="2025-04-13T22:18:00Z" w16du:dateUtc="2025-04-14T02:18:00Z"/>
        </w:rPr>
      </w:pPr>
      <w:moveTo w:id="1098" w:author="Karandeep Singh" w:date="2025-04-13T22:18:00Z" w16du:dateUtc="2025-04-14T02:18:00Z">
        <w:r>
          <w:t xml:space="preserve"> NOADATA</w:t>
        </w:r>
      </w:moveTo>
    </w:p>
    <w:p w14:paraId="4AFE580E" w14:textId="77777777" w:rsidR="00C97A3E" w:rsidRDefault="00C97A3E" w:rsidP="00C97A3E">
      <w:pPr>
        <w:rPr>
          <w:moveTo w:id="1099" w:author="Karandeep Singh" w:date="2025-04-13T22:18:00Z" w16du:dateUtc="2025-04-14T02:18:00Z"/>
        </w:rPr>
      </w:pPr>
      <w:moveTo w:id="1100" w:author="Karandeep Singh" w:date="2025-04-13T22:18:00Z" w16du:dateUtc="2025-04-14T02:18:00Z">
        <w:r>
          <w:t xml:space="preserve">   ADV</w:t>
        </w:r>
      </w:moveTo>
    </w:p>
    <w:p w14:paraId="1A84DC8B" w14:textId="77777777" w:rsidR="00C97A3E" w:rsidRDefault="00C97A3E" w:rsidP="00C97A3E">
      <w:pPr>
        <w:rPr>
          <w:moveTo w:id="1101" w:author="Karandeep Singh" w:date="2025-04-13T22:18:00Z" w16du:dateUtc="2025-04-14T02:18:00Z"/>
        </w:rPr>
      </w:pPr>
      <w:moveTo w:id="1102" w:author="Karandeep Singh" w:date="2025-04-13T22:18:00Z" w16du:dateUtc="2025-04-14T02:18:00Z">
        <w:r>
          <w:t xml:space="preserve">   AFP(NOVOLATILE)</w:t>
        </w:r>
      </w:moveTo>
    </w:p>
    <w:p w14:paraId="760D7099" w14:textId="77777777" w:rsidR="00C97A3E" w:rsidRDefault="00C97A3E" w:rsidP="00C97A3E">
      <w:pPr>
        <w:rPr>
          <w:moveTo w:id="1103" w:author="Karandeep Singh" w:date="2025-04-13T22:18:00Z" w16du:dateUtc="2025-04-14T02:18:00Z"/>
        </w:rPr>
      </w:pPr>
      <w:moveTo w:id="1104" w:author="Karandeep Singh" w:date="2025-04-13T22:18:00Z" w16du:dateUtc="2025-04-14T02:18:00Z">
        <w:r>
          <w:t xml:space="preserve">   QUOTE</w:t>
        </w:r>
      </w:moveTo>
    </w:p>
    <w:p w14:paraId="7CA58EF2" w14:textId="77777777" w:rsidR="00C97A3E" w:rsidRDefault="00C97A3E" w:rsidP="00C97A3E">
      <w:pPr>
        <w:rPr>
          <w:moveTo w:id="1105" w:author="Karandeep Singh" w:date="2025-04-13T22:18:00Z" w16du:dateUtc="2025-04-14T02:18:00Z"/>
        </w:rPr>
      </w:pPr>
      <w:moveTo w:id="1106" w:author="Karandeep Singh" w:date="2025-04-13T22:18:00Z" w16du:dateUtc="2025-04-14T02:18:00Z">
        <w:r>
          <w:t xml:space="preserve">   ARCH(8)</w:t>
        </w:r>
      </w:moveTo>
    </w:p>
    <w:p w14:paraId="7669D35F" w14:textId="77777777" w:rsidR="00C97A3E" w:rsidRDefault="00C97A3E" w:rsidP="00C97A3E">
      <w:pPr>
        <w:rPr>
          <w:moveTo w:id="1107" w:author="Karandeep Singh" w:date="2025-04-13T22:18:00Z" w16du:dateUtc="2025-04-14T02:18:00Z"/>
        </w:rPr>
      </w:pPr>
      <w:moveTo w:id="1108" w:author="Karandeep Singh" w:date="2025-04-13T22:18:00Z" w16du:dateUtc="2025-04-14T02:18:00Z">
        <w:r>
          <w:t xml:space="preserve">   ARITH(COMPAT)</w:t>
        </w:r>
      </w:moveTo>
    </w:p>
    <w:p w14:paraId="54DECE49" w14:textId="77777777" w:rsidR="00C97A3E" w:rsidRDefault="00C97A3E" w:rsidP="00C97A3E">
      <w:pPr>
        <w:rPr>
          <w:moveTo w:id="1109" w:author="Karandeep Singh" w:date="2025-04-13T22:18:00Z" w16du:dateUtc="2025-04-14T02:18:00Z"/>
        </w:rPr>
      </w:pPr>
      <w:moveTo w:id="1110" w:author="Karandeep Singh" w:date="2025-04-13T22:18:00Z" w16du:dateUtc="2025-04-14T02:18:00Z">
        <w:r>
          <w:t xml:space="preserve"> NOAWO</w:t>
        </w:r>
      </w:moveTo>
    </w:p>
    <w:p w14:paraId="029C9A38" w14:textId="77777777" w:rsidR="00C97A3E" w:rsidRDefault="00C97A3E" w:rsidP="00C97A3E">
      <w:pPr>
        <w:rPr>
          <w:moveTo w:id="1111" w:author="Karandeep Singh" w:date="2025-04-13T22:18:00Z" w16du:dateUtc="2025-04-14T02:18:00Z"/>
        </w:rPr>
      </w:pPr>
      <w:moveTo w:id="1112" w:author="Karandeep Singh" w:date="2025-04-13T22:18:00Z" w16du:dateUtc="2025-04-14T02:18:00Z">
        <w:r>
          <w:t xml:space="preserve"> NOBLOCK0</w:t>
        </w:r>
      </w:moveTo>
    </w:p>
    <w:p w14:paraId="4CD505B3" w14:textId="77777777" w:rsidR="00C97A3E" w:rsidRDefault="00C97A3E" w:rsidP="00C97A3E">
      <w:pPr>
        <w:rPr>
          <w:moveTo w:id="1113" w:author="Karandeep Singh" w:date="2025-04-13T22:18:00Z" w16du:dateUtc="2025-04-14T02:18:00Z"/>
        </w:rPr>
      </w:pPr>
      <w:moveTo w:id="1114" w:author="Karandeep Singh" w:date="2025-04-13T22:18:00Z" w16du:dateUtc="2025-04-14T02:18:00Z">
        <w:r>
          <w:t xml:space="preserve">   BUFSIZE(4096)</w:t>
        </w:r>
      </w:moveTo>
    </w:p>
    <w:p w14:paraId="23487614" w14:textId="77777777" w:rsidR="00C97A3E" w:rsidRDefault="00C97A3E" w:rsidP="00C97A3E">
      <w:pPr>
        <w:rPr>
          <w:moveTo w:id="1115" w:author="Karandeep Singh" w:date="2025-04-13T22:18:00Z" w16du:dateUtc="2025-04-14T02:18:00Z"/>
        </w:rPr>
      </w:pPr>
      <w:moveTo w:id="1116" w:author="Karandeep Singh" w:date="2025-04-13T22:18:00Z" w16du:dateUtc="2025-04-14T02:18:00Z">
        <w:r>
          <w:t xml:space="preserve"> NOCICS</w:t>
        </w:r>
      </w:moveTo>
    </w:p>
    <w:p w14:paraId="2DE6A3C6" w14:textId="77777777" w:rsidR="00C97A3E" w:rsidRDefault="00C97A3E" w:rsidP="00C97A3E">
      <w:pPr>
        <w:rPr>
          <w:moveTo w:id="1117" w:author="Karandeep Singh" w:date="2025-04-13T22:18:00Z" w16du:dateUtc="2025-04-14T02:18:00Z"/>
        </w:rPr>
      </w:pPr>
      <w:moveTo w:id="1118" w:author="Karandeep Singh" w:date="2025-04-13T22:18:00Z" w16du:dateUtc="2025-04-14T02:18:00Z">
        <w:r>
          <w:t xml:space="preserve">   CODEPAGE(1140)</w:t>
        </w:r>
      </w:moveTo>
    </w:p>
    <w:p w14:paraId="0425B9DA" w14:textId="77777777" w:rsidR="00C97A3E" w:rsidRDefault="00C97A3E" w:rsidP="00C97A3E">
      <w:pPr>
        <w:rPr>
          <w:moveTo w:id="1119" w:author="Karandeep Singh" w:date="2025-04-13T22:18:00Z" w16du:dateUtc="2025-04-14T02:18:00Z"/>
        </w:rPr>
      </w:pPr>
      <w:moveTo w:id="1120" w:author="Karandeep Singh" w:date="2025-04-13T22:18:00Z" w16du:dateUtc="2025-04-14T02:18:00Z">
        <w:r>
          <w:t xml:space="preserve"> NOCOMPILE(S)</w:t>
        </w:r>
      </w:moveTo>
    </w:p>
    <w:p w14:paraId="36578848" w14:textId="77777777" w:rsidR="00C97A3E" w:rsidRDefault="00C97A3E" w:rsidP="00C97A3E">
      <w:pPr>
        <w:rPr>
          <w:moveTo w:id="1121" w:author="Karandeep Singh" w:date="2025-04-13T22:18:00Z" w16du:dateUtc="2025-04-14T02:18:00Z"/>
        </w:rPr>
      </w:pPr>
      <w:moveTo w:id="1122" w:author="Karandeep Singh" w:date="2025-04-13T22:18:00Z" w16du:dateUtc="2025-04-14T02:18:00Z">
        <w:r>
          <w:t xml:space="preserve">   CONDCOMP(NOSKIPSRC)</w:t>
        </w:r>
      </w:moveTo>
    </w:p>
    <w:p w14:paraId="571412D0" w14:textId="77777777" w:rsidR="00C97A3E" w:rsidRDefault="00C97A3E" w:rsidP="00C97A3E">
      <w:pPr>
        <w:rPr>
          <w:moveTo w:id="1123" w:author="Karandeep Singh" w:date="2025-04-13T22:18:00Z" w16du:dateUtc="2025-04-14T02:18:00Z"/>
        </w:rPr>
      </w:pPr>
      <w:moveTo w:id="1124" w:author="Karandeep Singh" w:date="2025-04-13T22:18:00Z" w16du:dateUtc="2025-04-14T02:18:00Z">
        <w:r>
          <w:t xml:space="preserve"> NOCOPYLOC</w:t>
        </w:r>
      </w:moveTo>
    </w:p>
    <w:p w14:paraId="38229B8A" w14:textId="77777777" w:rsidR="00C97A3E" w:rsidRDefault="00C97A3E" w:rsidP="00C97A3E">
      <w:pPr>
        <w:rPr>
          <w:moveTo w:id="1125" w:author="Karandeep Singh" w:date="2025-04-13T22:18:00Z" w16du:dateUtc="2025-04-14T02:18:00Z"/>
        </w:rPr>
      </w:pPr>
      <w:moveTo w:id="1126" w:author="Karandeep Singh" w:date="2025-04-13T22:18:00Z" w16du:dateUtc="2025-04-14T02:18:00Z">
        <w:r>
          <w:t xml:space="preserve"> NOCOPYRIGHT</w:t>
        </w:r>
      </w:moveTo>
    </w:p>
    <w:p w14:paraId="22B5DF24" w14:textId="77777777" w:rsidR="00C97A3E" w:rsidRDefault="00C97A3E" w:rsidP="00C97A3E">
      <w:pPr>
        <w:rPr>
          <w:moveTo w:id="1127" w:author="Karandeep Singh" w:date="2025-04-13T22:18:00Z" w16du:dateUtc="2025-04-14T02:18:00Z"/>
        </w:rPr>
      </w:pPr>
      <w:moveTo w:id="1128" w:author="Karandeep Singh" w:date="2025-04-13T22:18:00Z" w16du:dateUtc="2025-04-14T02:18:00Z">
        <w:r>
          <w:t xml:space="preserve"> NOCURRENCY</w:t>
        </w:r>
      </w:moveTo>
    </w:p>
    <w:p w14:paraId="363E3209" w14:textId="77777777" w:rsidR="00C97A3E" w:rsidRDefault="00C97A3E" w:rsidP="00C97A3E">
      <w:pPr>
        <w:rPr>
          <w:moveTo w:id="1129" w:author="Karandeep Singh" w:date="2025-04-13T22:18:00Z" w16du:dateUtc="2025-04-14T02:18:00Z"/>
        </w:rPr>
      </w:pPr>
      <w:moveTo w:id="1130" w:author="Karandeep Singh" w:date="2025-04-13T22:18:00Z" w16du:dateUtc="2025-04-14T02:18:00Z">
        <w:r>
          <w:t xml:space="preserve">   DATA(31)</w:t>
        </w:r>
      </w:moveTo>
    </w:p>
    <w:p w14:paraId="0B124177" w14:textId="77777777" w:rsidR="00C97A3E" w:rsidRDefault="00C97A3E" w:rsidP="00C97A3E">
      <w:pPr>
        <w:rPr>
          <w:moveTo w:id="1131" w:author="Karandeep Singh" w:date="2025-04-13T22:18:00Z" w16du:dateUtc="2025-04-14T02:18:00Z"/>
        </w:rPr>
      </w:pPr>
      <w:moveTo w:id="1132" w:author="Karandeep Singh" w:date="2025-04-13T22:18:00Z" w16du:dateUtc="2025-04-14T02:18:00Z">
        <w:r>
          <w:t xml:space="preserve">   DBCS</w:t>
        </w:r>
      </w:moveTo>
    </w:p>
    <w:p w14:paraId="56661C90" w14:textId="77777777" w:rsidR="00C97A3E" w:rsidRDefault="00C97A3E" w:rsidP="00C97A3E">
      <w:pPr>
        <w:rPr>
          <w:moveTo w:id="1133" w:author="Karandeep Singh" w:date="2025-04-13T22:18:00Z" w16du:dateUtc="2025-04-14T02:18:00Z"/>
        </w:rPr>
      </w:pPr>
      <w:moveTo w:id="1134" w:author="Karandeep Singh" w:date="2025-04-13T22:18:00Z" w16du:dateUtc="2025-04-14T02:18:00Z">
        <w:r>
          <w:t xml:space="preserve"> NODECK</w:t>
        </w:r>
      </w:moveTo>
    </w:p>
    <w:p w14:paraId="2662B235" w14:textId="77777777" w:rsidR="00C97A3E" w:rsidRDefault="00C97A3E" w:rsidP="00C97A3E">
      <w:pPr>
        <w:rPr>
          <w:moveTo w:id="1135" w:author="Karandeep Singh" w:date="2025-04-13T22:18:00Z" w16du:dateUtc="2025-04-14T02:18:00Z"/>
        </w:rPr>
      </w:pPr>
      <w:moveTo w:id="1136" w:author="Karandeep Singh" w:date="2025-04-13T22:18:00Z" w16du:dateUtc="2025-04-14T02:18:00Z">
        <w:r>
          <w:t xml:space="preserve"> NODEFINE</w:t>
        </w:r>
      </w:moveTo>
    </w:p>
    <w:p w14:paraId="335B5254" w14:textId="77777777" w:rsidR="00C97A3E" w:rsidRDefault="00C97A3E" w:rsidP="00C97A3E">
      <w:pPr>
        <w:rPr>
          <w:moveTo w:id="1137" w:author="Karandeep Singh" w:date="2025-04-13T22:18:00Z" w16du:dateUtc="2025-04-14T02:18:00Z"/>
        </w:rPr>
      </w:pPr>
      <w:moveTo w:id="1138" w:author="Karandeep Singh" w:date="2025-04-13T22:18:00Z" w16du:dateUtc="2025-04-14T02:18:00Z">
        <w:r>
          <w:t xml:space="preserve"> NODIAGTRUNC</w:t>
        </w:r>
      </w:moveTo>
    </w:p>
    <w:p w14:paraId="51722766" w14:textId="77777777" w:rsidR="00C97A3E" w:rsidRDefault="00C97A3E" w:rsidP="00C97A3E">
      <w:pPr>
        <w:rPr>
          <w:moveTo w:id="1139" w:author="Karandeep Singh" w:date="2025-04-13T22:18:00Z" w16du:dateUtc="2025-04-14T02:18:00Z"/>
        </w:rPr>
      </w:pPr>
      <w:moveTo w:id="1140" w:author="Karandeep Singh" w:date="2025-04-13T22:18:00Z" w16du:dateUtc="2025-04-14T02:18:00Z">
        <w:r>
          <w:t xml:space="preserve">   DISPSIGN(COMPAT)</w:t>
        </w:r>
      </w:moveTo>
    </w:p>
    <w:p w14:paraId="235E4774" w14:textId="77777777" w:rsidR="00C97A3E" w:rsidRDefault="00C97A3E" w:rsidP="00C97A3E">
      <w:pPr>
        <w:rPr>
          <w:moveTo w:id="1141" w:author="Karandeep Singh" w:date="2025-04-13T22:18:00Z" w16du:dateUtc="2025-04-14T02:18:00Z"/>
        </w:rPr>
      </w:pPr>
      <w:moveTo w:id="1142" w:author="Karandeep Singh" w:date="2025-04-13T22:18:00Z" w16du:dateUtc="2025-04-14T02:18:00Z">
        <w:r>
          <w:t xml:space="preserve"> NODLL</w:t>
        </w:r>
      </w:moveTo>
    </w:p>
    <w:p w14:paraId="72E7E6FC" w14:textId="77777777" w:rsidR="00C97A3E" w:rsidRDefault="00C97A3E" w:rsidP="00C97A3E">
      <w:pPr>
        <w:rPr>
          <w:moveTo w:id="1143" w:author="Karandeep Singh" w:date="2025-04-13T22:18:00Z" w16du:dateUtc="2025-04-14T02:18:00Z"/>
        </w:rPr>
      </w:pPr>
      <w:moveTo w:id="1144" w:author="Karandeep Singh" w:date="2025-04-13T22:18:00Z" w16du:dateUtc="2025-04-14T02:18:00Z">
        <w:r>
          <w:t xml:space="preserve"> NODUMP</w:t>
        </w:r>
      </w:moveTo>
    </w:p>
    <w:p w14:paraId="45953414" w14:textId="77777777" w:rsidR="00C97A3E" w:rsidRDefault="00C97A3E" w:rsidP="00C97A3E">
      <w:pPr>
        <w:rPr>
          <w:moveTo w:id="1145" w:author="Karandeep Singh" w:date="2025-04-13T22:18:00Z" w16du:dateUtc="2025-04-14T02:18:00Z"/>
        </w:rPr>
      </w:pPr>
      <w:moveTo w:id="1146" w:author="Karandeep Singh" w:date="2025-04-13T22:18:00Z" w16du:dateUtc="2025-04-14T02:18:00Z">
        <w:r>
          <w:t xml:space="preserve"> NODYNAM</w:t>
        </w:r>
      </w:moveTo>
    </w:p>
    <w:p w14:paraId="07FBB7B7" w14:textId="77777777" w:rsidR="00C97A3E" w:rsidRDefault="00C97A3E" w:rsidP="00C97A3E">
      <w:pPr>
        <w:rPr>
          <w:moveTo w:id="1147" w:author="Karandeep Singh" w:date="2025-04-13T22:18:00Z" w16du:dateUtc="2025-04-14T02:18:00Z"/>
        </w:rPr>
      </w:pPr>
      <w:moveTo w:id="1148" w:author="Karandeep Singh" w:date="2025-04-13T22:18:00Z" w16du:dateUtc="2025-04-14T02:18:00Z">
        <w:r>
          <w:t xml:space="preserve"> NOEXIT</w:t>
        </w:r>
      </w:moveTo>
    </w:p>
    <w:p w14:paraId="5EC38FCA" w14:textId="77777777" w:rsidR="00C97A3E" w:rsidRDefault="00C97A3E" w:rsidP="00C97A3E">
      <w:pPr>
        <w:rPr>
          <w:moveTo w:id="1149" w:author="Karandeep Singh" w:date="2025-04-13T22:18:00Z" w16du:dateUtc="2025-04-14T02:18:00Z"/>
        </w:rPr>
      </w:pPr>
      <w:moveTo w:id="1150" w:author="Karandeep Singh" w:date="2025-04-13T22:18:00Z" w16du:dateUtc="2025-04-14T02:18:00Z">
        <w:r>
          <w:t xml:space="preserve"> NOEXPORTALL</w:t>
        </w:r>
      </w:moveTo>
    </w:p>
    <w:p w14:paraId="0F702DF3" w14:textId="77777777" w:rsidR="00C97A3E" w:rsidRDefault="00C97A3E" w:rsidP="00C97A3E">
      <w:pPr>
        <w:rPr>
          <w:moveTo w:id="1151" w:author="Karandeep Singh" w:date="2025-04-13T22:18:00Z" w16du:dateUtc="2025-04-14T02:18:00Z"/>
        </w:rPr>
      </w:pPr>
      <w:moveTo w:id="1152" w:author="Karandeep Singh" w:date="2025-04-13T22:18:00Z" w16du:dateUtc="2025-04-14T02:18:00Z">
        <w:r>
          <w:t xml:space="preserve"> NOFASTSRT</w:t>
        </w:r>
      </w:moveTo>
    </w:p>
    <w:p w14:paraId="5D9F7687" w14:textId="77777777" w:rsidR="00C97A3E" w:rsidRDefault="00C97A3E" w:rsidP="00C97A3E">
      <w:pPr>
        <w:rPr>
          <w:moveTo w:id="1153" w:author="Karandeep Singh" w:date="2025-04-13T22:18:00Z" w16du:dateUtc="2025-04-14T02:18:00Z"/>
        </w:rPr>
      </w:pPr>
      <w:moveTo w:id="1154" w:author="Karandeep Singh" w:date="2025-04-13T22:18:00Z" w16du:dateUtc="2025-04-14T02:18:00Z">
        <w:r>
          <w:t xml:space="preserve">   FLAG(I,I)</w:t>
        </w:r>
      </w:moveTo>
    </w:p>
    <w:p w14:paraId="4992FC2C" w14:textId="77777777" w:rsidR="00C97A3E" w:rsidRDefault="00C97A3E" w:rsidP="00C97A3E">
      <w:pPr>
        <w:rPr>
          <w:moveTo w:id="1155" w:author="Karandeep Singh" w:date="2025-04-13T22:18:00Z" w16du:dateUtc="2025-04-14T02:18:00Z"/>
        </w:rPr>
      </w:pPr>
      <w:moveTo w:id="1156" w:author="Karandeep Singh" w:date="2025-04-13T22:18:00Z" w16du:dateUtc="2025-04-14T02:18:00Z">
        <w:r>
          <w:t xml:space="preserve"> NOFLAGSTD</w:t>
        </w:r>
      </w:moveTo>
    </w:p>
    <w:p w14:paraId="26E109BD" w14:textId="77777777" w:rsidR="00C97A3E" w:rsidRDefault="00C97A3E" w:rsidP="00C97A3E">
      <w:pPr>
        <w:rPr>
          <w:moveTo w:id="1157" w:author="Karandeep Singh" w:date="2025-04-13T22:18:00Z" w16du:dateUtc="2025-04-14T02:18:00Z"/>
        </w:rPr>
      </w:pPr>
      <w:moveTo w:id="1158" w:author="Karandeep Singh" w:date="2025-04-13T22:18:00Z" w16du:dateUtc="2025-04-14T02:18:00Z">
        <w:r>
          <w:t xml:space="preserve">   HGPR(PRESERVE)</w:t>
        </w:r>
      </w:moveTo>
    </w:p>
    <w:p w14:paraId="223F64C3" w14:textId="77777777" w:rsidR="00C97A3E" w:rsidRDefault="00C97A3E" w:rsidP="00C97A3E">
      <w:pPr>
        <w:rPr>
          <w:moveTo w:id="1159" w:author="Karandeep Singh" w:date="2025-04-13T22:18:00Z" w16du:dateUtc="2025-04-14T02:18:00Z"/>
        </w:rPr>
      </w:pPr>
      <w:moveTo w:id="1160" w:author="Karandeep Singh" w:date="2025-04-13T22:18:00Z" w16du:dateUtc="2025-04-14T02:18:00Z">
        <w:r>
          <w:t xml:space="preserve"> NOINITCHECK</w:t>
        </w:r>
      </w:moveTo>
    </w:p>
    <w:p w14:paraId="75096328" w14:textId="77777777" w:rsidR="00C97A3E" w:rsidRDefault="00C97A3E" w:rsidP="00C97A3E">
      <w:pPr>
        <w:rPr>
          <w:moveTo w:id="1161" w:author="Karandeep Singh" w:date="2025-04-13T22:18:00Z" w16du:dateUtc="2025-04-14T02:18:00Z"/>
        </w:rPr>
      </w:pPr>
      <w:moveTo w:id="1162" w:author="Karandeep Singh" w:date="2025-04-13T22:18:00Z" w16du:dateUtc="2025-04-14T02:18:00Z">
        <w:r>
          <w:t xml:space="preserve"> NOINITIAL</w:t>
        </w:r>
      </w:moveTo>
    </w:p>
    <w:p w14:paraId="042DD8F7" w14:textId="77777777" w:rsidR="00C97A3E" w:rsidRDefault="00C97A3E" w:rsidP="00C97A3E">
      <w:pPr>
        <w:rPr>
          <w:moveTo w:id="1163" w:author="Karandeep Singh" w:date="2025-04-13T22:18:00Z" w16du:dateUtc="2025-04-14T02:18:00Z"/>
        </w:rPr>
      </w:pPr>
      <w:moveTo w:id="1164" w:author="Karandeep Singh" w:date="2025-04-13T22:18:00Z" w16du:dateUtc="2025-04-14T02:18:00Z">
        <w:r>
          <w:t xml:space="preserve">   INLINE</w:t>
        </w:r>
      </w:moveTo>
    </w:p>
    <w:p w14:paraId="6DE930B4" w14:textId="77777777" w:rsidR="00C97A3E" w:rsidRDefault="00C97A3E" w:rsidP="00C97A3E">
      <w:pPr>
        <w:rPr>
          <w:moveTo w:id="1165" w:author="Karandeep Singh" w:date="2025-04-13T22:18:00Z" w16du:dateUtc="2025-04-14T02:18:00Z"/>
        </w:rPr>
      </w:pPr>
      <w:moveTo w:id="1166" w:author="Karandeep Singh" w:date="2025-04-13T22:18:00Z" w16du:dateUtc="2025-04-14T02:18:00Z">
        <w:r>
          <w:t xml:space="preserve">   INTDATE(ANSI)</w:t>
        </w:r>
      </w:moveTo>
    </w:p>
    <w:p w14:paraId="25FE5357" w14:textId="77777777" w:rsidR="00C97A3E" w:rsidRDefault="00C97A3E" w:rsidP="00C97A3E">
      <w:pPr>
        <w:rPr>
          <w:moveTo w:id="1167" w:author="Karandeep Singh" w:date="2025-04-13T22:18:00Z" w16du:dateUtc="2025-04-14T02:18:00Z"/>
        </w:rPr>
      </w:pPr>
      <w:moveTo w:id="1168" w:author="Karandeep Singh" w:date="2025-04-13T22:18:00Z" w16du:dateUtc="2025-04-14T02:18:00Z">
        <w:r>
          <w:t xml:space="preserve"> NOINVDATA</w:t>
        </w:r>
      </w:moveTo>
    </w:p>
    <w:p w14:paraId="28D00474" w14:textId="77777777" w:rsidR="00C97A3E" w:rsidRDefault="00C97A3E" w:rsidP="00C97A3E">
      <w:pPr>
        <w:rPr>
          <w:moveTo w:id="1169" w:author="Karandeep Singh" w:date="2025-04-13T22:18:00Z" w16du:dateUtc="2025-04-14T02:18:00Z"/>
        </w:rPr>
      </w:pPr>
      <w:moveTo w:id="1170" w:author="Karandeep Singh" w:date="2025-04-13T22:18:00Z" w16du:dateUtc="2025-04-14T02:18:00Z">
        <w:r>
          <w:t xml:space="preserve">   LANGUAGE(EN)</w:t>
        </w:r>
      </w:moveTo>
    </w:p>
    <w:p w14:paraId="4F47936E" w14:textId="77777777" w:rsidR="00C97A3E" w:rsidRDefault="00C97A3E" w:rsidP="00C97A3E">
      <w:pPr>
        <w:rPr>
          <w:moveTo w:id="1171" w:author="Karandeep Singh" w:date="2025-04-13T22:18:00Z" w16du:dateUtc="2025-04-14T02:18:00Z"/>
        </w:rPr>
      </w:pPr>
      <w:moveTo w:id="1172" w:author="Karandeep Singh" w:date="2025-04-13T22:18:00Z" w16du:dateUtc="2025-04-14T02:18:00Z">
        <w:r>
          <w:t xml:space="preserve">   LINECOUNT(60)</w:t>
        </w:r>
      </w:moveTo>
    </w:p>
    <w:p w14:paraId="07EFD322" w14:textId="77777777" w:rsidR="00C97A3E" w:rsidRDefault="00C97A3E" w:rsidP="00C97A3E">
      <w:pPr>
        <w:rPr>
          <w:moveTo w:id="1173" w:author="Karandeep Singh" w:date="2025-04-13T22:18:00Z" w16du:dateUtc="2025-04-14T02:18:00Z"/>
        </w:rPr>
      </w:pPr>
      <w:moveTo w:id="1174" w:author="Karandeep Singh" w:date="2025-04-13T22:18:00Z" w16du:dateUtc="2025-04-14T02:18:00Z">
        <w:r>
          <w:t xml:space="preserve"> NOLIST</w:t>
        </w:r>
      </w:moveTo>
    </w:p>
    <w:p w14:paraId="16836F9C" w14:textId="77777777" w:rsidR="00C97A3E" w:rsidRDefault="00C97A3E" w:rsidP="00C97A3E">
      <w:pPr>
        <w:rPr>
          <w:moveTo w:id="1175" w:author="Karandeep Singh" w:date="2025-04-13T22:18:00Z" w16du:dateUtc="2025-04-14T02:18:00Z"/>
        </w:rPr>
      </w:pPr>
      <w:moveTo w:id="1176" w:author="Karandeep Singh" w:date="2025-04-13T22:18:00Z" w16du:dateUtc="2025-04-14T02:18:00Z">
        <w:r>
          <w:t xml:space="preserve">   LP(32)</w:t>
        </w:r>
      </w:moveTo>
    </w:p>
    <w:p w14:paraId="4B5D6640" w14:textId="77777777" w:rsidR="00C97A3E" w:rsidRDefault="00C97A3E" w:rsidP="00C97A3E">
      <w:pPr>
        <w:rPr>
          <w:moveTo w:id="1177" w:author="Karandeep Singh" w:date="2025-04-13T22:18:00Z" w16du:dateUtc="2025-04-14T02:18:00Z"/>
        </w:rPr>
      </w:pPr>
      <w:moveTo w:id="1178" w:author="Karandeep Singh" w:date="2025-04-13T22:18:00Z" w16du:dateUtc="2025-04-14T02:18:00Z">
        <w:r>
          <w:t xml:space="preserve"> NOMAP</w:t>
        </w:r>
      </w:moveTo>
    </w:p>
    <w:p w14:paraId="59287007" w14:textId="77777777" w:rsidR="00C97A3E" w:rsidRDefault="00C97A3E" w:rsidP="00C97A3E">
      <w:pPr>
        <w:rPr>
          <w:moveTo w:id="1179" w:author="Karandeep Singh" w:date="2025-04-13T22:18:00Z" w16du:dateUtc="2025-04-14T02:18:00Z"/>
        </w:rPr>
      </w:pPr>
      <w:moveTo w:id="1180" w:author="Karandeep Singh" w:date="2025-04-13T22:18:00Z" w16du:dateUtc="2025-04-14T02:18:00Z">
        <w:r>
          <w:t xml:space="preserve">   MAXPCF(100000)</w:t>
        </w:r>
      </w:moveTo>
    </w:p>
    <w:p w14:paraId="7F5EA105" w14:textId="77777777" w:rsidR="00C97A3E" w:rsidRDefault="00C97A3E" w:rsidP="00C97A3E">
      <w:pPr>
        <w:rPr>
          <w:moveTo w:id="1181" w:author="Karandeep Singh" w:date="2025-04-13T22:18:00Z" w16du:dateUtc="2025-04-14T02:18:00Z"/>
        </w:rPr>
      </w:pPr>
      <w:moveTo w:id="1182" w:author="Karandeep Singh" w:date="2025-04-13T22:18:00Z" w16du:dateUtc="2025-04-14T02:18:00Z">
        <w:r>
          <w:t xml:space="preserve"> NOMDECK</w:t>
        </w:r>
      </w:moveTo>
    </w:p>
    <w:p w14:paraId="6C542CE8" w14:textId="77777777" w:rsidR="00C97A3E" w:rsidRDefault="00C97A3E" w:rsidP="00C97A3E">
      <w:pPr>
        <w:rPr>
          <w:moveTo w:id="1183" w:author="Karandeep Singh" w:date="2025-04-13T22:18:00Z" w16du:dateUtc="2025-04-14T02:18:00Z"/>
        </w:rPr>
      </w:pPr>
      <w:moveTo w:id="1184" w:author="Karandeep Singh" w:date="2025-04-13T22:18:00Z" w16du:dateUtc="2025-04-14T02:18:00Z">
        <w:r>
          <w:t xml:space="preserve"> NONAME</w:t>
        </w:r>
      </w:moveTo>
    </w:p>
    <w:p w14:paraId="744BB64A" w14:textId="77777777" w:rsidR="00C97A3E" w:rsidRDefault="00C97A3E" w:rsidP="00C97A3E">
      <w:pPr>
        <w:rPr>
          <w:moveTo w:id="1185" w:author="Karandeep Singh" w:date="2025-04-13T22:18:00Z" w16du:dateUtc="2025-04-14T02:18:00Z"/>
        </w:rPr>
      </w:pPr>
      <w:moveTo w:id="1186" w:author="Karandeep Singh" w:date="2025-04-13T22:18:00Z" w16du:dateUtc="2025-04-14T02:18:00Z">
        <w:r>
          <w:t xml:space="preserve">   NSYMBOL(NATIONAL)</w:t>
        </w:r>
      </w:moveTo>
    </w:p>
    <w:p w14:paraId="179D3862" w14:textId="77777777" w:rsidR="00C97A3E" w:rsidRDefault="00C97A3E" w:rsidP="00C97A3E">
      <w:pPr>
        <w:rPr>
          <w:moveTo w:id="1187" w:author="Karandeep Singh" w:date="2025-04-13T22:18:00Z" w16du:dateUtc="2025-04-14T02:18:00Z"/>
        </w:rPr>
      </w:pPr>
      <w:moveTo w:id="1188" w:author="Karandeep Singh" w:date="2025-04-13T22:18:00Z" w16du:dateUtc="2025-04-14T02:18:00Z">
        <w:r>
          <w:t xml:space="preserve"> NONUMBER</w:t>
        </w:r>
      </w:moveTo>
    </w:p>
    <w:p w14:paraId="0588D90D" w14:textId="77777777" w:rsidR="00C97A3E" w:rsidRDefault="00C97A3E" w:rsidP="00C97A3E">
      <w:pPr>
        <w:rPr>
          <w:moveTo w:id="1189" w:author="Karandeep Singh" w:date="2025-04-13T22:18:00Z" w16du:dateUtc="2025-04-14T02:18:00Z"/>
        </w:rPr>
      </w:pPr>
      <w:moveTo w:id="1190" w:author="Karandeep Singh" w:date="2025-04-13T22:18:00Z" w16du:dateUtc="2025-04-14T02:18:00Z">
        <w:r>
          <w:t xml:space="preserve"> NONUMCHECK</w:t>
        </w:r>
      </w:moveTo>
    </w:p>
    <w:p w14:paraId="6DFB8C34" w14:textId="77777777" w:rsidR="00C97A3E" w:rsidRDefault="00C97A3E" w:rsidP="00C97A3E">
      <w:pPr>
        <w:rPr>
          <w:moveTo w:id="1191" w:author="Karandeep Singh" w:date="2025-04-13T22:18:00Z" w16du:dateUtc="2025-04-14T02:18:00Z"/>
        </w:rPr>
      </w:pPr>
      <w:moveTo w:id="1192" w:author="Karandeep Singh" w:date="2025-04-13T22:18:00Z" w16du:dateUtc="2025-04-14T02:18:00Z">
        <w:r>
          <w:t xml:space="preserve">   NUMPROC(NOPFD)</w:t>
        </w:r>
      </w:moveTo>
    </w:p>
    <w:p w14:paraId="663EA7D7" w14:textId="77777777" w:rsidR="00C97A3E" w:rsidRDefault="00C97A3E" w:rsidP="00C97A3E">
      <w:pPr>
        <w:rPr>
          <w:moveTo w:id="1193" w:author="Karandeep Singh" w:date="2025-04-13T22:18:00Z" w16du:dateUtc="2025-04-14T02:18:00Z"/>
        </w:rPr>
      </w:pPr>
      <w:moveTo w:id="1194" w:author="Karandeep Singh" w:date="2025-04-13T22:18:00Z" w16du:dateUtc="2025-04-14T02:18:00Z">
        <w:r>
          <w:t xml:space="preserve">   OBJECT</w:t>
        </w:r>
      </w:moveTo>
    </w:p>
    <w:p w14:paraId="0CB9D42D" w14:textId="77777777" w:rsidR="00C97A3E" w:rsidRDefault="00C97A3E" w:rsidP="00C97A3E">
      <w:pPr>
        <w:rPr>
          <w:moveTo w:id="1195" w:author="Karandeep Singh" w:date="2025-04-13T22:18:00Z" w16du:dateUtc="2025-04-14T02:18:00Z"/>
        </w:rPr>
      </w:pPr>
      <w:moveTo w:id="1196" w:author="Karandeep Singh" w:date="2025-04-13T22:18:00Z" w16du:dateUtc="2025-04-14T02:18:00Z">
        <w:r>
          <w:t xml:space="preserve"> NOOFFSET</w:t>
        </w:r>
      </w:moveTo>
    </w:p>
    <w:p w14:paraId="500D797F" w14:textId="77777777" w:rsidR="00C97A3E" w:rsidRDefault="00C97A3E" w:rsidP="00C97A3E">
      <w:pPr>
        <w:rPr>
          <w:moveTo w:id="1197" w:author="Karandeep Singh" w:date="2025-04-13T22:18:00Z" w16du:dateUtc="2025-04-14T02:18:00Z"/>
        </w:rPr>
      </w:pPr>
      <w:moveTo w:id="1198" w:author="Karandeep Singh" w:date="2025-04-13T22:18:00Z" w16du:dateUtc="2025-04-14T02:18:00Z">
        <w:r>
          <w:t xml:space="preserve">   OPTIMIZE(0)</w:t>
        </w:r>
      </w:moveTo>
    </w:p>
    <w:p w14:paraId="2FFACAFD" w14:textId="77777777" w:rsidR="00C97A3E" w:rsidRDefault="00C97A3E" w:rsidP="00C97A3E">
      <w:pPr>
        <w:rPr>
          <w:moveTo w:id="1199" w:author="Karandeep Singh" w:date="2025-04-13T22:18:00Z" w16du:dateUtc="2025-04-14T02:18:00Z"/>
        </w:rPr>
      </w:pPr>
      <w:moveTo w:id="1200" w:author="Karandeep Singh" w:date="2025-04-13T22:18:00Z" w16du:dateUtc="2025-04-14T02:18:00Z">
        <w:r>
          <w:t xml:space="preserve">   OUTDD(SYSOUT)</w:t>
        </w:r>
      </w:moveTo>
    </w:p>
    <w:p w14:paraId="434A1B2F" w14:textId="77777777" w:rsidR="00C97A3E" w:rsidRDefault="00C97A3E" w:rsidP="00C97A3E">
      <w:pPr>
        <w:rPr>
          <w:moveTo w:id="1201" w:author="Karandeep Singh" w:date="2025-04-13T22:18:00Z" w16du:dateUtc="2025-04-14T02:18:00Z"/>
        </w:rPr>
      </w:pPr>
      <w:moveTo w:id="1202" w:author="Karandeep Singh" w:date="2025-04-13T22:18:00Z" w16du:dateUtc="2025-04-14T02:18:00Z">
        <w:r>
          <w:t xml:space="preserve"> NOPARMCHECK</w:t>
        </w:r>
      </w:moveTo>
    </w:p>
    <w:p w14:paraId="0D01BAA9" w14:textId="77777777" w:rsidR="00C97A3E" w:rsidRDefault="00C97A3E" w:rsidP="00C97A3E">
      <w:pPr>
        <w:rPr>
          <w:moveTo w:id="1203" w:author="Karandeep Singh" w:date="2025-04-13T22:18:00Z" w16du:dateUtc="2025-04-14T02:18:00Z"/>
        </w:rPr>
      </w:pPr>
      <w:moveTo w:id="1204" w:author="Karandeep Singh" w:date="2025-04-13T22:18:00Z" w16du:dateUtc="2025-04-14T02:18:00Z">
        <w:r>
          <w:t xml:space="preserve">   PGMNAME(COMPAT)</w:t>
        </w:r>
      </w:moveTo>
    </w:p>
    <w:p w14:paraId="09569A9C" w14:textId="77777777" w:rsidR="00C97A3E" w:rsidRDefault="00C97A3E" w:rsidP="00C97A3E">
      <w:pPr>
        <w:rPr>
          <w:moveFrom w:id="1205" w:author="Karandeep Singh" w:date="2025-04-13T22:18:00Z" w16du:dateUtc="2025-04-14T02:18:00Z"/>
        </w:rPr>
      </w:pPr>
      <w:moveTo w:id="1206" w:author="Karandeep Singh" w:date="2025-04-13T22:18:00Z" w16du:dateUtc="2025-04-14T02:18:00Z">
        <w:r>
          <w:t xml:space="preserve">PP 5655-EC6 IBM Enterprise COBOL for z/OS  6.3.0 P240906                 Date </w:t>
        </w:r>
      </w:moveTo>
      <w:moveToRangeEnd w:id="1091"/>
      <w:ins w:id="1207" w:author="Karandeep Singh" w:date="2025-04-13T22:18:00Z" w16du:dateUtc="2025-04-14T02:18:00Z">
        <w:r>
          <w:t>04/13</w:t>
        </w:r>
      </w:ins>
      <w:moveFromRangeStart w:id="1208" w:author="Karandeep Singh" w:date="2025-04-13T22:18:00Z" w:name="move195475156"/>
      <w:moveFrom w:id="1209" w:author="Karandeep Singh" w:date="2025-04-13T22:18:00Z" w16du:dateUtc="2025-04-14T02:18:00Z">
        <w:r>
          <w:t>Invocation parameters:</w:t>
        </w:r>
      </w:moveFrom>
    </w:p>
    <w:p w14:paraId="5A7617AE" w14:textId="77777777" w:rsidR="00C97A3E" w:rsidRDefault="00C97A3E" w:rsidP="00C97A3E">
      <w:pPr>
        <w:rPr>
          <w:moveFrom w:id="1210" w:author="Karandeep Singh" w:date="2025-04-13T22:18:00Z" w16du:dateUtc="2025-04-14T02:18:00Z"/>
        </w:rPr>
      </w:pPr>
      <w:moveFrom w:id="1211" w:author="Karandeep Singh" w:date="2025-04-13T22:18:00Z" w16du:dateUtc="2025-04-14T02:18:00Z">
        <w:r>
          <w:t xml:space="preserve"> TEST,XREF</w:t>
        </w:r>
      </w:moveFrom>
    </w:p>
    <w:p w14:paraId="7F775336" w14:textId="77777777" w:rsidR="00C97A3E" w:rsidRDefault="00C97A3E" w:rsidP="00C97A3E">
      <w:pPr>
        <w:rPr>
          <w:moveFrom w:id="1212" w:author="Karandeep Singh" w:date="2025-04-13T22:18:00Z" w16du:dateUtc="2025-04-14T02:18:00Z"/>
        </w:rPr>
      </w:pPr>
      <w:moveFrom w:id="1213" w:author="Karandeep Singh" w:date="2025-04-13T22:18:00Z" w16du:dateUtc="2025-04-14T02:18:00Z">
        <w:r>
          <w:t>Options in effect:</w:t>
        </w:r>
      </w:moveFrom>
    </w:p>
    <w:p w14:paraId="1FC03921" w14:textId="77777777" w:rsidR="00C97A3E" w:rsidRDefault="00C97A3E" w:rsidP="00C97A3E">
      <w:pPr>
        <w:rPr>
          <w:moveFrom w:id="1214" w:author="Karandeep Singh" w:date="2025-04-13T22:18:00Z" w16du:dateUtc="2025-04-14T02:18:00Z"/>
        </w:rPr>
      </w:pPr>
      <w:moveFrom w:id="1215" w:author="Karandeep Singh" w:date="2025-04-13T22:18:00Z" w16du:dateUtc="2025-04-14T02:18:00Z">
        <w:r>
          <w:t xml:space="preserve"> NOADATA</w:t>
        </w:r>
      </w:moveFrom>
    </w:p>
    <w:p w14:paraId="2C5C59DE" w14:textId="77777777" w:rsidR="00C97A3E" w:rsidRDefault="00C97A3E" w:rsidP="00C97A3E">
      <w:pPr>
        <w:rPr>
          <w:moveFrom w:id="1216" w:author="Karandeep Singh" w:date="2025-04-13T22:18:00Z" w16du:dateUtc="2025-04-14T02:18:00Z"/>
        </w:rPr>
      </w:pPr>
      <w:moveFrom w:id="1217" w:author="Karandeep Singh" w:date="2025-04-13T22:18:00Z" w16du:dateUtc="2025-04-14T02:18:00Z">
        <w:r>
          <w:t xml:space="preserve">   ADV</w:t>
        </w:r>
      </w:moveFrom>
    </w:p>
    <w:p w14:paraId="6DF059EF" w14:textId="77777777" w:rsidR="00C97A3E" w:rsidRDefault="00C97A3E" w:rsidP="00C97A3E">
      <w:pPr>
        <w:rPr>
          <w:moveFrom w:id="1218" w:author="Karandeep Singh" w:date="2025-04-13T22:18:00Z" w16du:dateUtc="2025-04-14T02:18:00Z"/>
        </w:rPr>
      </w:pPr>
      <w:moveFrom w:id="1219" w:author="Karandeep Singh" w:date="2025-04-13T22:18:00Z" w16du:dateUtc="2025-04-14T02:18:00Z">
        <w:r>
          <w:t xml:space="preserve">   AFP(NOVOLATILE)</w:t>
        </w:r>
      </w:moveFrom>
    </w:p>
    <w:p w14:paraId="38B7202F" w14:textId="77777777" w:rsidR="00C97A3E" w:rsidRDefault="00C97A3E" w:rsidP="00C97A3E">
      <w:pPr>
        <w:rPr>
          <w:moveFrom w:id="1220" w:author="Karandeep Singh" w:date="2025-04-13T22:18:00Z" w16du:dateUtc="2025-04-14T02:18:00Z"/>
        </w:rPr>
      </w:pPr>
      <w:moveFrom w:id="1221" w:author="Karandeep Singh" w:date="2025-04-13T22:18:00Z" w16du:dateUtc="2025-04-14T02:18:00Z">
        <w:r>
          <w:t xml:space="preserve">   QUOTE</w:t>
        </w:r>
      </w:moveFrom>
    </w:p>
    <w:p w14:paraId="645A7660" w14:textId="77777777" w:rsidR="00C97A3E" w:rsidRDefault="00C97A3E" w:rsidP="00C97A3E">
      <w:pPr>
        <w:rPr>
          <w:moveFrom w:id="1222" w:author="Karandeep Singh" w:date="2025-04-13T22:18:00Z" w16du:dateUtc="2025-04-14T02:18:00Z"/>
        </w:rPr>
      </w:pPr>
      <w:moveFrom w:id="1223" w:author="Karandeep Singh" w:date="2025-04-13T22:18:00Z" w16du:dateUtc="2025-04-14T02:18:00Z">
        <w:r>
          <w:t xml:space="preserve">   ARCH(8)</w:t>
        </w:r>
      </w:moveFrom>
    </w:p>
    <w:p w14:paraId="7D7C2FC4" w14:textId="77777777" w:rsidR="00C97A3E" w:rsidRDefault="00C97A3E" w:rsidP="00C97A3E">
      <w:pPr>
        <w:rPr>
          <w:moveFrom w:id="1224" w:author="Karandeep Singh" w:date="2025-04-13T22:18:00Z" w16du:dateUtc="2025-04-14T02:18:00Z"/>
        </w:rPr>
      </w:pPr>
      <w:moveFrom w:id="1225" w:author="Karandeep Singh" w:date="2025-04-13T22:18:00Z" w16du:dateUtc="2025-04-14T02:18:00Z">
        <w:r>
          <w:t xml:space="preserve">   ARITH(COMPAT)</w:t>
        </w:r>
      </w:moveFrom>
    </w:p>
    <w:p w14:paraId="20416BD0" w14:textId="77777777" w:rsidR="00C97A3E" w:rsidRDefault="00C97A3E" w:rsidP="00C97A3E">
      <w:pPr>
        <w:rPr>
          <w:moveFrom w:id="1226" w:author="Karandeep Singh" w:date="2025-04-13T22:18:00Z" w16du:dateUtc="2025-04-14T02:18:00Z"/>
        </w:rPr>
      </w:pPr>
      <w:moveFrom w:id="1227" w:author="Karandeep Singh" w:date="2025-04-13T22:18:00Z" w16du:dateUtc="2025-04-14T02:18:00Z">
        <w:r>
          <w:t xml:space="preserve"> NOAWO</w:t>
        </w:r>
      </w:moveFrom>
    </w:p>
    <w:p w14:paraId="08D1DCEA" w14:textId="77777777" w:rsidR="00C97A3E" w:rsidRDefault="00C97A3E" w:rsidP="00C97A3E">
      <w:pPr>
        <w:rPr>
          <w:moveFrom w:id="1228" w:author="Karandeep Singh" w:date="2025-04-13T22:18:00Z" w16du:dateUtc="2025-04-14T02:18:00Z"/>
        </w:rPr>
      </w:pPr>
      <w:moveFrom w:id="1229" w:author="Karandeep Singh" w:date="2025-04-13T22:18:00Z" w16du:dateUtc="2025-04-14T02:18:00Z">
        <w:r>
          <w:t xml:space="preserve"> NOBLOCK0</w:t>
        </w:r>
      </w:moveFrom>
    </w:p>
    <w:p w14:paraId="7614A205" w14:textId="77777777" w:rsidR="00C97A3E" w:rsidRDefault="00C97A3E" w:rsidP="00C97A3E">
      <w:pPr>
        <w:rPr>
          <w:moveFrom w:id="1230" w:author="Karandeep Singh" w:date="2025-04-13T22:18:00Z" w16du:dateUtc="2025-04-14T02:18:00Z"/>
        </w:rPr>
      </w:pPr>
      <w:moveFrom w:id="1231" w:author="Karandeep Singh" w:date="2025-04-13T22:18:00Z" w16du:dateUtc="2025-04-14T02:18:00Z">
        <w:r>
          <w:t xml:space="preserve">   BUFSIZE(4096)</w:t>
        </w:r>
      </w:moveFrom>
    </w:p>
    <w:p w14:paraId="10988FAF" w14:textId="77777777" w:rsidR="00C97A3E" w:rsidRDefault="00C97A3E" w:rsidP="00C97A3E">
      <w:pPr>
        <w:rPr>
          <w:moveFrom w:id="1232" w:author="Karandeep Singh" w:date="2025-04-13T22:18:00Z" w16du:dateUtc="2025-04-14T02:18:00Z"/>
        </w:rPr>
      </w:pPr>
      <w:moveFrom w:id="1233" w:author="Karandeep Singh" w:date="2025-04-13T22:18:00Z" w16du:dateUtc="2025-04-14T02:18:00Z">
        <w:r>
          <w:t xml:space="preserve"> NOCICS</w:t>
        </w:r>
      </w:moveFrom>
    </w:p>
    <w:p w14:paraId="47CCD569" w14:textId="77777777" w:rsidR="00C97A3E" w:rsidRDefault="00C97A3E" w:rsidP="00C97A3E">
      <w:pPr>
        <w:rPr>
          <w:moveFrom w:id="1234" w:author="Karandeep Singh" w:date="2025-04-13T22:18:00Z" w16du:dateUtc="2025-04-14T02:18:00Z"/>
        </w:rPr>
      </w:pPr>
      <w:moveFrom w:id="1235" w:author="Karandeep Singh" w:date="2025-04-13T22:18:00Z" w16du:dateUtc="2025-04-14T02:18:00Z">
        <w:r>
          <w:t xml:space="preserve">   CODEPAGE(1140)</w:t>
        </w:r>
      </w:moveFrom>
    </w:p>
    <w:p w14:paraId="1823F6C3" w14:textId="77777777" w:rsidR="00C97A3E" w:rsidRDefault="00C97A3E" w:rsidP="00C97A3E">
      <w:pPr>
        <w:rPr>
          <w:moveFrom w:id="1236" w:author="Karandeep Singh" w:date="2025-04-13T22:18:00Z" w16du:dateUtc="2025-04-14T02:18:00Z"/>
        </w:rPr>
      </w:pPr>
      <w:moveFrom w:id="1237" w:author="Karandeep Singh" w:date="2025-04-13T22:18:00Z" w16du:dateUtc="2025-04-14T02:18:00Z">
        <w:r>
          <w:t xml:space="preserve"> NOCOMPILE(S)</w:t>
        </w:r>
      </w:moveFrom>
    </w:p>
    <w:p w14:paraId="36BE539C" w14:textId="77777777" w:rsidR="00C97A3E" w:rsidRDefault="00C97A3E" w:rsidP="00C97A3E">
      <w:pPr>
        <w:rPr>
          <w:moveFrom w:id="1238" w:author="Karandeep Singh" w:date="2025-04-13T22:18:00Z" w16du:dateUtc="2025-04-14T02:18:00Z"/>
        </w:rPr>
      </w:pPr>
      <w:moveFrom w:id="1239" w:author="Karandeep Singh" w:date="2025-04-13T22:18:00Z" w16du:dateUtc="2025-04-14T02:18:00Z">
        <w:r>
          <w:t xml:space="preserve">   CONDCOMP(NOSKIPSRC)</w:t>
        </w:r>
      </w:moveFrom>
    </w:p>
    <w:p w14:paraId="3E9A4710" w14:textId="77777777" w:rsidR="00C97A3E" w:rsidRDefault="00C97A3E" w:rsidP="00C97A3E">
      <w:pPr>
        <w:rPr>
          <w:moveFrom w:id="1240" w:author="Karandeep Singh" w:date="2025-04-13T22:18:00Z" w16du:dateUtc="2025-04-14T02:18:00Z"/>
        </w:rPr>
      </w:pPr>
      <w:moveFrom w:id="1241" w:author="Karandeep Singh" w:date="2025-04-13T22:18:00Z" w16du:dateUtc="2025-04-14T02:18:00Z">
        <w:r>
          <w:t xml:space="preserve"> NOCOPYLOC</w:t>
        </w:r>
      </w:moveFrom>
    </w:p>
    <w:p w14:paraId="3FA4FDEA" w14:textId="77777777" w:rsidR="00C97A3E" w:rsidRDefault="00C97A3E" w:rsidP="00C97A3E">
      <w:pPr>
        <w:rPr>
          <w:moveFrom w:id="1242" w:author="Karandeep Singh" w:date="2025-04-13T22:18:00Z" w16du:dateUtc="2025-04-14T02:18:00Z"/>
        </w:rPr>
      </w:pPr>
      <w:moveFrom w:id="1243" w:author="Karandeep Singh" w:date="2025-04-13T22:18:00Z" w16du:dateUtc="2025-04-14T02:18:00Z">
        <w:r>
          <w:t xml:space="preserve"> NOCOPYRIGHT</w:t>
        </w:r>
      </w:moveFrom>
    </w:p>
    <w:p w14:paraId="37ADD053" w14:textId="77777777" w:rsidR="00C97A3E" w:rsidRDefault="00C97A3E" w:rsidP="00C97A3E">
      <w:pPr>
        <w:rPr>
          <w:moveFrom w:id="1244" w:author="Karandeep Singh" w:date="2025-04-13T22:18:00Z" w16du:dateUtc="2025-04-14T02:18:00Z"/>
        </w:rPr>
      </w:pPr>
      <w:moveFrom w:id="1245" w:author="Karandeep Singh" w:date="2025-04-13T22:18:00Z" w16du:dateUtc="2025-04-14T02:18:00Z">
        <w:r>
          <w:t xml:space="preserve"> NOCURRENCY</w:t>
        </w:r>
      </w:moveFrom>
    </w:p>
    <w:p w14:paraId="6FB0A664" w14:textId="77777777" w:rsidR="00CD2A7D" w:rsidRDefault="00C97A3E" w:rsidP="00CD2A7D">
      <w:pPr>
        <w:rPr>
          <w:del w:id="1246" w:author="Karandeep Singh" w:date="2025-04-13T22:18:00Z" w16du:dateUtc="2025-04-14T02:18:00Z"/>
        </w:rPr>
      </w:pPr>
      <w:moveFrom w:id="1247" w:author="Karandeep Singh" w:date="2025-04-13T22:18:00Z" w16du:dateUtc="2025-04-14T02:18:00Z">
        <w:r>
          <w:t xml:space="preserve">   DATA(</w:t>
        </w:r>
      </w:moveFrom>
      <w:moveFromRangeEnd w:id="1208"/>
      <w:del w:id="1248" w:author="Karandeep Singh" w:date="2025-04-13T22:18:00Z" w16du:dateUtc="2025-04-14T02:18:00Z">
        <w:r w:rsidR="00CD2A7D">
          <w:delText>31)</w:delText>
        </w:r>
      </w:del>
    </w:p>
    <w:p w14:paraId="66EC2D4E" w14:textId="77777777" w:rsidR="00CD2A7D" w:rsidRDefault="00CD2A7D" w:rsidP="00CD2A7D">
      <w:pPr>
        <w:rPr>
          <w:del w:id="1249" w:author="Karandeep Singh" w:date="2025-04-13T22:18:00Z" w16du:dateUtc="2025-04-14T02:18:00Z"/>
        </w:rPr>
      </w:pPr>
      <w:del w:id="1250" w:author="Karandeep Singh" w:date="2025-04-13T22:18:00Z" w16du:dateUtc="2025-04-14T02:18:00Z">
        <w:r>
          <w:delText xml:space="preserve">   DBCS</w:delText>
        </w:r>
      </w:del>
    </w:p>
    <w:p w14:paraId="0D930798" w14:textId="77777777" w:rsidR="00CD2A7D" w:rsidRDefault="00CD2A7D" w:rsidP="00CD2A7D">
      <w:pPr>
        <w:rPr>
          <w:del w:id="1251" w:author="Karandeep Singh" w:date="2025-04-13T22:18:00Z" w16du:dateUtc="2025-04-14T02:18:00Z"/>
        </w:rPr>
      </w:pPr>
      <w:del w:id="1252" w:author="Karandeep Singh" w:date="2025-04-13T22:18:00Z" w16du:dateUtc="2025-04-14T02:18:00Z">
        <w:r>
          <w:delText xml:space="preserve"> NODECK</w:delText>
        </w:r>
      </w:del>
    </w:p>
    <w:p w14:paraId="5C97082A" w14:textId="77777777" w:rsidR="00CD2A7D" w:rsidRDefault="00CD2A7D" w:rsidP="00CD2A7D">
      <w:pPr>
        <w:rPr>
          <w:del w:id="1253" w:author="Karandeep Singh" w:date="2025-04-13T22:18:00Z" w16du:dateUtc="2025-04-14T02:18:00Z"/>
        </w:rPr>
      </w:pPr>
      <w:del w:id="1254" w:author="Karandeep Singh" w:date="2025-04-13T22:18:00Z" w16du:dateUtc="2025-04-14T02:18:00Z">
        <w:r>
          <w:delText xml:space="preserve"> NODEFINE</w:delText>
        </w:r>
      </w:del>
    </w:p>
    <w:p w14:paraId="29212B12" w14:textId="77777777" w:rsidR="00CD2A7D" w:rsidRDefault="00CD2A7D" w:rsidP="00CD2A7D">
      <w:pPr>
        <w:rPr>
          <w:del w:id="1255" w:author="Karandeep Singh" w:date="2025-04-13T22:18:00Z" w16du:dateUtc="2025-04-14T02:18:00Z"/>
        </w:rPr>
      </w:pPr>
      <w:del w:id="1256" w:author="Karandeep Singh" w:date="2025-04-13T22:18:00Z" w16du:dateUtc="2025-04-14T02:18:00Z">
        <w:r>
          <w:delText xml:space="preserve"> NODIAGTRUNC</w:delText>
        </w:r>
      </w:del>
    </w:p>
    <w:p w14:paraId="787E1605" w14:textId="77777777" w:rsidR="00CD2A7D" w:rsidRDefault="00CD2A7D" w:rsidP="00CD2A7D">
      <w:pPr>
        <w:rPr>
          <w:del w:id="1257" w:author="Karandeep Singh" w:date="2025-04-13T22:18:00Z" w16du:dateUtc="2025-04-14T02:18:00Z"/>
        </w:rPr>
      </w:pPr>
      <w:del w:id="1258" w:author="Karandeep Singh" w:date="2025-04-13T22:18:00Z" w16du:dateUtc="2025-04-14T02:18:00Z">
        <w:r>
          <w:delText xml:space="preserve">   DISPSIGN(COMPAT)</w:delText>
        </w:r>
      </w:del>
    </w:p>
    <w:p w14:paraId="181FBEC5" w14:textId="77777777" w:rsidR="00CD2A7D" w:rsidRDefault="00CD2A7D" w:rsidP="00CD2A7D">
      <w:pPr>
        <w:rPr>
          <w:del w:id="1259" w:author="Karandeep Singh" w:date="2025-04-13T22:18:00Z" w16du:dateUtc="2025-04-14T02:18:00Z"/>
        </w:rPr>
      </w:pPr>
      <w:del w:id="1260" w:author="Karandeep Singh" w:date="2025-04-13T22:18:00Z" w16du:dateUtc="2025-04-14T02:18:00Z">
        <w:r>
          <w:delText xml:space="preserve"> NODLL</w:delText>
        </w:r>
      </w:del>
    </w:p>
    <w:p w14:paraId="14E65646" w14:textId="77777777" w:rsidR="00CD2A7D" w:rsidRDefault="00CD2A7D" w:rsidP="00CD2A7D">
      <w:pPr>
        <w:rPr>
          <w:del w:id="1261" w:author="Karandeep Singh" w:date="2025-04-13T22:18:00Z" w16du:dateUtc="2025-04-14T02:18:00Z"/>
        </w:rPr>
      </w:pPr>
      <w:del w:id="1262" w:author="Karandeep Singh" w:date="2025-04-13T22:18:00Z" w16du:dateUtc="2025-04-14T02:18:00Z">
        <w:r>
          <w:delText xml:space="preserve"> NODUMP</w:delText>
        </w:r>
      </w:del>
    </w:p>
    <w:p w14:paraId="63887293" w14:textId="77777777" w:rsidR="00CD2A7D" w:rsidRDefault="00CD2A7D" w:rsidP="00CD2A7D">
      <w:pPr>
        <w:rPr>
          <w:del w:id="1263" w:author="Karandeep Singh" w:date="2025-04-13T22:18:00Z" w16du:dateUtc="2025-04-14T02:18:00Z"/>
        </w:rPr>
      </w:pPr>
      <w:del w:id="1264" w:author="Karandeep Singh" w:date="2025-04-13T22:18:00Z" w16du:dateUtc="2025-04-14T02:18:00Z">
        <w:r>
          <w:delText xml:space="preserve"> NODYNAM</w:delText>
        </w:r>
      </w:del>
    </w:p>
    <w:p w14:paraId="04A0659F" w14:textId="77777777" w:rsidR="00CD2A7D" w:rsidRDefault="00CD2A7D" w:rsidP="00CD2A7D">
      <w:pPr>
        <w:rPr>
          <w:del w:id="1265" w:author="Karandeep Singh" w:date="2025-04-13T22:18:00Z" w16du:dateUtc="2025-04-14T02:18:00Z"/>
        </w:rPr>
      </w:pPr>
      <w:del w:id="1266" w:author="Karandeep Singh" w:date="2025-04-13T22:18:00Z" w16du:dateUtc="2025-04-14T02:18:00Z">
        <w:r>
          <w:delText xml:space="preserve"> NOEXIT</w:delText>
        </w:r>
      </w:del>
    </w:p>
    <w:p w14:paraId="18672DAD" w14:textId="77777777" w:rsidR="00CD2A7D" w:rsidRDefault="00CD2A7D" w:rsidP="00CD2A7D">
      <w:pPr>
        <w:rPr>
          <w:del w:id="1267" w:author="Karandeep Singh" w:date="2025-04-13T22:18:00Z" w16du:dateUtc="2025-04-14T02:18:00Z"/>
        </w:rPr>
      </w:pPr>
      <w:del w:id="1268" w:author="Karandeep Singh" w:date="2025-04-13T22:18:00Z" w16du:dateUtc="2025-04-14T02:18:00Z">
        <w:r>
          <w:delText xml:space="preserve"> NOEXPORTALL</w:delText>
        </w:r>
      </w:del>
    </w:p>
    <w:p w14:paraId="49500011" w14:textId="77777777" w:rsidR="00CD2A7D" w:rsidRDefault="00CD2A7D" w:rsidP="00CD2A7D">
      <w:pPr>
        <w:rPr>
          <w:del w:id="1269" w:author="Karandeep Singh" w:date="2025-04-13T22:18:00Z" w16du:dateUtc="2025-04-14T02:18:00Z"/>
        </w:rPr>
      </w:pPr>
      <w:del w:id="1270" w:author="Karandeep Singh" w:date="2025-04-13T22:18:00Z" w16du:dateUtc="2025-04-14T02:18:00Z">
        <w:r>
          <w:delText xml:space="preserve"> NOFASTSRT</w:delText>
        </w:r>
      </w:del>
    </w:p>
    <w:p w14:paraId="1D1F6B30" w14:textId="77777777" w:rsidR="00CD2A7D" w:rsidRDefault="00CD2A7D" w:rsidP="00CD2A7D">
      <w:pPr>
        <w:rPr>
          <w:del w:id="1271" w:author="Karandeep Singh" w:date="2025-04-13T22:18:00Z" w16du:dateUtc="2025-04-14T02:18:00Z"/>
        </w:rPr>
      </w:pPr>
      <w:del w:id="1272" w:author="Karandeep Singh" w:date="2025-04-13T22:18:00Z" w16du:dateUtc="2025-04-14T02:18:00Z">
        <w:r>
          <w:delText xml:space="preserve">   FLAG(I,I)</w:delText>
        </w:r>
      </w:del>
    </w:p>
    <w:p w14:paraId="595FD033" w14:textId="77777777" w:rsidR="00CD2A7D" w:rsidRDefault="00CD2A7D" w:rsidP="00CD2A7D">
      <w:pPr>
        <w:rPr>
          <w:del w:id="1273" w:author="Karandeep Singh" w:date="2025-04-13T22:18:00Z" w16du:dateUtc="2025-04-14T02:18:00Z"/>
        </w:rPr>
      </w:pPr>
      <w:del w:id="1274" w:author="Karandeep Singh" w:date="2025-04-13T22:18:00Z" w16du:dateUtc="2025-04-14T02:18:00Z">
        <w:r>
          <w:delText xml:space="preserve"> NOFLAGSTD</w:delText>
        </w:r>
      </w:del>
    </w:p>
    <w:p w14:paraId="4BC32478" w14:textId="77777777" w:rsidR="00CD2A7D" w:rsidRDefault="00CD2A7D" w:rsidP="00CD2A7D">
      <w:pPr>
        <w:rPr>
          <w:del w:id="1275" w:author="Karandeep Singh" w:date="2025-04-13T22:18:00Z" w16du:dateUtc="2025-04-14T02:18:00Z"/>
        </w:rPr>
      </w:pPr>
      <w:del w:id="1276" w:author="Karandeep Singh" w:date="2025-04-13T22:18:00Z" w16du:dateUtc="2025-04-14T02:18:00Z">
        <w:r>
          <w:delText xml:space="preserve">   HGPR(PRESERVE)</w:delText>
        </w:r>
      </w:del>
    </w:p>
    <w:p w14:paraId="185AF7AC" w14:textId="77777777" w:rsidR="00CD2A7D" w:rsidRDefault="00CD2A7D" w:rsidP="00CD2A7D">
      <w:pPr>
        <w:rPr>
          <w:del w:id="1277" w:author="Karandeep Singh" w:date="2025-04-13T22:18:00Z" w16du:dateUtc="2025-04-14T02:18:00Z"/>
        </w:rPr>
      </w:pPr>
      <w:del w:id="1278" w:author="Karandeep Singh" w:date="2025-04-13T22:18:00Z" w16du:dateUtc="2025-04-14T02:18:00Z">
        <w:r>
          <w:delText xml:space="preserve"> NOINITCHECK</w:delText>
        </w:r>
      </w:del>
    </w:p>
    <w:p w14:paraId="74DC406C" w14:textId="77777777" w:rsidR="00CD2A7D" w:rsidRDefault="00CD2A7D" w:rsidP="00CD2A7D">
      <w:pPr>
        <w:rPr>
          <w:del w:id="1279" w:author="Karandeep Singh" w:date="2025-04-13T22:18:00Z" w16du:dateUtc="2025-04-14T02:18:00Z"/>
        </w:rPr>
      </w:pPr>
      <w:del w:id="1280" w:author="Karandeep Singh" w:date="2025-04-13T22:18:00Z" w16du:dateUtc="2025-04-14T02:18:00Z">
        <w:r>
          <w:delText xml:space="preserve"> NOINITIAL</w:delText>
        </w:r>
      </w:del>
    </w:p>
    <w:p w14:paraId="40A05F41" w14:textId="77777777" w:rsidR="00CD2A7D" w:rsidRDefault="00CD2A7D" w:rsidP="00CD2A7D">
      <w:pPr>
        <w:rPr>
          <w:del w:id="1281" w:author="Karandeep Singh" w:date="2025-04-13T22:18:00Z" w16du:dateUtc="2025-04-14T02:18:00Z"/>
        </w:rPr>
      </w:pPr>
      <w:del w:id="1282" w:author="Karandeep Singh" w:date="2025-04-13T22:18:00Z" w16du:dateUtc="2025-04-14T02:18:00Z">
        <w:r>
          <w:delText xml:space="preserve">   INLINE</w:delText>
        </w:r>
      </w:del>
    </w:p>
    <w:p w14:paraId="6373095E" w14:textId="77777777" w:rsidR="00CD2A7D" w:rsidRDefault="00CD2A7D" w:rsidP="00CD2A7D">
      <w:pPr>
        <w:rPr>
          <w:del w:id="1283" w:author="Karandeep Singh" w:date="2025-04-13T22:18:00Z" w16du:dateUtc="2025-04-14T02:18:00Z"/>
        </w:rPr>
      </w:pPr>
      <w:del w:id="1284" w:author="Karandeep Singh" w:date="2025-04-13T22:18:00Z" w16du:dateUtc="2025-04-14T02:18:00Z">
        <w:r>
          <w:delText xml:space="preserve">   INTDATE(ANSI)</w:delText>
        </w:r>
      </w:del>
    </w:p>
    <w:p w14:paraId="4F3B434C" w14:textId="77777777" w:rsidR="00CD2A7D" w:rsidRDefault="00CD2A7D" w:rsidP="00CD2A7D">
      <w:pPr>
        <w:rPr>
          <w:del w:id="1285" w:author="Karandeep Singh" w:date="2025-04-13T22:18:00Z" w16du:dateUtc="2025-04-14T02:18:00Z"/>
        </w:rPr>
      </w:pPr>
      <w:del w:id="1286" w:author="Karandeep Singh" w:date="2025-04-13T22:18:00Z" w16du:dateUtc="2025-04-14T02:18:00Z">
        <w:r>
          <w:delText xml:space="preserve"> NOINVDATA</w:delText>
        </w:r>
      </w:del>
    </w:p>
    <w:p w14:paraId="2F91A6E2" w14:textId="77777777" w:rsidR="00CD2A7D" w:rsidRDefault="00CD2A7D" w:rsidP="00CD2A7D">
      <w:pPr>
        <w:rPr>
          <w:del w:id="1287" w:author="Karandeep Singh" w:date="2025-04-13T22:18:00Z" w16du:dateUtc="2025-04-14T02:18:00Z"/>
        </w:rPr>
      </w:pPr>
      <w:del w:id="1288" w:author="Karandeep Singh" w:date="2025-04-13T22:18:00Z" w16du:dateUtc="2025-04-14T02:18:00Z">
        <w:r>
          <w:delText xml:space="preserve">   LANGUAGE(EN)</w:delText>
        </w:r>
      </w:del>
    </w:p>
    <w:p w14:paraId="01BBF1A4" w14:textId="77777777" w:rsidR="00CD2A7D" w:rsidRDefault="00CD2A7D" w:rsidP="00CD2A7D">
      <w:pPr>
        <w:rPr>
          <w:del w:id="1289" w:author="Karandeep Singh" w:date="2025-04-13T22:18:00Z" w16du:dateUtc="2025-04-14T02:18:00Z"/>
        </w:rPr>
      </w:pPr>
      <w:del w:id="1290" w:author="Karandeep Singh" w:date="2025-04-13T22:18:00Z" w16du:dateUtc="2025-04-14T02:18:00Z">
        <w:r>
          <w:delText xml:space="preserve">   LINECOUNT(60)</w:delText>
        </w:r>
      </w:del>
    </w:p>
    <w:p w14:paraId="2231C346" w14:textId="77777777" w:rsidR="00CD2A7D" w:rsidRDefault="00CD2A7D" w:rsidP="00CD2A7D">
      <w:pPr>
        <w:rPr>
          <w:del w:id="1291" w:author="Karandeep Singh" w:date="2025-04-13T22:18:00Z" w16du:dateUtc="2025-04-14T02:18:00Z"/>
        </w:rPr>
      </w:pPr>
      <w:del w:id="1292" w:author="Karandeep Singh" w:date="2025-04-13T22:18:00Z" w16du:dateUtc="2025-04-14T02:18:00Z">
        <w:r>
          <w:delText xml:space="preserve"> NOLIST</w:delText>
        </w:r>
      </w:del>
    </w:p>
    <w:p w14:paraId="6A1D0BBA" w14:textId="77777777" w:rsidR="00CD2A7D" w:rsidRDefault="00CD2A7D" w:rsidP="00CD2A7D">
      <w:pPr>
        <w:rPr>
          <w:del w:id="1293" w:author="Karandeep Singh" w:date="2025-04-13T22:18:00Z" w16du:dateUtc="2025-04-14T02:18:00Z"/>
        </w:rPr>
      </w:pPr>
      <w:del w:id="1294" w:author="Karandeep Singh" w:date="2025-04-13T22:18:00Z" w16du:dateUtc="2025-04-14T02:18:00Z">
        <w:r>
          <w:delText xml:space="preserve">   LP(32)</w:delText>
        </w:r>
      </w:del>
    </w:p>
    <w:p w14:paraId="7757D15B" w14:textId="77777777" w:rsidR="00CD2A7D" w:rsidRDefault="00CD2A7D" w:rsidP="00CD2A7D">
      <w:pPr>
        <w:rPr>
          <w:del w:id="1295" w:author="Karandeep Singh" w:date="2025-04-13T22:18:00Z" w16du:dateUtc="2025-04-14T02:18:00Z"/>
        </w:rPr>
      </w:pPr>
      <w:del w:id="1296" w:author="Karandeep Singh" w:date="2025-04-13T22:18:00Z" w16du:dateUtc="2025-04-14T02:18:00Z">
        <w:r>
          <w:delText xml:space="preserve"> NOMAP</w:delText>
        </w:r>
      </w:del>
    </w:p>
    <w:p w14:paraId="7F079ABF" w14:textId="77777777" w:rsidR="00CD2A7D" w:rsidRDefault="00CD2A7D" w:rsidP="00CD2A7D">
      <w:pPr>
        <w:rPr>
          <w:del w:id="1297" w:author="Karandeep Singh" w:date="2025-04-13T22:18:00Z" w16du:dateUtc="2025-04-14T02:18:00Z"/>
        </w:rPr>
      </w:pPr>
      <w:del w:id="1298" w:author="Karandeep Singh" w:date="2025-04-13T22:18:00Z" w16du:dateUtc="2025-04-14T02:18:00Z">
        <w:r>
          <w:delText xml:space="preserve">   MAXPCF(100000)</w:delText>
        </w:r>
      </w:del>
    </w:p>
    <w:p w14:paraId="61C899FB" w14:textId="77777777" w:rsidR="00CD2A7D" w:rsidRDefault="00CD2A7D" w:rsidP="00CD2A7D">
      <w:pPr>
        <w:rPr>
          <w:del w:id="1299" w:author="Karandeep Singh" w:date="2025-04-13T22:18:00Z" w16du:dateUtc="2025-04-14T02:18:00Z"/>
        </w:rPr>
      </w:pPr>
      <w:del w:id="1300" w:author="Karandeep Singh" w:date="2025-04-13T22:18:00Z" w16du:dateUtc="2025-04-14T02:18:00Z">
        <w:r>
          <w:delText xml:space="preserve"> NOMDECK</w:delText>
        </w:r>
      </w:del>
    </w:p>
    <w:p w14:paraId="67C8111E" w14:textId="77777777" w:rsidR="00CD2A7D" w:rsidRDefault="00CD2A7D" w:rsidP="00CD2A7D">
      <w:pPr>
        <w:rPr>
          <w:del w:id="1301" w:author="Karandeep Singh" w:date="2025-04-13T22:18:00Z" w16du:dateUtc="2025-04-14T02:18:00Z"/>
        </w:rPr>
      </w:pPr>
      <w:del w:id="1302" w:author="Karandeep Singh" w:date="2025-04-13T22:18:00Z" w16du:dateUtc="2025-04-14T02:18:00Z">
        <w:r>
          <w:delText xml:space="preserve"> NONAME</w:delText>
        </w:r>
      </w:del>
    </w:p>
    <w:p w14:paraId="01458B10" w14:textId="77777777" w:rsidR="00CD2A7D" w:rsidRDefault="00CD2A7D" w:rsidP="00CD2A7D">
      <w:pPr>
        <w:rPr>
          <w:del w:id="1303" w:author="Karandeep Singh" w:date="2025-04-13T22:18:00Z" w16du:dateUtc="2025-04-14T02:18:00Z"/>
        </w:rPr>
      </w:pPr>
      <w:del w:id="1304" w:author="Karandeep Singh" w:date="2025-04-13T22:18:00Z" w16du:dateUtc="2025-04-14T02:18:00Z">
        <w:r>
          <w:delText xml:space="preserve">   NSYMBOL(NATIONAL)</w:delText>
        </w:r>
      </w:del>
    </w:p>
    <w:p w14:paraId="63F48C26" w14:textId="77777777" w:rsidR="00CD2A7D" w:rsidRDefault="00CD2A7D" w:rsidP="00CD2A7D">
      <w:pPr>
        <w:rPr>
          <w:del w:id="1305" w:author="Karandeep Singh" w:date="2025-04-13T22:18:00Z" w16du:dateUtc="2025-04-14T02:18:00Z"/>
        </w:rPr>
      </w:pPr>
      <w:del w:id="1306" w:author="Karandeep Singh" w:date="2025-04-13T22:18:00Z" w16du:dateUtc="2025-04-14T02:18:00Z">
        <w:r>
          <w:delText xml:space="preserve"> NONUMBER</w:delText>
        </w:r>
      </w:del>
    </w:p>
    <w:p w14:paraId="37B17582" w14:textId="77777777" w:rsidR="00CD2A7D" w:rsidRDefault="00CD2A7D" w:rsidP="00CD2A7D">
      <w:pPr>
        <w:rPr>
          <w:del w:id="1307" w:author="Karandeep Singh" w:date="2025-04-13T22:18:00Z" w16du:dateUtc="2025-04-14T02:18:00Z"/>
        </w:rPr>
      </w:pPr>
      <w:del w:id="1308" w:author="Karandeep Singh" w:date="2025-04-13T22:18:00Z" w16du:dateUtc="2025-04-14T02:18:00Z">
        <w:r>
          <w:delText xml:space="preserve"> NONUMCHECK</w:delText>
        </w:r>
      </w:del>
    </w:p>
    <w:p w14:paraId="2DF5CA27" w14:textId="77777777" w:rsidR="00CD2A7D" w:rsidRDefault="00CD2A7D" w:rsidP="00CD2A7D">
      <w:pPr>
        <w:rPr>
          <w:del w:id="1309" w:author="Karandeep Singh" w:date="2025-04-13T22:18:00Z" w16du:dateUtc="2025-04-14T02:18:00Z"/>
        </w:rPr>
      </w:pPr>
      <w:del w:id="1310" w:author="Karandeep Singh" w:date="2025-04-13T22:18:00Z" w16du:dateUtc="2025-04-14T02:18:00Z">
        <w:r>
          <w:delText xml:space="preserve">   NUMPROC(NOPFD)</w:delText>
        </w:r>
      </w:del>
    </w:p>
    <w:p w14:paraId="49591069" w14:textId="77777777" w:rsidR="00CD2A7D" w:rsidRDefault="00CD2A7D" w:rsidP="00CD2A7D">
      <w:pPr>
        <w:rPr>
          <w:del w:id="1311" w:author="Karandeep Singh" w:date="2025-04-13T22:18:00Z" w16du:dateUtc="2025-04-14T02:18:00Z"/>
        </w:rPr>
      </w:pPr>
      <w:del w:id="1312" w:author="Karandeep Singh" w:date="2025-04-13T22:18:00Z" w16du:dateUtc="2025-04-14T02:18:00Z">
        <w:r>
          <w:delText xml:space="preserve">   OBJECT</w:delText>
        </w:r>
      </w:del>
    </w:p>
    <w:p w14:paraId="78D7689A" w14:textId="77777777" w:rsidR="00CD2A7D" w:rsidRDefault="00CD2A7D" w:rsidP="00CD2A7D">
      <w:pPr>
        <w:rPr>
          <w:del w:id="1313" w:author="Karandeep Singh" w:date="2025-04-13T22:18:00Z" w16du:dateUtc="2025-04-14T02:18:00Z"/>
        </w:rPr>
      </w:pPr>
      <w:del w:id="1314" w:author="Karandeep Singh" w:date="2025-04-13T22:18:00Z" w16du:dateUtc="2025-04-14T02:18:00Z">
        <w:r>
          <w:delText xml:space="preserve"> NOOFFSET</w:delText>
        </w:r>
      </w:del>
    </w:p>
    <w:p w14:paraId="7AD4E1B0" w14:textId="77777777" w:rsidR="00CD2A7D" w:rsidRDefault="00CD2A7D" w:rsidP="00CD2A7D">
      <w:pPr>
        <w:rPr>
          <w:del w:id="1315" w:author="Karandeep Singh" w:date="2025-04-13T22:18:00Z" w16du:dateUtc="2025-04-14T02:18:00Z"/>
        </w:rPr>
      </w:pPr>
      <w:del w:id="1316" w:author="Karandeep Singh" w:date="2025-04-13T22:18:00Z" w16du:dateUtc="2025-04-14T02:18:00Z">
        <w:r>
          <w:delText xml:space="preserve">   OPTIMIZE(0)</w:delText>
        </w:r>
      </w:del>
    </w:p>
    <w:p w14:paraId="53E325FB" w14:textId="77777777" w:rsidR="00CD2A7D" w:rsidRDefault="00CD2A7D" w:rsidP="00CD2A7D">
      <w:pPr>
        <w:rPr>
          <w:del w:id="1317" w:author="Karandeep Singh" w:date="2025-04-13T22:18:00Z" w16du:dateUtc="2025-04-14T02:18:00Z"/>
        </w:rPr>
      </w:pPr>
      <w:del w:id="1318" w:author="Karandeep Singh" w:date="2025-04-13T22:18:00Z" w16du:dateUtc="2025-04-14T02:18:00Z">
        <w:r>
          <w:delText xml:space="preserve">   OUTDD(SYSOUT)</w:delText>
        </w:r>
      </w:del>
    </w:p>
    <w:p w14:paraId="4C34F090" w14:textId="77777777" w:rsidR="00CD2A7D" w:rsidRDefault="00CD2A7D" w:rsidP="00CD2A7D">
      <w:pPr>
        <w:rPr>
          <w:del w:id="1319" w:author="Karandeep Singh" w:date="2025-04-13T22:18:00Z" w16du:dateUtc="2025-04-14T02:18:00Z"/>
        </w:rPr>
      </w:pPr>
      <w:del w:id="1320" w:author="Karandeep Singh" w:date="2025-04-13T22:18:00Z" w16du:dateUtc="2025-04-14T02:18:00Z">
        <w:r>
          <w:delText xml:space="preserve"> NOPARMCHECK</w:delText>
        </w:r>
      </w:del>
    </w:p>
    <w:p w14:paraId="25FDB11C" w14:textId="77777777" w:rsidR="00CD2A7D" w:rsidRDefault="00CD2A7D" w:rsidP="00CD2A7D">
      <w:pPr>
        <w:rPr>
          <w:del w:id="1321" w:author="Karandeep Singh" w:date="2025-04-13T22:18:00Z" w16du:dateUtc="2025-04-14T02:18:00Z"/>
        </w:rPr>
      </w:pPr>
      <w:del w:id="1322" w:author="Karandeep Singh" w:date="2025-04-13T22:18:00Z" w16du:dateUtc="2025-04-14T02:18:00Z">
        <w:r>
          <w:delText xml:space="preserve">   PGMNAME(COMPAT)</w:delText>
        </w:r>
      </w:del>
    </w:p>
    <w:p w14:paraId="16629E0B" w14:textId="25682AD6" w:rsidR="00C97A3E" w:rsidRDefault="00CD2A7D" w:rsidP="00C97A3E">
      <w:del w:id="1323" w:author="Karandeep Singh" w:date="2025-04-13T22:18:00Z" w16du:dateUtc="2025-04-14T02:18:00Z">
        <w:r>
          <w:delText>PP 5655-EC6 IBM Enterprise COBOL for z/OS  6.3.0 P240906                 Date 03/31</w:delText>
        </w:r>
      </w:del>
      <w:r w:rsidR="00C97A3E">
        <w:t xml:space="preserve">/2025  Time </w:t>
      </w:r>
      <w:del w:id="1324" w:author="Karandeep Singh" w:date="2025-04-13T22:18:00Z" w16du:dateUtc="2025-04-14T02:18:00Z">
        <w:r>
          <w:delText>19:10:34</w:delText>
        </w:r>
      </w:del>
      <w:ins w:id="1325" w:author="Karandeep Singh" w:date="2025-04-13T22:18:00Z" w16du:dateUtc="2025-04-14T02:18:00Z">
        <w:r w:rsidR="00C97A3E">
          <w:t>21:09:21</w:t>
        </w:r>
      </w:ins>
      <w:r w:rsidR="00C97A3E">
        <w:t xml:space="preserve">   Page     2</w:t>
      </w:r>
    </w:p>
    <w:p w14:paraId="6055CBC2" w14:textId="77777777" w:rsidR="00C97A3E" w:rsidRDefault="00C97A3E" w:rsidP="00C97A3E">
      <w:r>
        <w:t xml:space="preserve">   QUALIFY(COMPAT)</w:t>
      </w:r>
    </w:p>
    <w:p w14:paraId="5676C16B" w14:textId="77777777" w:rsidR="00C97A3E" w:rsidRDefault="00C97A3E" w:rsidP="00C97A3E">
      <w:r>
        <w:t xml:space="preserve">   RENT</w:t>
      </w:r>
    </w:p>
    <w:p w14:paraId="24E70DF3" w14:textId="77777777" w:rsidR="00C97A3E" w:rsidRDefault="00C97A3E" w:rsidP="00C97A3E">
      <w:r>
        <w:t xml:space="preserve">   RMODE(AUTO)</w:t>
      </w:r>
    </w:p>
    <w:p w14:paraId="4F0EE237" w14:textId="77777777" w:rsidR="00C97A3E" w:rsidRDefault="00C97A3E" w:rsidP="00C97A3E">
      <w:r>
        <w:t xml:space="preserve"> NORULES</w:t>
      </w:r>
    </w:p>
    <w:p w14:paraId="09094800" w14:textId="77777777" w:rsidR="00C97A3E" w:rsidRDefault="00C97A3E" w:rsidP="00C97A3E">
      <w:r>
        <w:t xml:space="preserve"> NOSERVICE</w:t>
      </w:r>
    </w:p>
    <w:p w14:paraId="441BF0AE" w14:textId="77777777" w:rsidR="00C97A3E" w:rsidRDefault="00C97A3E" w:rsidP="00C97A3E">
      <w:r>
        <w:t xml:space="preserve">   SEQUENCE</w:t>
      </w:r>
    </w:p>
    <w:p w14:paraId="7EED2464" w14:textId="77777777" w:rsidR="00C97A3E" w:rsidRDefault="00C97A3E" w:rsidP="00C97A3E">
      <w:r>
        <w:t xml:space="preserve">   SOURCE(DEC)</w:t>
      </w:r>
    </w:p>
    <w:p w14:paraId="6A9A00B8" w14:textId="77777777" w:rsidR="00C97A3E" w:rsidRDefault="00C97A3E" w:rsidP="00C97A3E">
      <w:r>
        <w:t xml:space="preserve">   SPACE(1)</w:t>
      </w:r>
    </w:p>
    <w:p w14:paraId="311A7E5E" w14:textId="77777777" w:rsidR="00C97A3E" w:rsidRDefault="00C97A3E" w:rsidP="00C97A3E">
      <w:r>
        <w:t xml:space="preserve"> NOSQL</w:t>
      </w:r>
    </w:p>
    <w:p w14:paraId="606EA8B9" w14:textId="77777777" w:rsidR="00C97A3E" w:rsidRDefault="00C97A3E" w:rsidP="00C97A3E">
      <w:r>
        <w:t xml:space="preserve">   SQLCCSID</w:t>
      </w:r>
    </w:p>
    <w:p w14:paraId="104BB37A" w14:textId="77777777" w:rsidR="00C97A3E" w:rsidRDefault="00C97A3E" w:rsidP="00C97A3E">
      <w:r>
        <w:t xml:space="preserve"> NOSQLIMS</w:t>
      </w:r>
    </w:p>
    <w:p w14:paraId="433102DF" w14:textId="77777777" w:rsidR="00C97A3E" w:rsidRDefault="00C97A3E" w:rsidP="00C97A3E">
      <w:r>
        <w:t xml:space="preserve"> NOSSRANGE</w:t>
      </w:r>
    </w:p>
    <w:p w14:paraId="4A47FDA7" w14:textId="77777777" w:rsidR="00C97A3E" w:rsidRDefault="00C97A3E" w:rsidP="00C97A3E">
      <w:r>
        <w:t xml:space="preserve"> NOSTGOPT</w:t>
      </w:r>
    </w:p>
    <w:p w14:paraId="46DAC4F0" w14:textId="77777777" w:rsidR="00C97A3E" w:rsidRDefault="00C97A3E" w:rsidP="00C97A3E">
      <w:r>
        <w:t xml:space="preserve">   SUPPRESS</w:t>
      </w:r>
    </w:p>
    <w:p w14:paraId="51C1F9C9" w14:textId="77777777" w:rsidR="00C97A3E" w:rsidRDefault="00C97A3E" w:rsidP="00C97A3E">
      <w:r>
        <w:t xml:space="preserve"> NOTERM</w:t>
      </w:r>
    </w:p>
    <w:p w14:paraId="1998829E" w14:textId="77777777" w:rsidR="00C97A3E" w:rsidRDefault="00C97A3E" w:rsidP="00C97A3E">
      <w:r>
        <w:t xml:space="preserve">   TEST(NOEJPD,DWARF,SOURCE,NOSEPARATE)</w:t>
      </w:r>
    </w:p>
    <w:p w14:paraId="0AD79EC6" w14:textId="77777777" w:rsidR="00C97A3E" w:rsidRDefault="00C97A3E" w:rsidP="00C97A3E">
      <w:r>
        <w:t xml:space="preserve"> NOTHREAD</w:t>
      </w:r>
    </w:p>
    <w:p w14:paraId="0CF2CE53" w14:textId="77777777" w:rsidR="00C97A3E" w:rsidRDefault="00C97A3E" w:rsidP="00C97A3E">
      <w:r>
        <w:t xml:space="preserve">   TRUNC(STD)</w:t>
      </w:r>
    </w:p>
    <w:p w14:paraId="59E20910" w14:textId="77777777" w:rsidR="00C97A3E" w:rsidRDefault="00C97A3E" w:rsidP="00C97A3E">
      <w:r>
        <w:t xml:space="preserve">   TUNE(8)</w:t>
      </w:r>
    </w:p>
    <w:p w14:paraId="4F828C85" w14:textId="77777777" w:rsidR="00C97A3E" w:rsidRDefault="00C97A3E" w:rsidP="00C97A3E">
      <w:r>
        <w:t xml:space="preserve"> NOVBREF</w:t>
      </w:r>
    </w:p>
    <w:p w14:paraId="5E559EC2" w14:textId="77777777" w:rsidR="00C97A3E" w:rsidRDefault="00C97A3E" w:rsidP="00C97A3E">
      <w:r>
        <w:t xml:space="preserve">   VLR(STANDARD)</w:t>
      </w:r>
    </w:p>
    <w:p w14:paraId="15B86D84" w14:textId="77777777" w:rsidR="00C97A3E" w:rsidRDefault="00C97A3E" w:rsidP="00C97A3E">
      <w:r>
        <w:t xml:space="preserve">   VSAMOPENFS(COMPAT)</w:t>
      </w:r>
    </w:p>
    <w:p w14:paraId="5F4E3027" w14:textId="77777777" w:rsidR="00C97A3E" w:rsidRDefault="00C97A3E" w:rsidP="00C97A3E">
      <w:r>
        <w:t xml:space="preserve"> NOWORD</w:t>
      </w:r>
    </w:p>
    <w:p w14:paraId="559A21C8" w14:textId="77777777" w:rsidR="00C97A3E" w:rsidRDefault="00C97A3E" w:rsidP="00C97A3E">
      <w:r>
        <w:t xml:space="preserve">   XMLPARSE(XMLSS)</w:t>
      </w:r>
    </w:p>
    <w:p w14:paraId="150ED8CA" w14:textId="77777777" w:rsidR="00C97A3E" w:rsidRDefault="00C97A3E" w:rsidP="00C97A3E">
      <w:r>
        <w:t xml:space="preserve">   XREF(FULL)</w:t>
      </w:r>
    </w:p>
    <w:p w14:paraId="759F7CC5" w14:textId="77777777" w:rsidR="00C97A3E" w:rsidRDefault="00C97A3E" w:rsidP="00C97A3E">
      <w:r>
        <w:t xml:space="preserve">   ZWB</w:t>
      </w:r>
    </w:p>
    <w:p w14:paraId="02828509" w14:textId="3C58F5E5" w:rsidR="00C97A3E" w:rsidRDefault="00C97A3E" w:rsidP="00C97A3E">
      <w:r>
        <w:t xml:space="preserve">PP 5655-EC6 IBM Enterprise COBOL for z/OS  6.3.0 P240906       PROGREP   Date </w:t>
      </w:r>
      <w:del w:id="1326" w:author="Karandeep Singh" w:date="2025-04-13T22:18:00Z" w16du:dateUtc="2025-04-14T02:18:00Z">
        <w:r w:rsidR="00CD2A7D">
          <w:delText>03/31</w:delText>
        </w:r>
      </w:del>
      <w:ins w:id="1327" w:author="Karandeep Singh" w:date="2025-04-13T22:18:00Z" w16du:dateUtc="2025-04-14T02:18:00Z">
        <w:r>
          <w:t>04/13</w:t>
        </w:r>
      </w:ins>
      <w:r>
        <w:t xml:space="preserve">/2025  Time </w:t>
      </w:r>
      <w:del w:id="1328" w:author="Karandeep Singh" w:date="2025-04-13T22:18:00Z" w16du:dateUtc="2025-04-14T02:18:00Z">
        <w:r w:rsidR="00CD2A7D">
          <w:delText>19:10:34</w:delText>
        </w:r>
      </w:del>
      <w:ins w:id="1329" w:author="Karandeep Singh" w:date="2025-04-13T22:18:00Z" w16du:dateUtc="2025-04-14T02:18:00Z">
        <w:r>
          <w:t>21:09:21</w:t>
        </w:r>
      </w:ins>
      <w:r>
        <w:t xml:space="preserve">   Page     3</w:t>
      </w:r>
    </w:p>
    <w:p w14:paraId="64365A4C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14330003" w14:textId="77777777" w:rsidR="00C97A3E" w:rsidRDefault="00C97A3E" w:rsidP="00C97A3E">
      <w:r>
        <w:t>/* PROGREP</w:t>
      </w:r>
    </w:p>
    <w:p w14:paraId="03943AE0" w14:textId="77777777" w:rsidR="00C97A3E" w:rsidRDefault="00C97A3E" w:rsidP="00C97A3E">
      <w:r>
        <w:t xml:space="preserve">  000001                IDENTIFICATION DIVISION.</w:t>
      </w:r>
    </w:p>
    <w:p w14:paraId="68A3574C" w14:textId="77777777" w:rsidR="00C97A3E" w:rsidRDefault="00C97A3E" w:rsidP="00C97A3E">
      <w:r>
        <w:t xml:space="preserve">  000002</w:t>
      </w:r>
    </w:p>
    <w:p w14:paraId="5D58FA17" w14:textId="77777777" w:rsidR="00C97A3E" w:rsidRDefault="00C97A3E" w:rsidP="00C97A3E">
      <w:r>
        <w:t xml:space="preserve">  000003                PROGRAM-ID. PROGREP.</w:t>
      </w:r>
    </w:p>
    <w:p w14:paraId="397F2B62" w14:textId="77777777" w:rsidR="00C97A3E" w:rsidRDefault="00C97A3E" w:rsidP="00C97A3E">
      <w:r>
        <w:t xml:space="preserve">  000004               ******************************************************************</w:t>
      </w:r>
    </w:p>
    <w:p w14:paraId="5EB01F13" w14:textId="77777777" w:rsidR="00C97A3E" w:rsidRDefault="00C97A3E" w:rsidP="00C97A3E">
      <w:r>
        <w:t xml:space="preserve">  000005               *                      INFO6104 PROGRAM PROJECT                  *</w:t>
      </w:r>
    </w:p>
    <w:p w14:paraId="25A4F8E4" w14:textId="77777777" w:rsidR="00C97A3E" w:rsidRDefault="00C97A3E" w:rsidP="00C97A3E">
      <w:r>
        <w:t xml:space="preserve">  000006               *                        PROGREP1                                *</w:t>
      </w:r>
    </w:p>
    <w:p w14:paraId="44ED0643" w14:textId="77777777" w:rsidR="00C97A3E" w:rsidRDefault="00C97A3E" w:rsidP="00C97A3E">
      <w:r>
        <w:t xml:space="preserve">  000007               *                COBOL MVS PROGRAM DESCRIPTION                   *</w:t>
      </w:r>
    </w:p>
    <w:p w14:paraId="54162476" w14:textId="77777777" w:rsidR="00C97A3E" w:rsidRDefault="00C97A3E" w:rsidP="00C97A3E">
      <w:r>
        <w:t xml:space="preserve">  000008               ******************************************************************</w:t>
      </w:r>
    </w:p>
    <w:p w14:paraId="7081A0D3" w14:textId="77777777" w:rsidR="00C97A3E" w:rsidRDefault="00C97A3E" w:rsidP="00C97A3E">
      <w:r>
        <w:t xml:space="preserve">  000009               * PROGRAM DESCRIPTION:                                           *</w:t>
      </w:r>
    </w:p>
    <w:p w14:paraId="3803B650" w14:textId="77777777" w:rsidR="00C97A3E" w:rsidRDefault="00C97A3E" w:rsidP="00C97A3E">
      <w:r>
        <w:t xml:space="preserve">  000010               *   DOUBLE LEVEL CONTROL BREAK PROGRAM CALCULATING NET SALES     *</w:t>
      </w:r>
    </w:p>
    <w:p w14:paraId="0175F80D" w14:textId="77777777" w:rsidR="00C97A3E" w:rsidRDefault="00C97A3E" w:rsidP="00C97A3E">
      <w:r>
        <w:t xml:space="preserve">  000011               *   AND COMMISSION FOR EACH DEPARTMENT IN EACH BRANCH.           *</w:t>
      </w:r>
    </w:p>
    <w:p w14:paraId="25B9CE29" w14:textId="77777777" w:rsidR="00C97A3E" w:rsidRDefault="00C97A3E" w:rsidP="00C97A3E">
      <w:r>
        <w:t xml:space="preserve">  000012               *   DEPARTMENT, BRANCH  AND COMPANY  TOTALS ARE CALCULATED       *</w:t>
      </w:r>
    </w:p>
    <w:p w14:paraId="6426C0A7" w14:textId="77777777" w:rsidR="00C97A3E" w:rsidRDefault="00C97A3E" w:rsidP="00C97A3E">
      <w:r>
        <w:t xml:space="preserve">  000013               *   UPDATED TO USE A VSAM MASTER FILE AND ALTERNATE INDEX.       *</w:t>
      </w:r>
    </w:p>
    <w:p w14:paraId="3DB9B021" w14:textId="77777777" w:rsidR="00C97A3E" w:rsidRDefault="00C97A3E" w:rsidP="00C97A3E">
      <w:r>
        <w:t xml:space="preserve">  000014               *   CALLS PROGSTA1 TO PERFORM STAR RATING.                       *</w:t>
      </w:r>
    </w:p>
    <w:p w14:paraId="17A6C1E6" w14:textId="77777777" w:rsidR="00C97A3E" w:rsidRDefault="00C97A3E" w:rsidP="00C97A3E">
      <w:r>
        <w:t xml:space="preserve">  000015               *                                                                *</w:t>
      </w:r>
    </w:p>
    <w:p w14:paraId="73695B36" w14:textId="77777777" w:rsidR="00C97A3E" w:rsidRDefault="00C97A3E" w:rsidP="00C97A3E">
      <w:r>
        <w:t xml:space="preserve">  000016               * INPUT DD  NAME    FILE IDENTIFIER    FILE DESCRIPTION          *</w:t>
      </w:r>
    </w:p>
    <w:p w14:paraId="2BDD0B79" w14:textId="77777777" w:rsidR="00C97A3E" w:rsidRDefault="00C97A3E" w:rsidP="00C97A3E">
      <w:r>
        <w:t xml:space="preserve">  000017               * --------------    ---------------    ----------------          *</w:t>
      </w:r>
    </w:p>
    <w:p w14:paraId="5A0DE750" w14:textId="77777777" w:rsidR="00C97A3E" w:rsidRDefault="00C97A3E" w:rsidP="00C97A3E">
      <w:r>
        <w:t xml:space="preserve">  000018               *   SALESKS           SALESKS           SALES PERSON DATA        *</w:t>
      </w:r>
    </w:p>
    <w:p w14:paraId="626FD767" w14:textId="77777777" w:rsidR="00C97A3E" w:rsidRDefault="00C97A3E" w:rsidP="00C97A3E">
      <w:r>
        <w:t xml:space="preserve">  000019               *                                                                *</w:t>
      </w:r>
    </w:p>
    <w:p w14:paraId="77A78778" w14:textId="77777777" w:rsidR="00C97A3E" w:rsidRDefault="00C97A3E" w:rsidP="00C97A3E">
      <w:r>
        <w:t xml:space="preserve">  000020               * OUTPUT DD  NAME   FILE IDENTIFIER    FILE DESCRIPTION          *</w:t>
      </w:r>
    </w:p>
    <w:p w14:paraId="71050CDD" w14:textId="77777777" w:rsidR="00C97A3E" w:rsidRDefault="00C97A3E" w:rsidP="00C97A3E">
      <w:r>
        <w:t xml:space="preserve">  000021               * ----------------  ---------------    ----------------          *</w:t>
      </w:r>
    </w:p>
    <w:p w14:paraId="69CB674E" w14:textId="77777777" w:rsidR="00C97A3E" w:rsidRDefault="00C97A3E" w:rsidP="00C97A3E">
      <w:r>
        <w:t xml:space="preserve">  000022               *   SALESRPT          SALESRPT         SYSPRINT REPORT FILE      *</w:t>
      </w:r>
    </w:p>
    <w:p w14:paraId="3B470044" w14:textId="77777777" w:rsidR="00C97A3E" w:rsidRDefault="00C97A3E" w:rsidP="00C97A3E">
      <w:r>
        <w:t xml:space="preserve">  000023               *                                                                *</w:t>
      </w:r>
    </w:p>
    <w:p w14:paraId="2DE1FDE1" w14:textId="77777777" w:rsidR="00C97A3E" w:rsidRDefault="00C97A3E" w:rsidP="00C97A3E">
      <w:r>
        <w:t xml:space="preserve">  000024               *   COPYBOOKS         DESCRIPTION                                *</w:t>
      </w:r>
    </w:p>
    <w:p w14:paraId="51D57E06" w14:textId="77777777" w:rsidR="00C97A3E" w:rsidRDefault="00C97A3E" w:rsidP="00C97A3E">
      <w:r>
        <w:t xml:space="preserve">  000025               * ----------------  ---------------                              *</w:t>
      </w:r>
    </w:p>
    <w:p w14:paraId="06508B7E" w14:textId="77777777" w:rsidR="00C97A3E" w:rsidRDefault="00C97A3E" w:rsidP="00C97A3E">
      <w:r>
        <w:t xml:space="preserve">  000026               *   CCS2SLP         LAYOUT FOR SALEPERSON MASTER FILE            *</w:t>
      </w:r>
    </w:p>
    <w:p w14:paraId="5B04160C" w14:textId="77777777" w:rsidR="00C97A3E" w:rsidRDefault="00C97A3E" w:rsidP="00C97A3E">
      <w:r>
        <w:t xml:space="preserve">  000027               ******************************************************************</w:t>
      </w:r>
    </w:p>
    <w:p w14:paraId="46CEA9D1" w14:textId="77777777" w:rsidR="00C97A3E" w:rsidRDefault="00C97A3E" w:rsidP="00C97A3E">
      <w:r>
        <w:t xml:space="preserve">  000028                ENVIRONMENT DIVISION.</w:t>
      </w:r>
    </w:p>
    <w:p w14:paraId="0155A081" w14:textId="77777777" w:rsidR="00C97A3E" w:rsidRDefault="00C97A3E" w:rsidP="00C97A3E">
      <w:r>
        <w:t xml:space="preserve">  000029</w:t>
      </w:r>
    </w:p>
    <w:p w14:paraId="4CFB25B7" w14:textId="77777777" w:rsidR="00C97A3E" w:rsidRDefault="00C97A3E" w:rsidP="00C97A3E">
      <w:r>
        <w:t xml:space="preserve">  000030                INPUT-OUTPUT SECTION.</w:t>
      </w:r>
    </w:p>
    <w:p w14:paraId="59E2C7CE" w14:textId="77777777" w:rsidR="00C97A3E" w:rsidRDefault="00C97A3E" w:rsidP="00C97A3E">
      <w:r>
        <w:t xml:space="preserve">  000031</w:t>
      </w:r>
    </w:p>
    <w:p w14:paraId="6C180579" w14:textId="77777777" w:rsidR="00C97A3E" w:rsidRDefault="00C97A3E" w:rsidP="00C97A3E">
      <w:r>
        <w:t xml:space="preserve">  000032                FILE-CONTROL.</w:t>
      </w:r>
    </w:p>
    <w:p w14:paraId="7096D26A" w14:textId="77777777" w:rsidR="00C97A3E" w:rsidRDefault="00C97A3E" w:rsidP="00C97A3E">
      <w:r>
        <w:t xml:space="preserve">  000033</w:t>
      </w:r>
    </w:p>
    <w:p w14:paraId="6513163B" w14:textId="77777777" w:rsidR="00C97A3E" w:rsidRDefault="00C97A3E" w:rsidP="00C97A3E">
      <w:r>
        <w:t xml:space="preserve">  000034                    SELECT SALESMAST ASSIGN TO SLSPKS                                     47</w:t>
      </w:r>
    </w:p>
    <w:p w14:paraId="2848BAAA" w14:textId="77777777" w:rsidR="00C97A3E" w:rsidRDefault="00C97A3E" w:rsidP="00C97A3E">
      <w:r>
        <w:t xml:space="preserve">  000035                      ORGANIZATION IS INDEXED</w:t>
      </w:r>
    </w:p>
    <w:p w14:paraId="092DCE73" w14:textId="77777777" w:rsidR="00C97A3E" w:rsidRDefault="00C97A3E" w:rsidP="00C97A3E">
      <w:r>
        <w:t xml:space="preserve">  000036                      ACCESS IS SEQUENTIAL</w:t>
      </w:r>
    </w:p>
    <w:p w14:paraId="3D55B837" w14:textId="77777777" w:rsidR="00C97A3E" w:rsidRDefault="00C97A3E" w:rsidP="00C97A3E">
      <w:r>
        <w:t xml:space="preserve">  000037                      RECORD KEY IS SALESPERSON-NO                                        56</w:t>
      </w:r>
    </w:p>
    <w:p w14:paraId="1C88F6CA" w14:textId="77777777" w:rsidR="00C97A3E" w:rsidRDefault="00C97A3E" w:rsidP="00C97A3E">
      <w:r>
        <w:t xml:space="preserve">  000038                      ALTERNATE KEY IS SALESPERSON-BRANCH-NO WITH DUPLICATES              61</w:t>
      </w:r>
    </w:p>
    <w:p w14:paraId="4D7070EF" w14:textId="77777777" w:rsidR="00C97A3E" w:rsidRDefault="00C97A3E" w:rsidP="00C97A3E">
      <w:r>
        <w:t xml:space="preserve">  000039                      FILE STATUS IS WS-IN-STATUS.                                        76</w:t>
      </w:r>
    </w:p>
    <w:p w14:paraId="6DA95A96" w14:textId="77777777" w:rsidR="00C97A3E" w:rsidRDefault="00C97A3E" w:rsidP="00C97A3E">
      <w:r>
        <w:t xml:space="preserve">  000040</w:t>
      </w:r>
    </w:p>
    <w:p w14:paraId="15051D90" w14:textId="77777777" w:rsidR="00C97A3E" w:rsidRDefault="00C97A3E" w:rsidP="00C97A3E">
      <w:r>
        <w:t xml:space="preserve">  000041                    SELECT SALESRPT ASSIGN TO PRNT.                                       65</w:t>
      </w:r>
    </w:p>
    <w:p w14:paraId="004BD48A" w14:textId="77777777" w:rsidR="00C97A3E" w:rsidRDefault="00C97A3E" w:rsidP="00C97A3E">
      <w:r>
        <w:t xml:space="preserve">  000042</w:t>
      </w:r>
    </w:p>
    <w:p w14:paraId="78256096" w14:textId="77777777" w:rsidR="00C97A3E" w:rsidRDefault="00C97A3E" w:rsidP="00C97A3E">
      <w:r>
        <w:t xml:space="preserve">  000043                DATA DIVISION.</w:t>
      </w:r>
    </w:p>
    <w:p w14:paraId="4CF74C02" w14:textId="77777777" w:rsidR="00C97A3E" w:rsidRDefault="00C97A3E" w:rsidP="00C97A3E">
      <w:r>
        <w:t xml:space="preserve">  000044</w:t>
      </w:r>
    </w:p>
    <w:p w14:paraId="462BD825" w14:textId="77777777" w:rsidR="00C97A3E" w:rsidRDefault="00C97A3E" w:rsidP="00C97A3E">
      <w:r>
        <w:t xml:space="preserve">  000045                FILE SECTION.</w:t>
      </w:r>
    </w:p>
    <w:p w14:paraId="1B0FE11B" w14:textId="77777777" w:rsidR="00C97A3E" w:rsidRDefault="00C97A3E" w:rsidP="00C97A3E">
      <w:r>
        <w:t xml:space="preserve">  000046</w:t>
      </w:r>
    </w:p>
    <w:p w14:paraId="4B3B7E3B" w14:textId="77777777" w:rsidR="00C97A3E" w:rsidRDefault="00C97A3E" w:rsidP="00C97A3E">
      <w:r>
        <w:t xml:space="preserve">  000047                FD  SALESMAST.</w:t>
      </w:r>
    </w:p>
    <w:p w14:paraId="44668AD4" w14:textId="77777777" w:rsidR="00C97A3E" w:rsidRDefault="00C97A3E" w:rsidP="00C97A3E">
      <w:r>
        <w:t xml:space="preserve">  000048               * COPY BOOK FOR SALESPERSON MASTER FILE</w:t>
      </w:r>
    </w:p>
    <w:p w14:paraId="2CE8C859" w14:textId="77777777" w:rsidR="00C97A3E" w:rsidRDefault="00C97A3E" w:rsidP="00C97A3E">
      <w:r>
        <w:t xml:space="preserve">  000049               * COPY CCS2SLSP.</w:t>
      </w:r>
    </w:p>
    <w:p w14:paraId="795AD64B" w14:textId="77777777" w:rsidR="00C97A3E" w:rsidRDefault="00C97A3E" w:rsidP="00C97A3E">
      <w:r>
        <w:t xml:space="preserve">  000050               ******************************************************************</w:t>
      </w:r>
    </w:p>
    <w:p w14:paraId="2CDC04E4" w14:textId="77777777" w:rsidR="00C97A3E" w:rsidRDefault="00C97A3E" w:rsidP="00C97A3E">
      <w:r>
        <w:t xml:space="preserve">  000051               *                   COPYBOOK CCS2SLSP                            *</w:t>
      </w:r>
    </w:p>
    <w:p w14:paraId="0FB46C3B" w14:textId="77777777" w:rsidR="00C97A3E" w:rsidRDefault="00C97A3E" w:rsidP="00C97A3E">
      <w:r>
        <w:t xml:space="preserve">  000052               *            SALESPERSON MASTER FILE LAYOUT                      *</w:t>
      </w:r>
    </w:p>
    <w:p w14:paraId="17A8DF44" w14:textId="77777777" w:rsidR="00C97A3E" w:rsidRDefault="00C97A3E" w:rsidP="00C97A3E">
      <w:r>
        <w:t xml:space="preserve">  000053               *                                                                *</w:t>
      </w:r>
    </w:p>
    <w:p w14:paraId="4489E049" w14:textId="77777777" w:rsidR="00C97A3E" w:rsidRDefault="00C97A3E" w:rsidP="00C97A3E">
      <w:r>
        <w:t xml:space="preserve">  000054               ******************************************************************</w:t>
      </w:r>
    </w:p>
    <w:p w14:paraId="786E2D47" w14:textId="77777777" w:rsidR="00C97A3E" w:rsidRDefault="00C97A3E" w:rsidP="00C97A3E">
      <w:r>
        <w:t xml:space="preserve">  000055                01 SALESPERSON-MASTER.</w:t>
      </w:r>
    </w:p>
    <w:p w14:paraId="35CBF80D" w14:textId="77777777" w:rsidR="00C97A3E" w:rsidRDefault="00C97A3E" w:rsidP="00C97A3E">
      <w:r>
        <w:t xml:space="preserve">  000056                  05 SALESPERSON-NO             PIC X(5).</w:t>
      </w:r>
    </w:p>
    <w:p w14:paraId="6CF7DCEB" w14:textId="53DC1122" w:rsidR="00C97A3E" w:rsidRDefault="00C97A3E" w:rsidP="00C97A3E">
      <w:r>
        <w:t xml:space="preserve">PP 5655-EC6 IBM Enterprise COBOL for z/OS  6.3.0 P240906       PROGREP   Date </w:t>
      </w:r>
      <w:del w:id="1330" w:author="Karandeep Singh" w:date="2025-04-13T22:18:00Z" w16du:dateUtc="2025-04-14T02:18:00Z">
        <w:r w:rsidR="00CD2A7D">
          <w:delText>03/31</w:delText>
        </w:r>
      </w:del>
      <w:ins w:id="1331" w:author="Karandeep Singh" w:date="2025-04-13T22:18:00Z" w16du:dateUtc="2025-04-14T02:18:00Z">
        <w:r>
          <w:t>04/13</w:t>
        </w:r>
      </w:ins>
      <w:r>
        <w:t xml:space="preserve">/2025  Time </w:t>
      </w:r>
      <w:del w:id="1332" w:author="Karandeep Singh" w:date="2025-04-13T22:18:00Z" w16du:dateUtc="2025-04-14T02:18:00Z">
        <w:r w:rsidR="00CD2A7D">
          <w:delText>19:10:34</w:delText>
        </w:r>
      </w:del>
      <w:ins w:id="1333" w:author="Karandeep Singh" w:date="2025-04-13T22:18:00Z" w16du:dateUtc="2025-04-14T02:18:00Z">
        <w:r>
          <w:t>21:09:21</w:t>
        </w:r>
      </w:ins>
      <w:r>
        <w:t xml:space="preserve">   Page     4</w:t>
      </w:r>
    </w:p>
    <w:p w14:paraId="7BE3072C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4F972117" w14:textId="77777777" w:rsidR="00C97A3E" w:rsidRDefault="00C97A3E" w:rsidP="00C97A3E">
      <w:r>
        <w:t xml:space="preserve">  000057                  05 SALESPERSON-LAST-NAME      PIC X(15).</w:t>
      </w:r>
    </w:p>
    <w:p w14:paraId="73DD3DCD" w14:textId="77777777" w:rsidR="00C97A3E" w:rsidRDefault="00C97A3E" w:rsidP="00C97A3E">
      <w:r>
        <w:t xml:space="preserve">  000058                  05 SALESPERSON-FIRST-NAME     PIC X(10).</w:t>
      </w:r>
    </w:p>
    <w:p w14:paraId="0998E87F" w14:textId="77777777" w:rsidR="00C97A3E" w:rsidRDefault="00C97A3E" w:rsidP="00C97A3E">
      <w:r>
        <w:t xml:space="preserve">  000059                  05 SALESPERSON-GROSS-SALES    PIC 9(5)V99.</w:t>
      </w:r>
    </w:p>
    <w:p w14:paraId="4A1C0FE7" w14:textId="77777777" w:rsidR="00C97A3E" w:rsidRDefault="00C97A3E" w:rsidP="00C97A3E">
      <w:r>
        <w:t xml:space="preserve">  000060                  05 SALESPERSON-RETURN-SALES   PIC 9(4)V99.</w:t>
      </w:r>
    </w:p>
    <w:p w14:paraId="319ADA80" w14:textId="77777777" w:rsidR="00C97A3E" w:rsidRDefault="00C97A3E" w:rsidP="00C97A3E">
      <w:r>
        <w:t xml:space="preserve">  000061                  05 SALESPERSON-BRANCH-NO      PIC X(5).</w:t>
      </w:r>
    </w:p>
    <w:p w14:paraId="1CBD2237" w14:textId="77777777" w:rsidR="00C97A3E" w:rsidRDefault="00C97A3E" w:rsidP="00C97A3E">
      <w:r>
        <w:t xml:space="preserve">  000062                  05 SALESPERSON-COMM-RATE      PIC 9V999.</w:t>
      </w:r>
    </w:p>
    <w:p w14:paraId="1ED656EC" w14:textId="77777777" w:rsidR="00C97A3E" w:rsidRDefault="00C97A3E" w:rsidP="00C97A3E">
      <w:r>
        <w:t xml:space="preserve">  000063</w:t>
      </w:r>
    </w:p>
    <w:p w14:paraId="1FD16564" w14:textId="77777777" w:rsidR="00C97A3E" w:rsidRDefault="00C97A3E" w:rsidP="00C97A3E">
      <w:r>
        <w:t xml:space="preserve">  000064</w:t>
      </w:r>
    </w:p>
    <w:p w14:paraId="3F2B7602" w14:textId="77777777" w:rsidR="00C97A3E" w:rsidRDefault="00C97A3E" w:rsidP="00C97A3E">
      <w:r>
        <w:t xml:space="preserve">  000065                FD  SALESRPT</w:t>
      </w:r>
    </w:p>
    <w:p w14:paraId="015B0BEA" w14:textId="77777777" w:rsidR="00C97A3E" w:rsidRDefault="00C97A3E" w:rsidP="00C97A3E">
      <w:r>
        <w:t xml:space="preserve">  000066                    RECORDING MODE IS F.</w:t>
      </w:r>
    </w:p>
    <w:p w14:paraId="1CE4B3AD" w14:textId="77777777" w:rsidR="00C97A3E" w:rsidRDefault="00C97A3E" w:rsidP="00C97A3E">
      <w:r>
        <w:t xml:space="preserve">  000067</w:t>
      </w:r>
    </w:p>
    <w:p w14:paraId="0CCDB903" w14:textId="77777777" w:rsidR="00C97A3E" w:rsidRDefault="00C97A3E" w:rsidP="00C97A3E">
      <w:r>
        <w:t xml:space="preserve">  000068                01  PRINT-AREA      PIC X(125).</w:t>
      </w:r>
    </w:p>
    <w:p w14:paraId="4B3F59CE" w14:textId="77777777" w:rsidR="00C97A3E" w:rsidRDefault="00C97A3E" w:rsidP="00C97A3E">
      <w:r>
        <w:t xml:space="preserve">  000069</w:t>
      </w:r>
    </w:p>
    <w:p w14:paraId="58650E63" w14:textId="77777777" w:rsidR="00C97A3E" w:rsidRDefault="00C97A3E" w:rsidP="00C97A3E">
      <w:r>
        <w:t xml:space="preserve">  000070                WORKING-STORAGE SECTION.</w:t>
      </w:r>
    </w:p>
    <w:p w14:paraId="37E5C654" w14:textId="77777777" w:rsidR="00C97A3E" w:rsidRDefault="00C97A3E" w:rsidP="00C97A3E">
      <w:r>
        <w:t xml:space="preserve">  000071</w:t>
      </w:r>
    </w:p>
    <w:p w14:paraId="04F6609B" w14:textId="77777777" w:rsidR="00C97A3E" w:rsidRDefault="00C97A3E" w:rsidP="00C97A3E">
      <w:r>
        <w:t xml:space="preserve">  000072                01  WS-SWITCHES.</w:t>
      </w:r>
    </w:p>
    <w:p w14:paraId="7AE4D6D9" w14:textId="77777777" w:rsidR="00C97A3E" w:rsidRDefault="00C97A3E" w:rsidP="00C97A3E">
      <w:r>
        <w:t xml:space="preserve">  000073                    05  WS-SALESMAST-EOF-SWITCH   PIC X        VALUE "N".</w:t>
      </w:r>
    </w:p>
    <w:p w14:paraId="38133A0B" w14:textId="77777777" w:rsidR="00C97A3E" w:rsidRDefault="00C97A3E" w:rsidP="00C97A3E">
      <w:r>
        <w:t xml:space="preserve">  000074                        88 WS-SALESMAST-EOF                    VALUE "Y".</w:t>
      </w:r>
    </w:p>
    <w:p w14:paraId="54A69189" w14:textId="77777777" w:rsidR="00C97A3E" w:rsidRDefault="00C97A3E" w:rsidP="00C97A3E">
      <w:r>
        <w:t xml:space="preserve">  000075                        88 WS-SALESMAST-NOT-EOF                VALUE "N".</w:t>
      </w:r>
    </w:p>
    <w:p w14:paraId="152A10EF" w14:textId="77777777" w:rsidR="00C97A3E" w:rsidRDefault="00C97A3E" w:rsidP="00C97A3E">
      <w:r>
        <w:t xml:space="preserve">  000076                    05  WS-IN-STATUS              PIC XX       VALUE SPACES.              IMP</w:t>
      </w:r>
    </w:p>
    <w:p w14:paraId="09D86457" w14:textId="77777777" w:rsidR="00C97A3E" w:rsidRDefault="00C97A3E" w:rsidP="00C97A3E">
      <w:r>
        <w:t xml:space="preserve">  000077                    05  WS-OLD-BRANCH-NO          PIC 999      VALUE 0.</w:t>
      </w:r>
    </w:p>
    <w:p w14:paraId="4D8E03F8" w14:textId="77777777" w:rsidR="00C97A3E" w:rsidRDefault="00C97A3E" w:rsidP="00C97A3E">
      <w:r>
        <w:t xml:space="preserve">  000078                    05  WS-OLD-DEPT-NO            PIC 99       VALUE 0.</w:t>
      </w:r>
    </w:p>
    <w:p w14:paraId="5C3B1AEE" w14:textId="77777777" w:rsidR="00C97A3E" w:rsidRDefault="00C97A3E" w:rsidP="00C97A3E">
      <w:r>
        <w:t xml:space="preserve">  000079                    05  WS-FIRST-READ-SWITCH      PIC X        VALUE "Y".</w:t>
      </w:r>
    </w:p>
    <w:p w14:paraId="6285147F" w14:textId="77777777" w:rsidR="00C97A3E" w:rsidRDefault="00C97A3E" w:rsidP="00C97A3E">
      <w:r>
        <w:t xml:space="preserve">  000080                        88 WS-FIRST-READ                       VALUE "Y".</w:t>
      </w:r>
    </w:p>
    <w:p w14:paraId="26702587" w14:textId="77777777" w:rsidR="00C97A3E" w:rsidRDefault="00C97A3E" w:rsidP="00C97A3E">
      <w:r>
        <w:t xml:space="preserve">  000081                    05  WS-RATING-SUB             PIC 9(2)     COMP.</w:t>
      </w:r>
    </w:p>
    <w:p w14:paraId="375C7A45" w14:textId="77777777" w:rsidR="00C97A3E" w:rsidRDefault="00C97A3E" w:rsidP="00C97A3E">
      <w:r>
        <w:t xml:space="preserve">  000082                    05  WS-BRANCH-KEY.</w:t>
      </w:r>
    </w:p>
    <w:p w14:paraId="71CB74D1" w14:textId="77777777" w:rsidR="00C97A3E" w:rsidRDefault="00C97A3E" w:rsidP="00C97A3E">
      <w:r>
        <w:t xml:space="preserve">  000083                        10 WS-BRANCH-NO           PIC 9(3).</w:t>
      </w:r>
    </w:p>
    <w:p w14:paraId="254D6845" w14:textId="77777777" w:rsidR="00C97A3E" w:rsidRDefault="00C97A3E" w:rsidP="00C97A3E">
      <w:r>
        <w:t xml:space="preserve">  000084                        10 WS-DEPT-NO             PIC 9(2).</w:t>
      </w:r>
    </w:p>
    <w:p w14:paraId="25A5D9BD" w14:textId="77777777" w:rsidR="00C97A3E" w:rsidRDefault="00C97A3E" w:rsidP="00C97A3E">
      <w:r>
        <w:t xml:space="preserve">  000085</w:t>
      </w:r>
    </w:p>
    <w:p w14:paraId="669EE3C0" w14:textId="77777777" w:rsidR="00C97A3E" w:rsidRDefault="00C97A3E" w:rsidP="00C97A3E">
      <w:r>
        <w:t xml:space="preserve">  000086                01  WS-PRINT-FIELDS COMP-3.</w:t>
      </w:r>
    </w:p>
    <w:p w14:paraId="78943083" w14:textId="77777777" w:rsidR="00C97A3E" w:rsidRDefault="00C97A3E" w:rsidP="00C97A3E">
      <w:r>
        <w:t xml:space="preserve">  000087                    05  WS-PAGE-COUNT             PIC S9(3)    VALUE ZERO.                IMP</w:t>
      </w:r>
    </w:p>
    <w:p w14:paraId="681603C7" w14:textId="77777777" w:rsidR="00C97A3E" w:rsidRDefault="00C97A3E" w:rsidP="00C97A3E">
      <w:r>
        <w:t xml:space="preserve">  000088                    05  WS-LINES-ON-PAGE          PIC S9(3)    VALUE +55.</w:t>
      </w:r>
    </w:p>
    <w:p w14:paraId="2F9BE29A" w14:textId="77777777" w:rsidR="00C97A3E" w:rsidRDefault="00C97A3E" w:rsidP="00C97A3E">
      <w:r>
        <w:t xml:space="preserve">  000089                    05  WS-LINE-COUNT             PIC S9(3)    VALUE +0.</w:t>
      </w:r>
    </w:p>
    <w:p w14:paraId="0A510AB6" w14:textId="77777777" w:rsidR="00C97A3E" w:rsidRDefault="00C97A3E" w:rsidP="00C97A3E">
      <w:r>
        <w:t xml:space="preserve">  000090                    05  WS-SPACE-CONTROL          PIC S9       VALUE +0.</w:t>
      </w:r>
    </w:p>
    <w:p w14:paraId="621496A5" w14:textId="77777777" w:rsidR="00C97A3E" w:rsidRDefault="00C97A3E" w:rsidP="00C97A3E">
      <w:r>
        <w:t xml:space="preserve">  000091</w:t>
      </w:r>
    </w:p>
    <w:p w14:paraId="4AE4306D" w14:textId="77777777" w:rsidR="00C97A3E" w:rsidRDefault="00C97A3E" w:rsidP="00C97A3E">
      <w:r>
        <w:t xml:space="preserve">  000092                01  WS-TOTAL-FIELDS COMP-3.</w:t>
      </w:r>
    </w:p>
    <w:p w14:paraId="2F22A26F" w14:textId="77777777" w:rsidR="00C97A3E" w:rsidRDefault="00C97A3E" w:rsidP="00C97A3E">
      <w:r>
        <w:t xml:space="preserve">  000093                    05  WS-GRAND-TOTAL-GROSS      PIC S9(7)V99 VALUE ZERO.                IMP</w:t>
      </w:r>
    </w:p>
    <w:p w14:paraId="5EBE582F" w14:textId="77777777" w:rsidR="00C97A3E" w:rsidRDefault="00C97A3E" w:rsidP="00C97A3E">
      <w:r>
        <w:t xml:space="preserve">  000094                    05  WS-GRAND-TOTAL-NET        PIC S9(7)V99 VALUE ZERO.                IMP</w:t>
      </w:r>
    </w:p>
    <w:p w14:paraId="4749F770" w14:textId="77777777" w:rsidR="00C97A3E" w:rsidRDefault="00C97A3E" w:rsidP="00C97A3E">
      <w:r>
        <w:t xml:space="preserve">  000095                    05  WS-GRAND-TOTAL-RETURNS    PIC S9(7)V99 VALUE ZERO.                IMP</w:t>
      </w:r>
    </w:p>
    <w:p w14:paraId="7BA660E5" w14:textId="77777777" w:rsidR="00C97A3E" w:rsidRDefault="00C97A3E" w:rsidP="00C97A3E">
      <w:r>
        <w:t xml:space="preserve">  000096                    05  WS-GRAND-TOTAL-COMMISS    PIC S9(7)V99 VALUE ZERO.                IMP</w:t>
      </w:r>
    </w:p>
    <w:p w14:paraId="38E02FE5" w14:textId="77777777" w:rsidR="00C97A3E" w:rsidRDefault="00C97A3E" w:rsidP="00C97A3E">
      <w:r>
        <w:t xml:space="preserve">  000097                    05  WS-BRANCH-TOTAL-GROSS     PIC S9(7)V99 VALUE ZERO.                IMP</w:t>
      </w:r>
    </w:p>
    <w:p w14:paraId="0B9A4407" w14:textId="77777777" w:rsidR="00C97A3E" w:rsidRDefault="00C97A3E" w:rsidP="00C97A3E">
      <w:r>
        <w:t xml:space="preserve">  000098                    05  WS-BRANCH-TOTAL-NET       PIC S9(7)V99 VALUE ZERO.                IMP</w:t>
      </w:r>
    </w:p>
    <w:p w14:paraId="3830803C" w14:textId="77777777" w:rsidR="00C97A3E" w:rsidRDefault="00C97A3E" w:rsidP="00C97A3E">
      <w:r>
        <w:t xml:space="preserve">  000099                    05  WS-BRANCH-TOTAL-RETURNS   PIC S9(7)V99 VALUE ZERO.                IMP</w:t>
      </w:r>
    </w:p>
    <w:p w14:paraId="37B44069" w14:textId="77777777" w:rsidR="00C97A3E" w:rsidRDefault="00C97A3E" w:rsidP="00C97A3E">
      <w:r>
        <w:t xml:space="preserve">  000100                    05  WS-BRANCH-TOTAL-COMMISS   PIC S9(7)V99 VALUE ZERO.                IMP</w:t>
      </w:r>
    </w:p>
    <w:p w14:paraId="1917C1FB" w14:textId="77777777" w:rsidR="00C97A3E" w:rsidRDefault="00C97A3E" w:rsidP="00C97A3E">
      <w:r>
        <w:t xml:space="preserve">  000101                    05  WS-DEPT-TOTAL-GROSS       PIC S9(7)V99 VALUE ZERO.                IMP</w:t>
      </w:r>
    </w:p>
    <w:p w14:paraId="3F7978C0" w14:textId="77777777" w:rsidR="00C97A3E" w:rsidRDefault="00C97A3E" w:rsidP="00C97A3E">
      <w:r>
        <w:t xml:space="preserve">  000102                    05  WS-DEPT-TOTAL-NET         PIC S9(7)V99 VALUE ZERO.                IMP</w:t>
      </w:r>
    </w:p>
    <w:p w14:paraId="321A2AED" w14:textId="77777777" w:rsidR="00C97A3E" w:rsidRDefault="00C97A3E" w:rsidP="00C97A3E">
      <w:r>
        <w:t xml:space="preserve">  000103                    05  WS-DEPT-TOTAL-RETURNS     PIC S9(7)V99 VALUE ZERO.                IMP</w:t>
      </w:r>
    </w:p>
    <w:p w14:paraId="30EDA362" w14:textId="77777777" w:rsidR="00C97A3E" w:rsidRDefault="00C97A3E" w:rsidP="00C97A3E">
      <w:r>
        <w:t xml:space="preserve">  000104                    05  WS-DEPT-TOTAL-COMMISS     PIC S9(7)V99 VALUE ZERO.                IMP</w:t>
      </w:r>
    </w:p>
    <w:p w14:paraId="27A1C5EA" w14:textId="77777777" w:rsidR="00C97A3E" w:rsidRDefault="00C97A3E" w:rsidP="00C97A3E">
      <w:r>
        <w:t xml:space="preserve">  000105                    05  WS-NET-SALES              PIC S9(7)V99 VALUE ZERO.                IMP</w:t>
      </w:r>
    </w:p>
    <w:p w14:paraId="04325749" w14:textId="77777777" w:rsidR="00C97A3E" w:rsidRDefault="00C97A3E" w:rsidP="00C97A3E">
      <w:r>
        <w:t xml:space="preserve">  000106                    05  WS-COMMISSION-EARNED      PIC S9(7)V99 VALUE ZERO.                IMP</w:t>
      </w:r>
    </w:p>
    <w:p w14:paraId="1A4B449E" w14:textId="77777777" w:rsidR="00C97A3E" w:rsidRDefault="00C97A3E" w:rsidP="00C97A3E">
      <w:r>
        <w:t xml:space="preserve">  000107</w:t>
      </w:r>
    </w:p>
    <w:p w14:paraId="5494249C" w14:textId="77777777" w:rsidR="00C97A3E" w:rsidRDefault="00C97A3E" w:rsidP="00C97A3E">
      <w:r>
        <w:t xml:space="preserve">  000108                01  WS-CURRENT-DATE.</w:t>
      </w:r>
    </w:p>
    <w:p w14:paraId="524D4BE3" w14:textId="77777777" w:rsidR="00C97A3E" w:rsidRDefault="00C97A3E" w:rsidP="00C97A3E">
      <w:r>
        <w:t xml:space="preserve">  000109                    05  WS-CD-YEAR                PIC X(4).</w:t>
      </w:r>
    </w:p>
    <w:p w14:paraId="7A652DC9" w14:textId="77777777" w:rsidR="00C97A3E" w:rsidRDefault="00C97A3E" w:rsidP="00C97A3E">
      <w:r>
        <w:t xml:space="preserve">  000110                    05  WS-CD-MONTH               PIC XX.</w:t>
      </w:r>
    </w:p>
    <w:p w14:paraId="169A6E8F" w14:textId="77777777" w:rsidR="00C97A3E" w:rsidRDefault="00C97A3E" w:rsidP="00C97A3E">
      <w:r>
        <w:t xml:space="preserve">  000111                    05  WS-CD-DAY                 PIC XX.</w:t>
      </w:r>
    </w:p>
    <w:p w14:paraId="3D902536" w14:textId="77777777" w:rsidR="00C97A3E" w:rsidRDefault="00C97A3E" w:rsidP="00C97A3E">
      <w:r>
        <w:t xml:space="preserve">  000112</w:t>
      </w:r>
    </w:p>
    <w:p w14:paraId="5DF06A79" w14:textId="77777777" w:rsidR="00C97A3E" w:rsidRDefault="00C97A3E" w:rsidP="00C97A3E">
      <w:r>
        <w:t xml:space="preserve">  000113                01  WS-HEADING-LINE-1.</w:t>
      </w:r>
    </w:p>
    <w:p w14:paraId="6B318656" w14:textId="185A3DCE" w:rsidR="00C97A3E" w:rsidRDefault="00C97A3E" w:rsidP="00C97A3E">
      <w:r>
        <w:t xml:space="preserve">PP 5655-EC6 IBM Enterprise COBOL for z/OS  6.3.0 P240906       PROGREP   Date </w:t>
      </w:r>
      <w:del w:id="1334" w:author="Karandeep Singh" w:date="2025-04-13T22:18:00Z" w16du:dateUtc="2025-04-14T02:18:00Z">
        <w:r w:rsidR="00CD2A7D">
          <w:delText>03/31</w:delText>
        </w:r>
      </w:del>
      <w:ins w:id="1335" w:author="Karandeep Singh" w:date="2025-04-13T22:18:00Z" w16du:dateUtc="2025-04-14T02:18:00Z">
        <w:r>
          <w:t>04/13</w:t>
        </w:r>
      </w:ins>
      <w:r>
        <w:t xml:space="preserve">/2025  Time </w:t>
      </w:r>
      <w:del w:id="1336" w:author="Karandeep Singh" w:date="2025-04-13T22:18:00Z" w16du:dateUtc="2025-04-14T02:18:00Z">
        <w:r w:rsidR="00CD2A7D">
          <w:delText>19:10:34</w:delText>
        </w:r>
      </w:del>
      <w:ins w:id="1337" w:author="Karandeep Singh" w:date="2025-04-13T22:18:00Z" w16du:dateUtc="2025-04-14T02:18:00Z">
        <w:r>
          <w:t>21:09:21</w:t>
        </w:r>
      </w:ins>
      <w:r>
        <w:t xml:space="preserve">   Page     5</w:t>
      </w:r>
    </w:p>
    <w:p w14:paraId="65FB7E09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7C1F1594" w14:textId="77777777" w:rsidR="00C97A3E" w:rsidRDefault="00C97A3E" w:rsidP="00C97A3E">
      <w:r>
        <w:t xml:space="preserve">  000114                    05  FILLER                    PIC X(5)     VALUE SPACES.              IMP</w:t>
      </w:r>
    </w:p>
    <w:p w14:paraId="4F8BC7B3" w14:textId="77777777" w:rsidR="00C97A3E" w:rsidRDefault="00C97A3E" w:rsidP="00C97A3E">
      <w:r>
        <w:t xml:space="preserve">  000115                    05  FILLER                    PIC X(6)     VALUE "PAGE  ".</w:t>
      </w:r>
    </w:p>
    <w:p w14:paraId="4078FE76" w14:textId="77777777" w:rsidR="00C97A3E" w:rsidRDefault="00C97A3E" w:rsidP="00C97A3E">
      <w:r>
        <w:t xml:space="preserve">  000116                    05  WS-HL1-PAGENO             PIC Z9.</w:t>
      </w:r>
    </w:p>
    <w:p w14:paraId="7CC6C5F0" w14:textId="77777777" w:rsidR="00C97A3E" w:rsidRDefault="00C97A3E" w:rsidP="00C97A3E">
      <w:r>
        <w:t xml:space="preserve">  000117                    05  FILLER                    PIC X(39)    VALUE SPACES.              IMP</w:t>
      </w:r>
    </w:p>
    <w:p w14:paraId="70A4768E" w14:textId="77777777" w:rsidR="00C97A3E" w:rsidRDefault="00C97A3E" w:rsidP="00C97A3E">
      <w:r>
        <w:t xml:space="preserve">  000118                    05  FILLER                    PIC X(5)     VALUE "BEST ".</w:t>
      </w:r>
    </w:p>
    <w:p w14:paraId="706514DA" w14:textId="77777777" w:rsidR="00C97A3E" w:rsidRDefault="00C97A3E" w:rsidP="00C97A3E">
      <w:r>
        <w:t xml:space="preserve">  000119                    05  FILLER                    PIC X(5)     VALUE "SELL ".</w:t>
      </w:r>
    </w:p>
    <w:p w14:paraId="70DDE55B" w14:textId="77777777" w:rsidR="00C97A3E" w:rsidRDefault="00C97A3E" w:rsidP="00C97A3E">
      <w:r>
        <w:t xml:space="preserve">  000120                    05  FILLER                    PIC X(7)     VALUE "COMPANY".</w:t>
      </w:r>
    </w:p>
    <w:p w14:paraId="0BB4BF22" w14:textId="77777777" w:rsidR="00C97A3E" w:rsidRDefault="00C97A3E" w:rsidP="00C97A3E">
      <w:r>
        <w:t xml:space="preserve">  000121                    05  FILLER                    PIC X(25)    VALUE SPACES.              IMP</w:t>
      </w:r>
    </w:p>
    <w:p w14:paraId="3015448F" w14:textId="77777777" w:rsidR="00C97A3E" w:rsidRDefault="00C97A3E" w:rsidP="00C97A3E">
      <w:r>
        <w:t xml:space="preserve">  000122                    05  WS-HL1-MONTH              PIC 9(2).</w:t>
      </w:r>
    </w:p>
    <w:p w14:paraId="3AF3E72F" w14:textId="77777777" w:rsidR="00C97A3E" w:rsidRDefault="00C97A3E" w:rsidP="00C97A3E">
      <w:r>
        <w:t xml:space="preserve">  000123                    05  FILLER                    PIC X(1)     VALUE "/".</w:t>
      </w:r>
    </w:p>
    <w:p w14:paraId="39F8C99F" w14:textId="77777777" w:rsidR="00C97A3E" w:rsidRDefault="00C97A3E" w:rsidP="00C97A3E">
      <w:r>
        <w:t xml:space="preserve">  000124                    05  WS-HL1-DAY                PIC 9(2).</w:t>
      </w:r>
    </w:p>
    <w:p w14:paraId="185BA08C" w14:textId="77777777" w:rsidR="00C97A3E" w:rsidRDefault="00C97A3E" w:rsidP="00C97A3E">
      <w:r>
        <w:t xml:space="preserve">  000125                    05  FILLER                    PIC X(1)     VALUE "/".</w:t>
      </w:r>
    </w:p>
    <w:p w14:paraId="0E2ACECA" w14:textId="77777777" w:rsidR="00C97A3E" w:rsidRDefault="00C97A3E" w:rsidP="00C97A3E">
      <w:r>
        <w:t xml:space="preserve">  000126                    05  WS-HL1-YEAR               PIC 9(4).</w:t>
      </w:r>
    </w:p>
    <w:p w14:paraId="1B4BCA24" w14:textId="77777777" w:rsidR="00C97A3E" w:rsidRDefault="00C97A3E" w:rsidP="00C97A3E">
      <w:r>
        <w:t xml:space="preserve">  000127                    05  FILLER                    PIC X(21)    VALUE SPACES.              IMP</w:t>
      </w:r>
    </w:p>
    <w:p w14:paraId="459687BE" w14:textId="77777777" w:rsidR="00C97A3E" w:rsidRDefault="00C97A3E" w:rsidP="00C97A3E">
      <w:r>
        <w:t xml:space="preserve">  000128</w:t>
      </w:r>
    </w:p>
    <w:p w14:paraId="3AE2547F" w14:textId="77777777" w:rsidR="00C97A3E" w:rsidRDefault="00C97A3E" w:rsidP="00C97A3E">
      <w:r>
        <w:t xml:space="preserve">  000129                01  WS-HEADING-LINE-2.</w:t>
      </w:r>
    </w:p>
    <w:p w14:paraId="17D06920" w14:textId="77777777" w:rsidR="00C97A3E" w:rsidRDefault="00C97A3E" w:rsidP="00C97A3E">
      <w:r>
        <w:t xml:space="preserve">  000130                    05  FILLER                    PIC X(49)    VALUE SPACES.              IMP</w:t>
      </w:r>
    </w:p>
    <w:p w14:paraId="315DB410" w14:textId="77777777" w:rsidR="00C97A3E" w:rsidRDefault="00C97A3E" w:rsidP="00C97A3E">
      <w:r>
        <w:t xml:space="preserve">  000131                    05  FILLER                    PIC X(8)     VALUE "SALESPER".</w:t>
      </w:r>
    </w:p>
    <w:p w14:paraId="72D18F91" w14:textId="77777777" w:rsidR="00C97A3E" w:rsidRDefault="00C97A3E" w:rsidP="00C97A3E">
      <w:r>
        <w:t xml:space="preserve">  000132                    05  FILLER                    PIC X(4)     VALUE "SON ".</w:t>
      </w:r>
    </w:p>
    <w:p w14:paraId="6C7DB1FF" w14:textId="77777777" w:rsidR="00C97A3E" w:rsidRDefault="00C97A3E" w:rsidP="00C97A3E">
      <w:r>
        <w:t xml:space="preserve">  000133                    05  FILLER                    PIC X(9)     VALUE "BY BRANCH".</w:t>
      </w:r>
    </w:p>
    <w:p w14:paraId="2D227B73" w14:textId="77777777" w:rsidR="00C97A3E" w:rsidRDefault="00C97A3E" w:rsidP="00C97A3E">
      <w:r>
        <w:t xml:space="preserve">  000134                    05  FILLER                    PIC X(55)    VALUE SPACES.              IMP</w:t>
      </w:r>
    </w:p>
    <w:p w14:paraId="1EE6AF57" w14:textId="77777777" w:rsidR="00C97A3E" w:rsidRDefault="00C97A3E" w:rsidP="00C97A3E">
      <w:r>
        <w:t xml:space="preserve">  000135</w:t>
      </w:r>
    </w:p>
    <w:p w14:paraId="12E157CD" w14:textId="77777777" w:rsidR="00C97A3E" w:rsidRDefault="00C97A3E" w:rsidP="00C97A3E">
      <w:r>
        <w:t xml:space="preserve">  000136                01  WS-HEADING-LINE-3.</w:t>
      </w:r>
    </w:p>
    <w:p w14:paraId="69F219FA" w14:textId="77777777" w:rsidR="00C97A3E" w:rsidRDefault="00C97A3E" w:rsidP="00C97A3E">
      <w:r>
        <w:t xml:space="preserve">  000137                    05  FILLER                    PIC X(3)     VALUE SPACES.              IMP</w:t>
      </w:r>
    </w:p>
    <w:p w14:paraId="07DB891B" w14:textId="77777777" w:rsidR="00C97A3E" w:rsidRDefault="00C97A3E" w:rsidP="00C97A3E">
      <w:r>
        <w:t xml:space="preserve">  000138                    05  FILLER                    PIC X(8)     VALUE "BRANCH: ".</w:t>
      </w:r>
    </w:p>
    <w:p w14:paraId="0C2778E6" w14:textId="77777777" w:rsidR="00C97A3E" w:rsidRDefault="00C97A3E" w:rsidP="00C97A3E">
      <w:r>
        <w:t xml:space="preserve">  000139                    05  WS-HL3-BRANCH-NO          PIC ZZ9.</w:t>
      </w:r>
    </w:p>
    <w:p w14:paraId="6155C9D9" w14:textId="77777777" w:rsidR="00C97A3E" w:rsidRDefault="00C97A3E" w:rsidP="00C97A3E">
      <w:r>
        <w:t xml:space="preserve">  000140                    05  FILLER                    PIC X(111)   VALUE SPACES.              IMP</w:t>
      </w:r>
    </w:p>
    <w:p w14:paraId="332D6FCF" w14:textId="77777777" w:rsidR="00C97A3E" w:rsidRDefault="00C97A3E" w:rsidP="00C97A3E">
      <w:r>
        <w:t xml:space="preserve">  000141</w:t>
      </w:r>
    </w:p>
    <w:p w14:paraId="71273A34" w14:textId="77777777" w:rsidR="00C97A3E" w:rsidRDefault="00C97A3E" w:rsidP="00C97A3E">
      <w:r>
        <w:t xml:space="preserve">  000142                01  WS-HEADING-LINE-4.</w:t>
      </w:r>
    </w:p>
    <w:p w14:paraId="08F0CD36" w14:textId="77777777" w:rsidR="00C97A3E" w:rsidRDefault="00C97A3E" w:rsidP="00C97A3E">
      <w:r>
        <w:t xml:space="preserve">  000143                    05  FILLER                    PIC X(3)     VALUE SPACES.              IMP</w:t>
      </w:r>
    </w:p>
    <w:p w14:paraId="18FD4EE3" w14:textId="77777777" w:rsidR="00C97A3E" w:rsidRDefault="00C97A3E" w:rsidP="00C97A3E">
      <w:r>
        <w:t xml:space="preserve">  000144                    05  FILLER                    PIC X(9)     VALUE "DEPARTMEN".</w:t>
      </w:r>
    </w:p>
    <w:p w14:paraId="48C80BC4" w14:textId="77777777" w:rsidR="00C97A3E" w:rsidRDefault="00C97A3E" w:rsidP="00C97A3E">
      <w:r>
        <w:t xml:space="preserve">  000145                    05  FILLER                    PIC X(4)     VALUE "T   ".</w:t>
      </w:r>
    </w:p>
    <w:p w14:paraId="3D784BF9" w14:textId="77777777" w:rsidR="00C97A3E" w:rsidRDefault="00C97A3E" w:rsidP="00C97A3E">
      <w:r>
        <w:t xml:space="preserve">  000146                    05  FILLER                    PIC X(9)     VALUE "LAST NAME".</w:t>
      </w:r>
    </w:p>
    <w:p w14:paraId="4B076D44" w14:textId="77777777" w:rsidR="00C97A3E" w:rsidRDefault="00C97A3E" w:rsidP="00C97A3E">
      <w:r>
        <w:t xml:space="preserve">  000147                    05  FILLER                    PIC X(7)     VALUE SPACES.              IMP</w:t>
      </w:r>
    </w:p>
    <w:p w14:paraId="76F7B36D" w14:textId="77777777" w:rsidR="00C97A3E" w:rsidRDefault="00C97A3E" w:rsidP="00C97A3E">
      <w:r>
        <w:t xml:space="preserve">  000148                    05  FILLER                    PIC X(6)     VALUE "FIRST ".</w:t>
      </w:r>
    </w:p>
    <w:p w14:paraId="17AB41C1" w14:textId="77777777" w:rsidR="00C97A3E" w:rsidRDefault="00C97A3E" w:rsidP="00C97A3E">
      <w:r>
        <w:t xml:space="preserve">  000149                    05  FILLER                    PIC X(4)     VALUE "NAME".</w:t>
      </w:r>
    </w:p>
    <w:p w14:paraId="200644FC" w14:textId="77777777" w:rsidR="00C97A3E" w:rsidRDefault="00C97A3E" w:rsidP="00C97A3E">
      <w:r>
        <w:t xml:space="preserve">  000150                    05  FILLER                    PIC X(5)     VALUE SPACES.              IMP</w:t>
      </w:r>
    </w:p>
    <w:p w14:paraId="2B91300B" w14:textId="77777777" w:rsidR="00C97A3E" w:rsidRDefault="00C97A3E" w:rsidP="00C97A3E">
      <w:r>
        <w:t xml:space="preserve">  000151                    05  FILLER                    PIC X(5)     VALUE "GROSS".</w:t>
      </w:r>
    </w:p>
    <w:p w14:paraId="7BECEE2F" w14:textId="77777777" w:rsidR="00C97A3E" w:rsidRDefault="00C97A3E" w:rsidP="00C97A3E">
      <w:r>
        <w:t xml:space="preserve">  000152                    05  FILLER                    PIC X(6)     VALUE " SALES".</w:t>
      </w:r>
    </w:p>
    <w:p w14:paraId="4B7A7942" w14:textId="77777777" w:rsidR="00C97A3E" w:rsidRDefault="00C97A3E" w:rsidP="00C97A3E">
      <w:r>
        <w:t xml:space="preserve">  000153                    05  FILLER                    PIC X(7)     VALUE SPACES.              IMP</w:t>
      </w:r>
    </w:p>
    <w:p w14:paraId="348AC04E" w14:textId="77777777" w:rsidR="00C97A3E" w:rsidRDefault="00C97A3E" w:rsidP="00C97A3E">
      <w:r>
        <w:t xml:space="preserve">  000154                    05  FILLER                    PIC X(7)     VALUE "RETURNS".</w:t>
      </w:r>
    </w:p>
    <w:p w14:paraId="4A003652" w14:textId="77777777" w:rsidR="00C97A3E" w:rsidRDefault="00C97A3E" w:rsidP="00C97A3E">
      <w:r>
        <w:t xml:space="preserve">  000155                    05  FILLER                    PIC X(9)     VALUE SPACES.              IMP</w:t>
      </w:r>
    </w:p>
    <w:p w14:paraId="0530B44B" w14:textId="77777777" w:rsidR="00C97A3E" w:rsidRDefault="00C97A3E" w:rsidP="00C97A3E">
      <w:r>
        <w:t xml:space="preserve">  000156                    05  FILLER                    PIC X(9)     VALUE "NET SALES".</w:t>
      </w:r>
    </w:p>
    <w:p w14:paraId="3881662E" w14:textId="77777777" w:rsidR="00C97A3E" w:rsidRDefault="00C97A3E" w:rsidP="00C97A3E">
      <w:r>
        <w:t xml:space="preserve">  000157                    05  FILLER                    PIC X(5)     VALUE SPACES.              IMP</w:t>
      </w:r>
    </w:p>
    <w:p w14:paraId="5739D0BF" w14:textId="77777777" w:rsidR="00C97A3E" w:rsidRDefault="00C97A3E" w:rsidP="00C97A3E">
      <w:r>
        <w:t xml:space="preserve">  000158                    05  FILLER                    PIC X(7)     VALUE "COMMISS".</w:t>
      </w:r>
    </w:p>
    <w:p w14:paraId="600A07A7" w14:textId="77777777" w:rsidR="00C97A3E" w:rsidRDefault="00C97A3E" w:rsidP="00C97A3E">
      <w:r>
        <w:t xml:space="preserve">  000159                    05  FILLER                    PIC X(4)     VALUE "ION ".</w:t>
      </w:r>
    </w:p>
    <w:p w14:paraId="7BD46A74" w14:textId="77777777" w:rsidR="00C97A3E" w:rsidRDefault="00C97A3E" w:rsidP="00C97A3E">
      <w:r>
        <w:t xml:space="preserve">  000160                    05  FILLER                    PIC X(2)     VALUE SPACES.              IMP</w:t>
      </w:r>
    </w:p>
    <w:p w14:paraId="1F04EDB6" w14:textId="77777777" w:rsidR="00C97A3E" w:rsidRDefault="00C97A3E" w:rsidP="00C97A3E">
      <w:r>
        <w:t xml:space="preserve">  000161                    05  FILLER                    PIC X(7)     VALUE "RATING".</w:t>
      </w:r>
    </w:p>
    <w:p w14:paraId="1B20257A" w14:textId="77777777" w:rsidR="00C97A3E" w:rsidRDefault="00C97A3E" w:rsidP="00C97A3E">
      <w:r>
        <w:t xml:space="preserve">  000162                    05  FILLER                    PIC X(9)     VALUE SPACES.              IMP</w:t>
      </w:r>
    </w:p>
    <w:p w14:paraId="3B4A824D" w14:textId="77777777" w:rsidR="00C97A3E" w:rsidRDefault="00C97A3E" w:rsidP="00C97A3E">
      <w:r>
        <w:t xml:space="preserve">  000163</w:t>
      </w:r>
    </w:p>
    <w:p w14:paraId="34759AAA" w14:textId="77777777" w:rsidR="00C97A3E" w:rsidRDefault="00C97A3E" w:rsidP="00C97A3E">
      <w:r>
        <w:t xml:space="preserve">  000164                01  WS-SALESPERSON-LINE.</w:t>
      </w:r>
    </w:p>
    <w:p w14:paraId="1EBB4BAB" w14:textId="77777777" w:rsidR="00C97A3E" w:rsidRDefault="00C97A3E" w:rsidP="00C97A3E">
      <w:r>
        <w:t xml:space="preserve">  000165                    05  FILLER                    PIC X(6)     VALUE SPACES.              IMP</w:t>
      </w:r>
    </w:p>
    <w:p w14:paraId="1252A5C8" w14:textId="77777777" w:rsidR="00C97A3E" w:rsidRDefault="00C97A3E" w:rsidP="00C97A3E">
      <w:r>
        <w:t xml:space="preserve">  000166                    05  WS-SL-SLSP-DEPT           PIC XX.</w:t>
      </w:r>
    </w:p>
    <w:p w14:paraId="07AEA826" w14:textId="77777777" w:rsidR="00C97A3E" w:rsidRDefault="00C97A3E" w:rsidP="00C97A3E">
      <w:r>
        <w:t xml:space="preserve">  000167                    05  FILLER                    PIC X(9)     VALUE SPACES.              IMP</w:t>
      </w:r>
    </w:p>
    <w:p w14:paraId="52758003" w14:textId="77777777" w:rsidR="00C97A3E" w:rsidRDefault="00C97A3E" w:rsidP="00C97A3E">
      <w:r>
        <w:t xml:space="preserve">  000168                    05  WS-SL-SLSP-SURNAME        PIC X(15).</w:t>
      </w:r>
    </w:p>
    <w:p w14:paraId="00BCD480" w14:textId="77777777" w:rsidR="00C97A3E" w:rsidRDefault="00C97A3E" w:rsidP="00C97A3E">
      <w:r>
        <w:t xml:space="preserve">  000169                    05  FILLER                    PIC X(3)     VALUE SPACES.              IMP</w:t>
      </w:r>
    </w:p>
    <w:p w14:paraId="6730EB12" w14:textId="77777777" w:rsidR="00C97A3E" w:rsidRDefault="00C97A3E" w:rsidP="00C97A3E">
      <w:r>
        <w:t xml:space="preserve">  000170                    05  WS-SL-SLSP-FIRSTNAME      PIC X(10).</w:t>
      </w:r>
    </w:p>
    <w:p w14:paraId="5AB6F0B3" w14:textId="34AF2463" w:rsidR="00C97A3E" w:rsidRDefault="00C97A3E" w:rsidP="00C97A3E">
      <w:r>
        <w:t xml:space="preserve">PP 5655-EC6 IBM Enterprise COBOL for z/OS  6.3.0 P240906       PROGREP   Date </w:t>
      </w:r>
      <w:del w:id="1338" w:author="Karandeep Singh" w:date="2025-04-13T22:18:00Z" w16du:dateUtc="2025-04-14T02:18:00Z">
        <w:r w:rsidR="00CD2A7D">
          <w:delText>03/31</w:delText>
        </w:r>
      </w:del>
      <w:ins w:id="1339" w:author="Karandeep Singh" w:date="2025-04-13T22:18:00Z" w16du:dateUtc="2025-04-14T02:18:00Z">
        <w:r>
          <w:t>04/13</w:t>
        </w:r>
      </w:ins>
      <w:r>
        <w:t xml:space="preserve">/2025  Time </w:t>
      </w:r>
      <w:del w:id="1340" w:author="Karandeep Singh" w:date="2025-04-13T22:18:00Z" w16du:dateUtc="2025-04-14T02:18:00Z">
        <w:r w:rsidR="00CD2A7D">
          <w:delText>19:10:34</w:delText>
        </w:r>
      </w:del>
      <w:ins w:id="1341" w:author="Karandeep Singh" w:date="2025-04-13T22:18:00Z" w16du:dateUtc="2025-04-14T02:18:00Z">
        <w:r>
          <w:t>21:09:21</w:t>
        </w:r>
      </w:ins>
      <w:r>
        <w:t xml:space="preserve">   Page     6</w:t>
      </w:r>
    </w:p>
    <w:p w14:paraId="373CDC31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34D8237C" w14:textId="77777777" w:rsidR="00C97A3E" w:rsidRDefault="00C97A3E" w:rsidP="00C97A3E">
      <w:r>
        <w:t xml:space="preserve">  000171                    05  FILLER                    PIC X(3)     VALUE SPACES.              IMP</w:t>
      </w:r>
    </w:p>
    <w:p w14:paraId="62D62429" w14:textId="77777777" w:rsidR="00C97A3E" w:rsidRDefault="00C97A3E" w:rsidP="00C97A3E">
      <w:r>
        <w:t xml:space="preserve">  000172                    05  WS-SL-SLSP-GROSS          PIC $$$,$$$.99.</w:t>
      </w:r>
    </w:p>
    <w:p w14:paraId="4C362A1C" w14:textId="77777777" w:rsidR="00C97A3E" w:rsidRDefault="00C97A3E" w:rsidP="00C97A3E">
      <w:r>
        <w:t xml:space="preserve">  000173                    05  FILLER                    PIC X(5)     VALUE SPACES.              IMP</w:t>
      </w:r>
    </w:p>
    <w:p w14:paraId="54FA5F9E" w14:textId="77777777" w:rsidR="00C97A3E" w:rsidRDefault="00C97A3E" w:rsidP="00C97A3E">
      <w:r>
        <w:t xml:space="preserve">  000174                    05  WS-SL-SLSP-RETURNS        PIC $$$,$$$.99.</w:t>
      </w:r>
    </w:p>
    <w:p w14:paraId="24331C5F" w14:textId="77777777" w:rsidR="00C97A3E" w:rsidRDefault="00C97A3E" w:rsidP="00C97A3E">
      <w:r>
        <w:t xml:space="preserve">  000175                    05  FILLER                    PIC X(8)     VALUE SPACES.              IMP</w:t>
      </w:r>
    </w:p>
    <w:p w14:paraId="57D43889" w14:textId="77777777" w:rsidR="00C97A3E" w:rsidRDefault="00C97A3E" w:rsidP="00C97A3E">
      <w:r>
        <w:t xml:space="preserve">  000176                    05  WS-SL-SLSP-NET            PIC $$$,$$$.99.</w:t>
      </w:r>
    </w:p>
    <w:p w14:paraId="0389B950" w14:textId="77777777" w:rsidR="00C97A3E" w:rsidRDefault="00C97A3E" w:rsidP="00C97A3E">
      <w:r>
        <w:t xml:space="preserve">  000177                    05  FILLER                    PIC X(5)     VALUE SPACES.              IMP</w:t>
      </w:r>
    </w:p>
    <w:p w14:paraId="5596E7DC" w14:textId="77777777" w:rsidR="00C97A3E" w:rsidRDefault="00C97A3E" w:rsidP="00C97A3E">
      <w:r>
        <w:t xml:space="preserve">  000178                    05  WS-SL-SLSP-COMM           PIC $$,$$$.99.</w:t>
      </w:r>
    </w:p>
    <w:p w14:paraId="1949CCCC" w14:textId="77777777" w:rsidR="00C97A3E" w:rsidRDefault="00C97A3E" w:rsidP="00C97A3E">
      <w:r>
        <w:t xml:space="preserve">  000179                    05  FILLER                    PIC X(3)     VALUE SPACES.              IMP</w:t>
      </w:r>
    </w:p>
    <w:p w14:paraId="3F427AD6" w14:textId="77777777" w:rsidR="00C97A3E" w:rsidRDefault="00C97A3E" w:rsidP="00C97A3E">
      <w:r>
        <w:t xml:space="preserve">  000180                    05  WS-SL-SLSP-RATING         PIC X(17).</w:t>
      </w:r>
    </w:p>
    <w:p w14:paraId="746F3D94" w14:textId="77777777" w:rsidR="00C97A3E" w:rsidRDefault="00C97A3E" w:rsidP="00C97A3E">
      <w:r>
        <w:t xml:space="preserve">  000181</w:t>
      </w:r>
    </w:p>
    <w:p w14:paraId="6A9A4ECC" w14:textId="77777777" w:rsidR="00C97A3E" w:rsidRDefault="00C97A3E" w:rsidP="00C97A3E">
      <w:r>
        <w:t xml:space="preserve">  000182                01  WS-DEPT-TOTAL-LINE.</w:t>
      </w:r>
    </w:p>
    <w:p w14:paraId="3CCDE803" w14:textId="77777777" w:rsidR="00C97A3E" w:rsidRDefault="00C97A3E" w:rsidP="00C97A3E">
      <w:r>
        <w:t xml:space="preserve">  000183                    05  FILLER                    PIC X(17)    VALUE SPACES.              IMP</w:t>
      </w:r>
    </w:p>
    <w:p w14:paraId="424A9740" w14:textId="77777777" w:rsidR="00C97A3E" w:rsidRDefault="00C97A3E" w:rsidP="00C97A3E">
      <w:r>
        <w:t xml:space="preserve">  000184                    05  FILLER                    PIC X(6)     VALUE "TOTAL ".</w:t>
      </w:r>
    </w:p>
    <w:p w14:paraId="42995C20" w14:textId="77777777" w:rsidR="00C97A3E" w:rsidRDefault="00C97A3E" w:rsidP="00C97A3E">
      <w:r>
        <w:t xml:space="preserve">  000185                    05  FILLER                    PIC X(7)     VALUE "DEPARTM".</w:t>
      </w:r>
    </w:p>
    <w:p w14:paraId="1070045B" w14:textId="77777777" w:rsidR="00C97A3E" w:rsidRDefault="00C97A3E" w:rsidP="00C97A3E">
      <w:r>
        <w:t xml:space="preserve">  000186                    05  FILLER                    PIC X(4)     VALUE "ENT ".</w:t>
      </w:r>
    </w:p>
    <w:p w14:paraId="3463CA89" w14:textId="77777777" w:rsidR="00C97A3E" w:rsidRDefault="00C97A3E" w:rsidP="00C97A3E">
      <w:r>
        <w:t xml:space="preserve">  000187                    05  WS-DT-DEPTNO              PIC Z9.</w:t>
      </w:r>
    </w:p>
    <w:p w14:paraId="735DBB70" w14:textId="77777777" w:rsidR="00C97A3E" w:rsidRDefault="00C97A3E" w:rsidP="00C97A3E">
      <w:r>
        <w:t xml:space="preserve">  000188                    05  FILLER                    PIC X(9)     VALUE SPACES.              IMP</w:t>
      </w:r>
    </w:p>
    <w:p w14:paraId="6DECB770" w14:textId="77777777" w:rsidR="00C97A3E" w:rsidRDefault="00C97A3E" w:rsidP="00C97A3E">
      <w:r>
        <w:t xml:space="preserve">  000189                    05  WS-DT-SLSP-GROSS          PIC $$,$$$,$$$.99.</w:t>
      </w:r>
    </w:p>
    <w:p w14:paraId="2D46385A" w14:textId="77777777" w:rsidR="00C97A3E" w:rsidRDefault="00C97A3E" w:rsidP="00C97A3E">
      <w:r>
        <w:t xml:space="preserve">  000190                    05  FILLER                    PIC X(2)     VALUE SPACES.              IMP</w:t>
      </w:r>
    </w:p>
    <w:p w14:paraId="79ECA77D" w14:textId="77777777" w:rsidR="00C97A3E" w:rsidRDefault="00C97A3E" w:rsidP="00C97A3E">
      <w:r>
        <w:t xml:space="preserve">  000191                    05  WS-DT-SLSP-RETURNS        PIC $$,$$$,$$$.99.</w:t>
      </w:r>
    </w:p>
    <w:p w14:paraId="06E25B9A" w14:textId="77777777" w:rsidR="00C97A3E" w:rsidRDefault="00C97A3E" w:rsidP="00C97A3E">
      <w:r>
        <w:t xml:space="preserve">  000192                    05  FILLER                    PIC X(5)     VALUE SPACES.              IMP</w:t>
      </w:r>
    </w:p>
    <w:p w14:paraId="34E0D9B8" w14:textId="77777777" w:rsidR="00C97A3E" w:rsidRDefault="00C97A3E" w:rsidP="00C97A3E">
      <w:r>
        <w:t xml:space="preserve">  000193                    05  WS-DT-SLSP-NET            PIC $$,$$$,$$$.99.</w:t>
      </w:r>
    </w:p>
    <w:p w14:paraId="310D3938" w14:textId="77777777" w:rsidR="00C97A3E" w:rsidRDefault="00C97A3E" w:rsidP="00C97A3E">
      <w:r>
        <w:t xml:space="preserve">  000194                    05  FILLER                    PIC X(2)     VALUE SPACES.              IMP</w:t>
      </w:r>
    </w:p>
    <w:p w14:paraId="6358D6DC" w14:textId="77777777" w:rsidR="00C97A3E" w:rsidRDefault="00C97A3E" w:rsidP="00C97A3E">
      <w:r>
        <w:t xml:space="preserve">  000195                    05  WS-DT-SLSP-COMM           PIC $,$$$,$$$.99.</w:t>
      </w:r>
    </w:p>
    <w:p w14:paraId="623794A1" w14:textId="77777777" w:rsidR="00C97A3E" w:rsidRDefault="00C97A3E" w:rsidP="00C97A3E">
      <w:r>
        <w:t xml:space="preserve">  000196                    05  FILLER                    PIC X(13)    VALUE SPACES.              IMP</w:t>
      </w:r>
    </w:p>
    <w:p w14:paraId="094DD51C" w14:textId="77777777" w:rsidR="00C97A3E" w:rsidRDefault="00C97A3E" w:rsidP="00C97A3E">
      <w:r>
        <w:t xml:space="preserve">  000197</w:t>
      </w:r>
    </w:p>
    <w:p w14:paraId="09F546E0" w14:textId="77777777" w:rsidR="00C97A3E" w:rsidRDefault="00C97A3E" w:rsidP="00C97A3E">
      <w:r>
        <w:t xml:space="preserve">  000198                01  WS-BRANCH-TOTAL-LINE.</w:t>
      </w:r>
    </w:p>
    <w:p w14:paraId="21ACBF97" w14:textId="77777777" w:rsidR="00C97A3E" w:rsidRDefault="00C97A3E" w:rsidP="00C97A3E">
      <w:r>
        <w:t xml:space="preserve">  000199                    05  FILLER                    PIC X(17)    VALUE SPACES.              IMP</w:t>
      </w:r>
    </w:p>
    <w:p w14:paraId="7B3ED0E1" w14:textId="77777777" w:rsidR="00C97A3E" w:rsidRDefault="00C97A3E" w:rsidP="00C97A3E">
      <w:r>
        <w:t xml:space="preserve">  000200                    05  FILLER                    PIC X(6)     VALUE "TOTAL ".</w:t>
      </w:r>
    </w:p>
    <w:p w14:paraId="33E03D74" w14:textId="77777777" w:rsidR="00C97A3E" w:rsidRDefault="00C97A3E" w:rsidP="00C97A3E">
      <w:r>
        <w:t xml:space="preserve">  000201                    05  FILLER                    PIC X(7)     VALUE "BRANCH".</w:t>
      </w:r>
    </w:p>
    <w:p w14:paraId="3CA24C67" w14:textId="77777777" w:rsidR="00C97A3E" w:rsidRDefault="00C97A3E" w:rsidP="00C97A3E">
      <w:r>
        <w:t xml:space="preserve">  000202                    05  WS-BT-BRANCHNO            PIC ZZ9.</w:t>
      </w:r>
    </w:p>
    <w:p w14:paraId="3959ED46" w14:textId="77777777" w:rsidR="00C97A3E" w:rsidRDefault="00C97A3E" w:rsidP="00C97A3E">
      <w:r>
        <w:t xml:space="preserve">  000203                    05  FILLER                    PIC X(12)    VALUE SPACES.              IMP</w:t>
      </w:r>
    </w:p>
    <w:p w14:paraId="49F078CF" w14:textId="77777777" w:rsidR="00C97A3E" w:rsidRDefault="00C97A3E" w:rsidP="00C97A3E">
      <w:r>
        <w:t xml:space="preserve">  000204                    05  WS-BT-SLSP-GROSS          PIC $$,$$$,$$$.99.</w:t>
      </w:r>
    </w:p>
    <w:p w14:paraId="295789FF" w14:textId="77777777" w:rsidR="00C97A3E" w:rsidRDefault="00C97A3E" w:rsidP="00C97A3E">
      <w:r>
        <w:t xml:space="preserve">  000205                    05  FILLER                    PIC X(2)     VALUE SPACES.              IMP</w:t>
      </w:r>
    </w:p>
    <w:p w14:paraId="1E55CB96" w14:textId="77777777" w:rsidR="00C97A3E" w:rsidRDefault="00C97A3E" w:rsidP="00C97A3E">
      <w:r>
        <w:t xml:space="preserve">  000206                    05  WS-BT-SLSP-RETURNS        PIC $$,$$$,$$$.99.</w:t>
      </w:r>
    </w:p>
    <w:p w14:paraId="5C700C10" w14:textId="77777777" w:rsidR="00C97A3E" w:rsidRDefault="00C97A3E" w:rsidP="00C97A3E">
      <w:r>
        <w:t xml:space="preserve">  000207                    05  FILLER                    PIC X(5)     VALUE SPACES.              IMP</w:t>
      </w:r>
    </w:p>
    <w:p w14:paraId="518BA218" w14:textId="77777777" w:rsidR="00C97A3E" w:rsidRDefault="00C97A3E" w:rsidP="00C97A3E">
      <w:r>
        <w:t xml:space="preserve">  000208                    05  WS-BT-SLSP-NET            PIC $$,$$$,$$$.99.</w:t>
      </w:r>
    </w:p>
    <w:p w14:paraId="74D65C37" w14:textId="77777777" w:rsidR="00C97A3E" w:rsidRDefault="00C97A3E" w:rsidP="00C97A3E">
      <w:r>
        <w:t xml:space="preserve">  000209                    05  FILLER                    PIC X(2)     VALUE SPACES.              IMP</w:t>
      </w:r>
    </w:p>
    <w:p w14:paraId="5E9CA097" w14:textId="77777777" w:rsidR="00C97A3E" w:rsidRDefault="00C97A3E" w:rsidP="00C97A3E">
      <w:r>
        <w:t xml:space="preserve">  000210                    05  WS-BT-SLSP-COMM           PIC $,$$$,$$$.99.</w:t>
      </w:r>
    </w:p>
    <w:p w14:paraId="39C9AF60" w14:textId="77777777" w:rsidR="00C97A3E" w:rsidRDefault="00C97A3E" w:rsidP="00C97A3E">
      <w:r>
        <w:t xml:space="preserve">  000211                    05  FILLER                    PIC X(14)    VALUE SPACES.              IMP</w:t>
      </w:r>
    </w:p>
    <w:p w14:paraId="0959CCA5" w14:textId="77777777" w:rsidR="00C97A3E" w:rsidRDefault="00C97A3E" w:rsidP="00C97A3E">
      <w:r>
        <w:t xml:space="preserve">  000212</w:t>
      </w:r>
    </w:p>
    <w:p w14:paraId="550C9674" w14:textId="77777777" w:rsidR="00C97A3E" w:rsidRDefault="00C97A3E" w:rsidP="00C97A3E">
      <w:r>
        <w:t xml:space="preserve">  000213                01  WS-GRAND-TOTAL-LINE.</w:t>
      </w:r>
    </w:p>
    <w:p w14:paraId="5EF4C90A" w14:textId="77777777" w:rsidR="00C97A3E" w:rsidRDefault="00C97A3E" w:rsidP="00C97A3E">
      <w:r>
        <w:t xml:space="preserve">  000214                    05  FILLER                    PIC X(17)    VALUE SPACES.              IMP</w:t>
      </w:r>
    </w:p>
    <w:p w14:paraId="6FD169DC" w14:textId="77777777" w:rsidR="00C97A3E" w:rsidRDefault="00C97A3E" w:rsidP="00C97A3E">
      <w:r>
        <w:t xml:space="preserve">  000215                    05  FILLER                    PIC X(8)     VALUE "COMPANY ".</w:t>
      </w:r>
    </w:p>
    <w:p w14:paraId="4FD705F9" w14:textId="77777777" w:rsidR="00C97A3E" w:rsidRDefault="00C97A3E" w:rsidP="00C97A3E">
      <w:r>
        <w:t xml:space="preserve">  000216                    05  FILLER                    PIC X(7)     VALUE "TOTALS".</w:t>
      </w:r>
    </w:p>
    <w:p w14:paraId="070CEE6A" w14:textId="77777777" w:rsidR="00C97A3E" w:rsidRDefault="00C97A3E" w:rsidP="00C97A3E">
      <w:r>
        <w:t xml:space="preserve">  000217                    05  FILLER                    PIC X(13)    VALUE SPACES.              IMP</w:t>
      </w:r>
    </w:p>
    <w:p w14:paraId="1622FA87" w14:textId="77777777" w:rsidR="00C97A3E" w:rsidRDefault="00C97A3E" w:rsidP="00C97A3E">
      <w:r>
        <w:t xml:space="preserve">  000218                    05  WS-GT-SLSP-GROSS          PIC $$,$$$,$$$.99.</w:t>
      </w:r>
    </w:p>
    <w:p w14:paraId="56F1D25A" w14:textId="77777777" w:rsidR="00C97A3E" w:rsidRDefault="00C97A3E" w:rsidP="00C97A3E">
      <w:r>
        <w:t xml:space="preserve">  000219                    05  FILLER                    PIC X(2)     VALUE SPACES.              IMP</w:t>
      </w:r>
    </w:p>
    <w:p w14:paraId="161FA136" w14:textId="77777777" w:rsidR="00C97A3E" w:rsidRDefault="00C97A3E" w:rsidP="00C97A3E">
      <w:r>
        <w:t xml:space="preserve">  000220                    05  WS-GT-SLSP-RETURNS        PIC $$,$$$,$$$.99.</w:t>
      </w:r>
    </w:p>
    <w:p w14:paraId="56785847" w14:textId="77777777" w:rsidR="00C97A3E" w:rsidRDefault="00C97A3E" w:rsidP="00C97A3E">
      <w:r>
        <w:t xml:space="preserve">  000221                    05  FILLER                    PIC X(5)     VALUE SPACES.              IMP</w:t>
      </w:r>
    </w:p>
    <w:p w14:paraId="61DF7674" w14:textId="77777777" w:rsidR="00C97A3E" w:rsidRDefault="00C97A3E" w:rsidP="00C97A3E">
      <w:r>
        <w:t xml:space="preserve">  000222                    05  WS-GT-SLSP-NET            PIC $$,$$$,$$$.99.</w:t>
      </w:r>
    </w:p>
    <w:p w14:paraId="54D0381A" w14:textId="77777777" w:rsidR="00C97A3E" w:rsidRDefault="00C97A3E" w:rsidP="00C97A3E">
      <w:r>
        <w:t xml:space="preserve">  000223                    05  FILLER                    PIC X(2)     VALUE SPACES.              IMP</w:t>
      </w:r>
    </w:p>
    <w:p w14:paraId="53050FDE" w14:textId="77777777" w:rsidR="00C97A3E" w:rsidRDefault="00C97A3E" w:rsidP="00C97A3E">
      <w:r>
        <w:t xml:space="preserve">  000224                    05  WS-GT-SLSP-COMM           PIC $,$$$,$$$.99.</w:t>
      </w:r>
    </w:p>
    <w:p w14:paraId="043E8A00" w14:textId="77777777" w:rsidR="00C97A3E" w:rsidRDefault="00C97A3E" w:rsidP="00C97A3E">
      <w:r>
        <w:t xml:space="preserve">  000225                    05  FILLER                    PIC X(14)    VALUE SPACES.              IMP</w:t>
      </w:r>
    </w:p>
    <w:p w14:paraId="6E40C703" w14:textId="77777777" w:rsidR="00C97A3E" w:rsidRDefault="00C97A3E" w:rsidP="00C97A3E">
      <w:r>
        <w:t xml:space="preserve">  000226</w:t>
      </w:r>
    </w:p>
    <w:p w14:paraId="461FB3F4" w14:textId="77777777" w:rsidR="00C97A3E" w:rsidRDefault="00C97A3E" w:rsidP="00C97A3E">
      <w:r>
        <w:t xml:space="preserve">  000227                01  WS-SINGLE-UNDER-LINE.</w:t>
      </w:r>
    </w:p>
    <w:p w14:paraId="494766D7" w14:textId="16E9CBE8" w:rsidR="00C97A3E" w:rsidRDefault="00C97A3E" w:rsidP="00C97A3E">
      <w:r>
        <w:t xml:space="preserve">PP 5655-EC6 IBM Enterprise COBOL for z/OS  6.3.0 P240906       PROGREP   Date </w:t>
      </w:r>
      <w:del w:id="1342" w:author="Karandeep Singh" w:date="2025-04-13T22:18:00Z" w16du:dateUtc="2025-04-14T02:18:00Z">
        <w:r w:rsidR="00CD2A7D">
          <w:delText>03/31</w:delText>
        </w:r>
      </w:del>
      <w:ins w:id="1343" w:author="Karandeep Singh" w:date="2025-04-13T22:18:00Z" w16du:dateUtc="2025-04-14T02:18:00Z">
        <w:r>
          <w:t>04/13</w:t>
        </w:r>
      </w:ins>
      <w:r>
        <w:t xml:space="preserve">/2025  Time </w:t>
      </w:r>
      <w:del w:id="1344" w:author="Karandeep Singh" w:date="2025-04-13T22:18:00Z" w16du:dateUtc="2025-04-14T02:18:00Z">
        <w:r w:rsidR="00CD2A7D">
          <w:delText>19:10:34</w:delText>
        </w:r>
      </w:del>
      <w:ins w:id="1345" w:author="Karandeep Singh" w:date="2025-04-13T22:18:00Z" w16du:dateUtc="2025-04-14T02:18:00Z">
        <w:r>
          <w:t>21:09:21</w:t>
        </w:r>
      </w:ins>
      <w:r>
        <w:t xml:space="preserve">   Page     7</w:t>
      </w:r>
    </w:p>
    <w:p w14:paraId="53411FB8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046AB8FA" w14:textId="77777777" w:rsidR="00C97A3E" w:rsidRDefault="00C97A3E" w:rsidP="00C97A3E">
      <w:r>
        <w:t xml:space="preserve">  000228                    05  FILLER                    PIC X(45)    VALUE SPACES.              IMP</w:t>
      </w:r>
    </w:p>
    <w:p w14:paraId="0D470E37" w14:textId="77777777" w:rsidR="00C97A3E" w:rsidRDefault="00C97A3E" w:rsidP="00C97A3E">
      <w:r>
        <w:t xml:space="preserve">  000229                    05  FILLER                    PIC X(6)     VALUE "------".</w:t>
      </w:r>
    </w:p>
    <w:p w14:paraId="79F8FAB7" w14:textId="77777777" w:rsidR="00C97A3E" w:rsidRDefault="00C97A3E" w:rsidP="00C97A3E">
      <w:r>
        <w:t xml:space="preserve">  000230                    05  FILLER                    PIC X(7)     VALUE "-------".</w:t>
      </w:r>
    </w:p>
    <w:p w14:paraId="5FB73B29" w14:textId="77777777" w:rsidR="00C97A3E" w:rsidRDefault="00C97A3E" w:rsidP="00C97A3E">
      <w:r>
        <w:t xml:space="preserve">  000231                    05  FILLER                    PIC X(5)     VALUE SPACES.              IMP</w:t>
      </w:r>
    </w:p>
    <w:p w14:paraId="13657754" w14:textId="77777777" w:rsidR="00C97A3E" w:rsidRDefault="00C97A3E" w:rsidP="00C97A3E">
      <w:r>
        <w:t xml:space="preserve">  000232                    05  FILLER                    PIC X(5)     VALUE "-----".</w:t>
      </w:r>
    </w:p>
    <w:p w14:paraId="369F866A" w14:textId="77777777" w:rsidR="00C97A3E" w:rsidRDefault="00C97A3E" w:rsidP="00C97A3E">
      <w:r>
        <w:t xml:space="preserve">  000233                    05  FILLER                    PIC X(5)     VALUE "-----".</w:t>
      </w:r>
    </w:p>
    <w:p w14:paraId="20F4737E" w14:textId="77777777" w:rsidR="00C97A3E" w:rsidRDefault="00C97A3E" w:rsidP="00C97A3E">
      <w:r>
        <w:t xml:space="preserve">  000234                    05  FILLER                    PIC X(5)     VALUE SPACES.              IMP</w:t>
      </w:r>
    </w:p>
    <w:p w14:paraId="5CFF5A3A" w14:textId="77777777" w:rsidR="00C97A3E" w:rsidRDefault="00C97A3E" w:rsidP="00C97A3E">
      <w:r>
        <w:t xml:space="preserve">  000235                    05  FILLER                    PIC X(6)     VALUE "------".</w:t>
      </w:r>
    </w:p>
    <w:p w14:paraId="4B35386A" w14:textId="77777777" w:rsidR="00C97A3E" w:rsidRDefault="00C97A3E" w:rsidP="00C97A3E">
      <w:r>
        <w:t xml:space="preserve">  000236                    05  FILLER                    PIC X(7)     VALUE "-------".</w:t>
      </w:r>
    </w:p>
    <w:p w14:paraId="53C21013" w14:textId="77777777" w:rsidR="00C97A3E" w:rsidRDefault="00C97A3E" w:rsidP="00C97A3E">
      <w:r>
        <w:t xml:space="preserve">  000237                    05  FILLER                    PIC X(3)     VALUE SPACES.              IMP</w:t>
      </w:r>
    </w:p>
    <w:p w14:paraId="56EF9360" w14:textId="77777777" w:rsidR="00C97A3E" w:rsidRDefault="00C97A3E" w:rsidP="00C97A3E">
      <w:r>
        <w:t xml:space="preserve">  000238                    05  FILLER                    PIC X(6)     VALUE "------".</w:t>
      </w:r>
    </w:p>
    <w:p w14:paraId="3FF5A7FC" w14:textId="77777777" w:rsidR="00C97A3E" w:rsidRDefault="00C97A3E" w:rsidP="00C97A3E">
      <w:r>
        <w:t xml:space="preserve">  000239                    05  FILLER                    PIC X(5)     VALUE "-----".</w:t>
      </w:r>
    </w:p>
    <w:p w14:paraId="4E3A4DC8" w14:textId="77777777" w:rsidR="00C97A3E" w:rsidRDefault="00C97A3E" w:rsidP="00C97A3E">
      <w:r>
        <w:t xml:space="preserve">  000240                    05  FILLER                    PIC X(17)    VALUE SPACES.              IMP</w:t>
      </w:r>
    </w:p>
    <w:p w14:paraId="2DC6C654" w14:textId="77777777" w:rsidR="00C97A3E" w:rsidRDefault="00C97A3E" w:rsidP="00C97A3E">
      <w:r>
        <w:t xml:space="preserve">  000241</w:t>
      </w:r>
    </w:p>
    <w:p w14:paraId="3DB341BC" w14:textId="77777777" w:rsidR="00C97A3E" w:rsidRDefault="00C97A3E" w:rsidP="00C97A3E">
      <w:r>
        <w:t xml:space="preserve">  000242                01  WS-DOUBLE-UNDER-LINE.</w:t>
      </w:r>
    </w:p>
    <w:p w14:paraId="20ED8C23" w14:textId="77777777" w:rsidR="00C97A3E" w:rsidRDefault="00C97A3E" w:rsidP="00C97A3E">
      <w:r>
        <w:t xml:space="preserve">  000243                    05  FILLER                    PIC X(45)    VALUE SPACES.              IMP</w:t>
      </w:r>
    </w:p>
    <w:p w14:paraId="5425CF17" w14:textId="77777777" w:rsidR="00C97A3E" w:rsidRDefault="00C97A3E" w:rsidP="00C97A3E">
      <w:r>
        <w:t xml:space="preserve">  000244                    05  FILLER                    PIC X(6)     VALUE "======".</w:t>
      </w:r>
    </w:p>
    <w:p w14:paraId="49867DEC" w14:textId="77777777" w:rsidR="00C97A3E" w:rsidRDefault="00C97A3E" w:rsidP="00C97A3E">
      <w:r>
        <w:t xml:space="preserve">  000245                    05  FILLER                    PIC X(7)     VALUE "=======".</w:t>
      </w:r>
    </w:p>
    <w:p w14:paraId="47999509" w14:textId="77777777" w:rsidR="00C97A3E" w:rsidRDefault="00C97A3E" w:rsidP="00C97A3E">
      <w:r>
        <w:t xml:space="preserve">  000246                    05  FILLER                    PIC X(4)     VALUE SPACES.              IMP</w:t>
      </w:r>
    </w:p>
    <w:p w14:paraId="69F74CFD" w14:textId="77777777" w:rsidR="00C97A3E" w:rsidRDefault="00C97A3E" w:rsidP="00C97A3E">
      <w:r>
        <w:t xml:space="preserve">  000247                    05  FILLER                    PIC X(6)     VALUE "======".</w:t>
      </w:r>
    </w:p>
    <w:p w14:paraId="4F517421" w14:textId="77777777" w:rsidR="00C97A3E" w:rsidRDefault="00C97A3E" w:rsidP="00C97A3E">
      <w:r>
        <w:t xml:space="preserve">  000248                    05  FILLER                    PIC X(5)     VALUE "=====".</w:t>
      </w:r>
    </w:p>
    <w:p w14:paraId="02E0F740" w14:textId="77777777" w:rsidR="00C97A3E" w:rsidRDefault="00C97A3E" w:rsidP="00C97A3E">
      <w:r>
        <w:t xml:space="preserve">  000249                    05  FILLER                    PIC X(5)     VALUE SPACES.              IMP</w:t>
      </w:r>
    </w:p>
    <w:p w14:paraId="0B79FCE3" w14:textId="77777777" w:rsidR="00C97A3E" w:rsidRDefault="00C97A3E" w:rsidP="00C97A3E">
      <w:r>
        <w:t xml:space="preserve">  000250                    05  FILLER                    PIC X(6)     VALUE "======".</w:t>
      </w:r>
    </w:p>
    <w:p w14:paraId="61E75181" w14:textId="77777777" w:rsidR="00C97A3E" w:rsidRDefault="00C97A3E" w:rsidP="00C97A3E">
      <w:r>
        <w:t xml:space="preserve">  000251                    05  FILLER                    PIC X(7)     VALUE "=======".</w:t>
      </w:r>
    </w:p>
    <w:p w14:paraId="022EA5D0" w14:textId="77777777" w:rsidR="00C97A3E" w:rsidRDefault="00C97A3E" w:rsidP="00C97A3E">
      <w:r>
        <w:t xml:space="preserve">  000252                    05  FILLER                    PIC X(3)     VALUE SPACES.              IMP</w:t>
      </w:r>
    </w:p>
    <w:p w14:paraId="529BCC97" w14:textId="77777777" w:rsidR="00C97A3E" w:rsidRDefault="00C97A3E" w:rsidP="00C97A3E">
      <w:r>
        <w:t xml:space="preserve">  000253                    05  FILLER                    PIC X(6)     VALUE "======".</w:t>
      </w:r>
    </w:p>
    <w:p w14:paraId="3E04A742" w14:textId="77777777" w:rsidR="00C97A3E" w:rsidRDefault="00C97A3E" w:rsidP="00C97A3E">
      <w:r>
        <w:t xml:space="preserve">  000254                    05  FILLER                    PIC X(5)     VALUE "=====".</w:t>
      </w:r>
    </w:p>
    <w:p w14:paraId="539156C2" w14:textId="77777777" w:rsidR="00C97A3E" w:rsidRDefault="00C97A3E" w:rsidP="00C97A3E">
      <w:r>
        <w:t xml:space="preserve">  000255                    05  FILLER                    PIC X(17)    VALUE SPACES.              IMP</w:t>
      </w:r>
    </w:p>
    <w:p w14:paraId="09BA2AC5" w14:textId="77777777" w:rsidR="00C97A3E" w:rsidRDefault="00C97A3E" w:rsidP="00C97A3E">
      <w:r>
        <w:t xml:space="preserve">  000256</w:t>
      </w:r>
    </w:p>
    <w:p w14:paraId="46077652" w14:textId="77777777" w:rsidR="00C97A3E" w:rsidRDefault="00C97A3E" w:rsidP="00C97A3E">
      <w:r>
        <w:t xml:space="preserve">  000257</w:t>
      </w:r>
    </w:p>
    <w:p w14:paraId="27530ED1" w14:textId="77777777" w:rsidR="00C97A3E" w:rsidRDefault="00C97A3E" w:rsidP="00C97A3E">
      <w:r>
        <w:t xml:space="preserve">  000258                PROCEDURE DIVISION.</w:t>
      </w:r>
    </w:p>
    <w:p w14:paraId="386C3866" w14:textId="77777777" w:rsidR="00C97A3E" w:rsidRDefault="00C97A3E" w:rsidP="00C97A3E">
      <w:r>
        <w:t xml:space="preserve">  000259</w:t>
      </w:r>
    </w:p>
    <w:p w14:paraId="2ABC7E0B" w14:textId="77777777" w:rsidR="00C97A3E" w:rsidRDefault="00C97A3E" w:rsidP="00C97A3E">
      <w:r>
        <w:t xml:space="preserve">  000260                A000-PREPARE-SALES-REPORT.</w:t>
      </w:r>
    </w:p>
    <w:p w14:paraId="1C3C2F6F" w14:textId="77777777" w:rsidR="00C97A3E" w:rsidRDefault="00C97A3E" w:rsidP="00C97A3E">
      <w:r>
        <w:t xml:space="preserve">  000261                    OPEN INPUT  SALESMAST                                                 47</w:t>
      </w:r>
    </w:p>
    <w:p w14:paraId="4BF47B15" w14:textId="77777777" w:rsidR="00C97A3E" w:rsidRDefault="00C97A3E" w:rsidP="00C97A3E">
      <w:r>
        <w:t xml:space="preserve">  000262                         OUTPUT SALESRPT.                                                 65</w:t>
      </w:r>
    </w:p>
    <w:p w14:paraId="7D22B296" w14:textId="77777777" w:rsidR="00C97A3E" w:rsidRDefault="00C97A3E" w:rsidP="00C97A3E">
      <w:r>
        <w:t xml:space="preserve">  000263</w:t>
      </w:r>
    </w:p>
    <w:p w14:paraId="372A1C27" w14:textId="77777777" w:rsidR="00C97A3E" w:rsidRDefault="00C97A3E" w:rsidP="00C97A3E">
      <w:r>
        <w:t xml:space="preserve">  000264                    PERFORM B000-START-AIX.                                               276</w:t>
      </w:r>
    </w:p>
    <w:p w14:paraId="6586E127" w14:textId="77777777" w:rsidR="00C97A3E" w:rsidRDefault="00C97A3E" w:rsidP="00C97A3E">
      <w:r>
        <w:t xml:space="preserve">  000265</w:t>
      </w:r>
    </w:p>
    <w:p w14:paraId="02787EF9" w14:textId="77777777" w:rsidR="00C97A3E" w:rsidRDefault="00C97A3E" w:rsidP="00C97A3E">
      <w:r>
        <w:t xml:space="preserve">  000266                    IF WS-IN-STATUS NOT EQUAL "00"                                        76</w:t>
      </w:r>
    </w:p>
    <w:p w14:paraId="63ABB5DA" w14:textId="77777777" w:rsidR="00C97A3E" w:rsidRDefault="00C97A3E" w:rsidP="00C97A3E">
      <w:r>
        <w:t xml:space="preserve">  000267      1                 DISPLAY "FILE ERROR IN-STATUS = ", WS-IN-STATUS                   76</w:t>
      </w:r>
    </w:p>
    <w:p w14:paraId="4D6C4A28" w14:textId="77777777" w:rsidR="00C97A3E" w:rsidRDefault="00C97A3E" w:rsidP="00C97A3E">
      <w:r>
        <w:t xml:space="preserve">  000268                    ELSE</w:t>
      </w:r>
    </w:p>
    <w:p w14:paraId="4E65C8D5" w14:textId="77777777" w:rsidR="00C97A3E" w:rsidRDefault="00C97A3E" w:rsidP="00C97A3E">
      <w:r>
        <w:t xml:space="preserve">  000269      1                 PERFORM C200-PROCESS-SALESPEOPLE                                  281</w:t>
      </w:r>
    </w:p>
    <w:p w14:paraId="31D6673A" w14:textId="77777777" w:rsidR="00C97A3E" w:rsidRDefault="00C97A3E" w:rsidP="00C97A3E">
      <w:r>
        <w:t xml:space="preserve">  000270      1                    UNTIL WS-SALESMAST-EOF                                         74</w:t>
      </w:r>
    </w:p>
    <w:p w14:paraId="0942D95E" w14:textId="77777777" w:rsidR="00C97A3E" w:rsidRDefault="00C97A3E" w:rsidP="00C97A3E">
      <w:r>
        <w:t xml:space="preserve">  000271      1                 CLOSE SALESMAST                                                   47</w:t>
      </w:r>
    </w:p>
    <w:p w14:paraId="64998E96" w14:textId="77777777" w:rsidR="00C97A3E" w:rsidRDefault="00C97A3E" w:rsidP="00C97A3E">
      <w:r>
        <w:t xml:space="preserve">  000272      1                       SALESRPT                                                    65</w:t>
      </w:r>
    </w:p>
    <w:p w14:paraId="72000D78" w14:textId="77777777" w:rsidR="00C97A3E" w:rsidRDefault="00C97A3E" w:rsidP="00C97A3E">
      <w:r>
        <w:t xml:space="preserve">  000273                    END-IF.</w:t>
      </w:r>
    </w:p>
    <w:p w14:paraId="0711B3E7" w14:textId="77777777" w:rsidR="00C97A3E" w:rsidRDefault="00C97A3E" w:rsidP="00C97A3E">
      <w:r>
        <w:t xml:space="preserve">  000274                    STOP RUN.</w:t>
      </w:r>
    </w:p>
    <w:p w14:paraId="4D2F4968" w14:textId="77777777" w:rsidR="00C97A3E" w:rsidRDefault="00C97A3E" w:rsidP="00C97A3E">
      <w:r>
        <w:t xml:space="preserve">  000275</w:t>
      </w:r>
    </w:p>
    <w:p w14:paraId="2A20063B" w14:textId="77777777" w:rsidR="00C97A3E" w:rsidRDefault="00C97A3E" w:rsidP="00C97A3E">
      <w:r>
        <w:t xml:space="preserve">  000276                B000-START-AIX.</w:t>
      </w:r>
    </w:p>
    <w:p w14:paraId="299BCB0B" w14:textId="77777777" w:rsidR="00C97A3E" w:rsidRDefault="00C97A3E" w:rsidP="00C97A3E">
      <w:r>
        <w:t xml:space="preserve">  000277                    MOVE LOW-VALUE TO SALESPERSON-BRANCH-NO.                              IMP 61</w:t>
      </w:r>
    </w:p>
    <w:p w14:paraId="58C93505" w14:textId="77777777" w:rsidR="00C97A3E" w:rsidRDefault="00C97A3E" w:rsidP="00C97A3E">
      <w:r>
        <w:t xml:space="preserve">  000278                    START SALESMAST KEY IS &gt;= SALESPERSON-BRANCH-NO                       47 61</w:t>
      </w:r>
    </w:p>
    <w:p w14:paraId="3A03DA5B" w14:textId="77777777" w:rsidR="00C97A3E" w:rsidRDefault="00C97A3E" w:rsidP="00C97A3E">
      <w:r>
        <w:t xml:space="preserve">  000279      1                   INVALID KEY MOVE 'Y' TO WS-SALESMAST-EOF-SWITCH.                73</w:t>
      </w:r>
    </w:p>
    <w:p w14:paraId="40DCB138" w14:textId="77777777" w:rsidR="00C97A3E" w:rsidRDefault="00C97A3E" w:rsidP="00C97A3E">
      <w:r>
        <w:t xml:space="preserve">  000280</w:t>
      </w:r>
    </w:p>
    <w:p w14:paraId="6D879B37" w14:textId="77777777" w:rsidR="00C97A3E" w:rsidRDefault="00C97A3E" w:rsidP="00C97A3E">
      <w:r>
        <w:t xml:space="preserve">  000281                C200-PROCESS-SALESPEOPLE.</w:t>
      </w:r>
    </w:p>
    <w:p w14:paraId="065A8013" w14:textId="77777777" w:rsidR="00C97A3E" w:rsidRDefault="00C97A3E" w:rsidP="00C97A3E">
      <w:r>
        <w:t xml:space="preserve">  000282</w:t>
      </w:r>
    </w:p>
    <w:p w14:paraId="58F00C60" w14:textId="77777777" w:rsidR="00C97A3E" w:rsidRDefault="00C97A3E" w:rsidP="00C97A3E">
      <w:r>
        <w:t xml:space="preserve">  000283                    PERFORM R200-READ-SALESPERSON-RECORD.                                 326</w:t>
      </w:r>
    </w:p>
    <w:p w14:paraId="0C17B6EA" w14:textId="77777777" w:rsidR="00C97A3E" w:rsidRDefault="00C97A3E" w:rsidP="00C97A3E">
      <w:r>
        <w:t xml:space="preserve">  000284                    MOVE SALESPERSON-BRANCH-NO TO WS-BRANCH-KEY.                          61 82</w:t>
      </w:r>
    </w:p>
    <w:p w14:paraId="04D0E20A" w14:textId="183057BB" w:rsidR="00C97A3E" w:rsidRDefault="00C97A3E" w:rsidP="00C97A3E">
      <w:r>
        <w:t xml:space="preserve">PP 5655-EC6 IBM Enterprise COBOL for z/OS  6.3.0 P240906       PROGREP   Date </w:t>
      </w:r>
      <w:del w:id="1346" w:author="Karandeep Singh" w:date="2025-04-13T22:18:00Z" w16du:dateUtc="2025-04-14T02:18:00Z">
        <w:r w:rsidR="00CD2A7D">
          <w:delText>03/31</w:delText>
        </w:r>
      </w:del>
      <w:ins w:id="1347" w:author="Karandeep Singh" w:date="2025-04-13T22:18:00Z" w16du:dateUtc="2025-04-14T02:18:00Z">
        <w:r>
          <w:t>04/13</w:t>
        </w:r>
      </w:ins>
      <w:r>
        <w:t xml:space="preserve">/2025  Time </w:t>
      </w:r>
      <w:del w:id="1348" w:author="Karandeep Singh" w:date="2025-04-13T22:18:00Z" w16du:dateUtc="2025-04-14T02:18:00Z">
        <w:r w:rsidR="00CD2A7D">
          <w:delText>19:10:34</w:delText>
        </w:r>
      </w:del>
      <w:ins w:id="1349" w:author="Karandeep Singh" w:date="2025-04-13T22:18:00Z" w16du:dateUtc="2025-04-14T02:18:00Z">
        <w:r>
          <w:t>21:09:21</w:t>
        </w:r>
      </w:ins>
      <w:r>
        <w:t xml:space="preserve">   Page     8</w:t>
      </w:r>
    </w:p>
    <w:p w14:paraId="5C7C417E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25E970E4" w14:textId="77777777" w:rsidR="00C97A3E" w:rsidRDefault="00C97A3E" w:rsidP="00C97A3E">
      <w:r>
        <w:t xml:space="preserve">  000285</w:t>
      </w:r>
    </w:p>
    <w:p w14:paraId="079CA6CF" w14:textId="77777777" w:rsidR="00C97A3E" w:rsidRDefault="00C97A3E" w:rsidP="00C97A3E">
      <w:r>
        <w:t xml:space="preserve">  000286                    EVALUATE TRUE</w:t>
      </w:r>
    </w:p>
    <w:p w14:paraId="1FB80DB8" w14:textId="77777777" w:rsidR="00C97A3E" w:rsidRDefault="00C97A3E" w:rsidP="00C97A3E">
      <w:r>
        <w:t xml:space="preserve">  000287                       WHEN WS-SALESMAST-EOF                                              74</w:t>
      </w:r>
    </w:p>
    <w:p w14:paraId="72F3205C" w14:textId="77777777" w:rsidR="00C97A3E" w:rsidRDefault="00C97A3E" w:rsidP="00C97A3E">
      <w:r>
        <w:t xml:space="preserve">  000288      1                    MOVE WS-OLD-DEPT-NO TO WS-DT-DEPTNO                            78 187</w:t>
      </w:r>
    </w:p>
    <w:p w14:paraId="742D656D" w14:textId="77777777" w:rsidR="00C97A3E" w:rsidRDefault="00C97A3E" w:rsidP="00C97A3E">
      <w:r>
        <w:t xml:space="preserve">  000289      1                    PERFORM W450-PRINT-DEPT-TOTALS                                 412</w:t>
      </w:r>
    </w:p>
    <w:p w14:paraId="0C98F81E" w14:textId="77777777" w:rsidR="00C97A3E" w:rsidRDefault="00C97A3E" w:rsidP="00C97A3E">
      <w:r>
        <w:t xml:space="preserve">  000290      1                    PERFORM W400-PRINT-BRANCH-TOTALS                               392</w:t>
      </w:r>
    </w:p>
    <w:p w14:paraId="63735191" w14:textId="77777777" w:rsidR="00C97A3E" w:rsidRDefault="00C97A3E" w:rsidP="00C97A3E">
      <w:r>
        <w:t xml:space="preserve">  000291      1                    PERFORM W500-PRINT-GRAND-TOTALS                                433</w:t>
      </w:r>
    </w:p>
    <w:p w14:paraId="5A0D0A21" w14:textId="77777777" w:rsidR="00C97A3E" w:rsidRDefault="00C97A3E" w:rsidP="00C97A3E">
      <w:r>
        <w:t xml:space="preserve">  000292                       WHEN WS-FIRST-READ                                                 80</w:t>
      </w:r>
    </w:p>
    <w:p w14:paraId="414A87C1" w14:textId="77777777" w:rsidR="00C97A3E" w:rsidRDefault="00C97A3E" w:rsidP="00C97A3E">
      <w:r>
        <w:t xml:space="preserve">  000293      1                    MOVE WS-BRANCH-NO TO WS-OLD-BRANCH-NO                          83 77</w:t>
      </w:r>
    </w:p>
    <w:p w14:paraId="6346C2F0" w14:textId="77777777" w:rsidR="00C97A3E" w:rsidRDefault="00C97A3E" w:rsidP="00C97A3E">
      <w:r>
        <w:t xml:space="preserve">  000294      1                    MOVE WS-DEPT-NO   TO WS-OLD-DEPT-NO                            84 78</w:t>
      </w:r>
    </w:p>
    <w:p w14:paraId="2CB16A7F" w14:textId="77777777" w:rsidR="00C97A3E" w:rsidRDefault="00C97A3E" w:rsidP="00C97A3E">
      <w:r>
        <w:t xml:space="preserve">  000295      1                    MOVE WS-BRANCH-NO TO WS-HL3-BRANCH-NO                          83 139</w:t>
      </w:r>
    </w:p>
    <w:p w14:paraId="2D4F66E6" w14:textId="77777777" w:rsidR="00C97A3E" w:rsidRDefault="00C97A3E" w:rsidP="00C97A3E">
      <w:r>
        <w:t xml:space="preserve">  000296      1                    MOVE WS-BRANCH-NO TO WS-BT-BRANCHNO                            83 202</w:t>
      </w:r>
    </w:p>
    <w:p w14:paraId="5A2B5A72" w14:textId="77777777" w:rsidR="00C97A3E" w:rsidRDefault="00C97A3E" w:rsidP="00C97A3E">
      <w:r>
        <w:t xml:space="preserve">  000297      1                    MOVE WS-DEPT-NO   TO WS-DT-DEPTNO                              84 187</w:t>
      </w:r>
    </w:p>
    <w:p w14:paraId="4C39BFE6" w14:textId="77777777" w:rsidR="00C97A3E" w:rsidRDefault="00C97A3E" w:rsidP="00C97A3E">
      <w:r>
        <w:t xml:space="preserve">  000298      1                    PERFORM W300-PRINT-HEADING-LINES                               377</w:t>
      </w:r>
    </w:p>
    <w:p w14:paraId="5E83B764" w14:textId="77777777" w:rsidR="00C97A3E" w:rsidRDefault="00C97A3E" w:rsidP="00C97A3E">
      <w:r>
        <w:t xml:space="preserve">  000299      1                    PERFORM U200-SALESPERSON-CALCULATIONS                          339</w:t>
      </w:r>
    </w:p>
    <w:p w14:paraId="7E1F5330" w14:textId="77777777" w:rsidR="00C97A3E" w:rsidRDefault="00C97A3E" w:rsidP="00C97A3E">
      <w:r>
        <w:t xml:space="preserve">  000300      1                    PERFORM W200-PRINT-SALESPERSON-LINE                            359</w:t>
      </w:r>
    </w:p>
    <w:p w14:paraId="12C74CCE" w14:textId="77777777" w:rsidR="00C97A3E" w:rsidRDefault="00C97A3E" w:rsidP="00C97A3E">
      <w:r>
        <w:t xml:space="preserve">  000301      1                    MOVE "N" TO WS-FIRST-READ-SWITCH                               79</w:t>
      </w:r>
    </w:p>
    <w:p w14:paraId="02DA31C3" w14:textId="77777777" w:rsidR="00C97A3E" w:rsidRDefault="00C97A3E" w:rsidP="00C97A3E">
      <w:r>
        <w:t xml:space="preserve">  000302                       WHEN WS-BRANCH-NO NOT EQUAL WS-OLD-BRANCH-NO                       83 77</w:t>
      </w:r>
    </w:p>
    <w:p w14:paraId="07B3BECA" w14:textId="77777777" w:rsidR="00C97A3E" w:rsidRDefault="00C97A3E" w:rsidP="00C97A3E">
      <w:r>
        <w:t xml:space="preserve">  000303      1                    MOVE WS-BRANCH-NO TO WS-HL3-BRANCH-NO                          83 139</w:t>
      </w:r>
    </w:p>
    <w:p w14:paraId="15AB00A9" w14:textId="77777777" w:rsidR="00C97A3E" w:rsidRDefault="00C97A3E" w:rsidP="00C97A3E">
      <w:r>
        <w:t xml:space="preserve">  000304      1                    MOVE WS-OLD-DEPT-NO TO WS-DT-DEPTNO                            78 187</w:t>
      </w:r>
    </w:p>
    <w:p w14:paraId="5C45237B" w14:textId="77777777" w:rsidR="00C97A3E" w:rsidRDefault="00C97A3E" w:rsidP="00C97A3E">
      <w:r>
        <w:t xml:space="preserve">  000305      1                    MOVE WS-DEPT-NO TO WS-OLD-DEPT-NO                              84 78</w:t>
      </w:r>
    </w:p>
    <w:p w14:paraId="636F1D4E" w14:textId="77777777" w:rsidR="00C97A3E" w:rsidRDefault="00C97A3E" w:rsidP="00C97A3E">
      <w:r>
        <w:t xml:space="preserve">  000306      1                    PERFORM W450-PRINT-DEPT-TOTALS                                 412</w:t>
      </w:r>
    </w:p>
    <w:p w14:paraId="38C425FC" w14:textId="77777777" w:rsidR="00C97A3E" w:rsidRDefault="00C97A3E" w:rsidP="00C97A3E">
      <w:r>
        <w:t xml:space="preserve">  000307      1                    PERFORM W400-PRINT-BRANCH-TOTALS                               392</w:t>
      </w:r>
    </w:p>
    <w:p w14:paraId="57F1F68F" w14:textId="77777777" w:rsidR="00C97A3E" w:rsidRDefault="00C97A3E" w:rsidP="00C97A3E">
      <w:r>
        <w:t xml:space="preserve">  000308      1                    PERFORM W300-PRINT-HEADING-LINES                               377</w:t>
      </w:r>
    </w:p>
    <w:p w14:paraId="788CA6C2" w14:textId="77777777" w:rsidR="00C97A3E" w:rsidRDefault="00C97A3E" w:rsidP="00C97A3E">
      <w:r>
        <w:t xml:space="preserve">  000309      1                    PERFORM U200-SALESPERSON-CALCULATIONS                          339</w:t>
      </w:r>
    </w:p>
    <w:p w14:paraId="46E66660" w14:textId="77777777" w:rsidR="00C97A3E" w:rsidRDefault="00C97A3E" w:rsidP="00C97A3E">
      <w:r>
        <w:t xml:space="preserve">  000310      1                    PERFORM W200-PRINT-SALESPERSON-LINE                            359</w:t>
      </w:r>
    </w:p>
    <w:p w14:paraId="0FF23B22" w14:textId="77777777" w:rsidR="00C97A3E" w:rsidRDefault="00C97A3E" w:rsidP="00C97A3E">
      <w:r>
        <w:t xml:space="preserve">  000311      1                    MOVE WS-BRANCH-NO TO WS-OLD-BRANCH-NO                          83 77</w:t>
      </w:r>
    </w:p>
    <w:p w14:paraId="5AD33B0D" w14:textId="77777777" w:rsidR="00C97A3E" w:rsidRDefault="00C97A3E" w:rsidP="00C97A3E">
      <w:r>
        <w:t xml:space="preserve">  000312      1                    MOVE WS-DEPT-NO   TO WS-OLD-DEPT-NO                            84 78</w:t>
      </w:r>
    </w:p>
    <w:p w14:paraId="748D484C" w14:textId="77777777" w:rsidR="00C97A3E" w:rsidRDefault="00C97A3E" w:rsidP="00C97A3E">
      <w:r>
        <w:t xml:space="preserve">  000313      1                    MOVE WS-BRANCH-NO TO WS-BT-BRANCHNO                            83 202</w:t>
      </w:r>
    </w:p>
    <w:p w14:paraId="6B1B7EFF" w14:textId="77777777" w:rsidR="00C97A3E" w:rsidRDefault="00C97A3E" w:rsidP="00C97A3E">
      <w:r>
        <w:t xml:space="preserve">  000314                       WHEN WS-DEPT-NO NOT EQUAL WS-OLD-DEPT-NO                           84 78</w:t>
      </w:r>
    </w:p>
    <w:p w14:paraId="18E3F25A" w14:textId="77777777" w:rsidR="00C97A3E" w:rsidRDefault="00C97A3E" w:rsidP="00C97A3E">
      <w:r>
        <w:t xml:space="preserve">  000315      1                    MOVE WS-OLD-DEPT-NO TO WS-DT-DEPTNO                            78 187</w:t>
      </w:r>
    </w:p>
    <w:p w14:paraId="7BD527F4" w14:textId="77777777" w:rsidR="00C97A3E" w:rsidRDefault="00C97A3E" w:rsidP="00C97A3E">
      <w:r>
        <w:t xml:space="preserve">  000316      1                    PERFORM W450-PRINT-DEPT-TOTALS                                 412</w:t>
      </w:r>
    </w:p>
    <w:p w14:paraId="3B6AC3DC" w14:textId="77777777" w:rsidR="00C97A3E" w:rsidRDefault="00C97A3E" w:rsidP="00C97A3E">
      <w:r>
        <w:t xml:space="preserve">  000317      1                    PERFORM U200-SALESPERSON-CALCULATIONS                          339</w:t>
      </w:r>
    </w:p>
    <w:p w14:paraId="09E8B175" w14:textId="77777777" w:rsidR="00C97A3E" w:rsidRDefault="00C97A3E" w:rsidP="00C97A3E">
      <w:r>
        <w:t xml:space="preserve">  000318      1                    PERFORM W200-PRINT-SALESPERSON-LINE                            359</w:t>
      </w:r>
    </w:p>
    <w:p w14:paraId="3EEC8383" w14:textId="77777777" w:rsidR="00C97A3E" w:rsidRDefault="00C97A3E" w:rsidP="00C97A3E">
      <w:r>
        <w:t xml:space="preserve">  000319      1                    MOVE WS-DEPT-NO TO WS-OLD-DEPT-NO                              84 78</w:t>
      </w:r>
    </w:p>
    <w:p w14:paraId="127E004D" w14:textId="77777777" w:rsidR="00C97A3E" w:rsidRDefault="00C97A3E" w:rsidP="00C97A3E">
      <w:r>
        <w:t xml:space="preserve">  000320                       WHEN OTHER</w:t>
      </w:r>
    </w:p>
    <w:p w14:paraId="06DE36EF" w14:textId="77777777" w:rsidR="00C97A3E" w:rsidRDefault="00C97A3E" w:rsidP="00C97A3E">
      <w:r>
        <w:t xml:space="preserve">  000321      1                    PERFORM U200-SALESPERSON-CALCULATIONS                          339</w:t>
      </w:r>
    </w:p>
    <w:p w14:paraId="15EE21B4" w14:textId="77777777" w:rsidR="00C97A3E" w:rsidRDefault="00C97A3E" w:rsidP="00C97A3E">
      <w:r>
        <w:t xml:space="preserve">  000322      1                    PERFORM W200-PRINT-SALESPERSON-LINE                            359</w:t>
      </w:r>
    </w:p>
    <w:p w14:paraId="6B8FB6AD" w14:textId="77777777" w:rsidR="00C97A3E" w:rsidRDefault="00C97A3E" w:rsidP="00C97A3E">
      <w:r>
        <w:t xml:space="preserve">  000323                    END-EVALUATE.</w:t>
      </w:r>
    </w:p>
    <w:p w14:paraId="03600536" w14:textId="77777777" w:rsidR="00C97A3E" w:rsidRDefault="00C97A3E" w:rsidP="00C97A3E">
      <w:r>
        <w:t xml:space="preserve">  000324</w:t>
      </w:r>
    </w:p>
    <w:p w14:paraId="15B48D8F" w14:textId="77777777" w:rsidR="00C97A3E" w:rsidRDefault="00C97A3E" w:rsidP="00C97A3E">
      <w:r>
        <w:t xml:space="preserve">  000325</w:t>
      </w:r>
    </w:p>
    <w:p w14:paraId="4AA76F7B" w14:textId="77777777" w:rsidR="00C97A3E" w:rsidRDefault="00C97A3E" w:rsidP="00C97A3E">
      <w:r>
        <w:t xml:space="preserve">  000326                R200-READ-SALESPERSON-RECORD.</w:t>
      </w:r>
    </w:p>
    <w:p w14:paraId="146C94EF" w14:textId="77777777" w:rsidR="00C97A3E" w:rsidRDefault="00C97A3E" w:rsidP="00C97A3E">
      <w:r>
        <w:t xml:space="preserve">  000327</w:t>
      </w:r>
    </w:p>
    <w:p w14:paraId="249A40BC" w14:textId="77777777" w:rsidR="00C97A3E" w:rsidRDefault="00C97A3E" w:rsidP="00C97A3E">
      <w:r>
        <w:t xml:space="preserve">  000328                    READ SALESMAST                                                        47</w:t>
      </w:r>
    </w:p>
    <w:p w14:paraId="4CB230B5" w14:textId="77777777" w:rsidR="00C97A3E" w:rsidRDefault="00C97A3E" w:rsidP="00C97A3E">
      <w:r>
        <w:t xml:space="preserve">  000329                        AT END</w:t>
      </w:r>
    </w:p>
    <w:p w14:paraId="6B03635F" w14:textId="77777777" w:rsidR="00C97A3E" w:rsidRDefault="00C97A3E" w:rsidP="00C97A3E">
      <w:r>
        <w:t xml:space="preserve">  000330      1                  SET WS-SALESMAST-EOF TO TRUE.                                    74</w:t>
      </w:r>
    </w:p>
    <w:p w14:paraId="7C08289F" w14:textId="77777777" w:rsidR="00C97A3E" w:rsidRDefault="00C97A3E" w:rsidP="00C97A3E">
      <w:r>
        <w:t xml:space="preserve">  000331</w:t>
      </w:r>
    </w:p>
    <w:p w14:paraId="600B585E" w14:textId="77777777" w:rsidR="00C97A3E" w:rsidRDefault="00C97A3E" w:rsidP="00C97A3E">
      <w:r>
        <w:t xml:space="preserve">  000332                U100-FORMAT-DATE.</w:t>
      </w:r>
    </w:p>
    <w:p w14:paraId="2E49EAB0" w14:textId="77777777" w:rsidR="00C97A3E" w:rsidRDefault="00C97A3E" w:rsidP="00C97A3E">
      <w:r>
        <w:t xml:space="preserve">  000333</w:t>
      </w:r>
    </w:p>
    <w:p w14:paraId="64BD21ED" w14:textId="77777777" w:rsidR="00C97A3E" w:rsidRDefault="00C97A3E" w:rsidP="00C97A3E">
      <w:r>
        <w:t xml:space="preserve">  000334                    ACCEPT WS-CURRENT-DATE FROM DATE YYYYMMDD.                            108 108</w:t>
      </w:r>
    </w:p>
    <w:p w14:paraId="46CB5F95" w14:textId="77777777" w:rsidR="00C97A3E" w:rsidRDefault="00C97A3E" w:rsidP="00C97A3E">
      <w:r>
        <w:t xml:space="preserve">  000335                    MOVE WS-CD-MONTH   TO WS-HL1-MONTH.                                   110 122</w:t>
      </w:r>
    </w:p>
    <w:p w14:paraId="031EB2D8" w14:textId="77777777" w:rsidR="00C97A3E" w:rsidRDefault="00C97A3E" w:rsidP="00C97A3E">
      <w:r>
        <w:t xml:space="preserve">  000336                    MOVE WS-CD-DAY     TO WS-HL1-DAY.                                     111 124</w:t>
      </w:r>
    </w:p>
    <w:p w14:paraId="4BBFC888" w14:textId="77777777" w:rsidR="00C97A3E" w:rsidRDefault="00C97A3E" w:rsidP="00C97A3E">
      <w:r>
        <w:t xml:space="preserve">  000337                    MOVE WS-CD-YEAR    TO WS-HL1-YEAR.                                    109 126</w:t>
      </w:r>
    </w:p>
    <w:p w14:paraId="177CEEDD" w14:textId="77777777" w:rsidR="00C97A3E" w:rsidRDefault="00C97A3E" w:rsidP="00C97A3E">
      <w:r>
        <w:t xml:space="preserve">  000338</w:t>
      </w:r>
    </w:p>
    <w:p w14:paraId="2EE45C84" w14:textId="77777777" w:rsidR="00C97A3E" w:rsidRDefault="00C97A3E" w:rsidP="00C97A3E">
      <w:r>
        <w:t xml:space="preserve">  000339                U200-SALESPERSON-CALCULATIONS.</w:t>
      </w:r>
    </w:p>
    <w:p w14:paraId="09BE11B1" w14:textId="77777777" w:rsidR="00C97A3E" w:rsidRDefault="00C97A3E" w:rsidP="00C97A3E">
      <w:r>
        <w:t xml:space="preserve">  000340                    ADD SALESPERSON-GROSS-SALES  TO WS-DEPT-TOTAL-GROSS.                  59 101</w:t>
      </w:r>
    </w:p>
    <w:p w14:paraId="5BB96FB1" w14:textId="77777777" w:rsidR="00C97A3E" w:rsidRDefault="00C97A3E" w:rsidP="00C97A3E">
      <w:r>
        <w:t xml:space="preserve">  000341                    ADD SALESPERSON-RETURN-SALES TO WS-DEPT-TOTAL-RETURNS.                60 103</w:t>
      </w:r>
    </w:p>
    <w:p w14:paraId="73FEC292" w14:textId="1FE29FE6" w:rsidR="00C97A3E" w:rsidRDefault="00C97A3E" w:rsidP="00C97A3E">
      <w:r>
        <w:t xml:space="preserve">PP 5655-EC6 IBM Enterprise COBOL for z/OS  6.3.0 P240906       PROGREP   Date </w:t>
      </w:r>
      <w:del w:id="1350" w:author="Karandeep Singh" w:date="2025-04-13T22:18:00Z" w16du:dateUtc="2025-04-14T02:18:00Z">
        <w:r w:rsidR="00CD2A7D">
          <w:delText>03/31</w:delText>
        </w:r>
      </w:del>
      <w:ins w:id="1351" w:author="Karandeep Singh" w:date="2025-04-13T22:18:00Z" w16du:dateUtc="2025-04-14T02:18:00Z">
        <w:r>
          <w:t>04/13</w:t>
        </w:r>
      </w:ins>
      <w:r>
        <w:t xml:space="preserve">/2025  Time </w:t>
      </w:r>
      <w:del w:id="1352" w:author="Karandeep Singh" w:date="2025-04-13T22:18:00Z" w16du:dateUtc="2025-04-14T02:18:00Z">
        <w:r w:rsidR="00CD2A7D">
          <w:delText>19:10:34</w:delText>
        </w:r>
      </w:del>
      <w:ins w:id="1353" w:author="Karandeep Singh" w:date="2025-04-13T22:18:00Z" w16du:dateUtc="2025-04-14T02:18:00Z">
        <w:r>
          <w:t>21:09:21</w:t>
        </w:r>
      </w:ins>
      <w:r>
        <w:t xml:space="preserve">   Page     9</w:t>
      </w:r>
    </w:p>
    <w:p w14:paraId="0F7B631D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0B95FD9F" w14:textId="77777777" w:rsidR="00C97A3E" w:rsidRDefault="00C97A3E" w:rsidP="00C97A3E">
      <w:r>
        <w:t xml:space="preserve">  000342                    COMPUTE</w:t>
      </w:r>
    </w:p>
    <w:p w14:paraId="142F6513" w14:textId="77777777" w:rsidR="00C97A3E" w:rsidRDefault="00C97A3E" w:rsidP="00C97A3E">
      <w:r>
        <w:t xml:space="preserve">  000343                       WS-NET-SALES = SALESPERSON-GROSS-SALES -                           105 59</w:t>
      </w:r>
    </w:p>
    <w:p w14:paraId="79455919" w14:textId="77777777" w:rsidR="00C97A3E" w:rsidRDefault="00C97A3E" w:rsidP="00C97A3E">
      <w:r>
        <w:t xml:space="preserve">  000344                       SALESPERSON-RETURN-SALES                                           60</w:t>
      </w:r>
    </w:p>
    <w:p w14:paraId="7478140F" w14:textId="77777777" w:rsidR="00C97A3E" w:rsidRDefault="00C97A3E" w:rsidP="00C97A3E">
      <w:r>
        <w:t xml:space="preserve">  000345                    END-COMPUTE</w:t>
      </w:r>
    </w:p>
    <w:p w14:paraId="3DA66694" w14:textId="77777777" w:rsidR="00C97A3E" w:rsidRDefault="00C97A3E" w:rsidP="00C97A3E">
      <w:r>
        <w:t xml:space="preserve">  000346                    ADD WS-NET-SALES             TO WS-DEPT-TOTAL-NET.                    105 102</w:t>
      </w:r>
    </w:p>
    <w:p w14:paraId="33BA2198" w14:textId="77777777" w:rsidR="00C97A3E" w:rsidRDefault="00C97A3E" w:rsidP="00C97A3E">
      <w:r>
        <w:t xml:space="preserve">  000347                    COMPUTE</w:t>
      </w:r>
    </w:p>
    <w:p w14:paraId="06A7984B" w14:textId="77777777" w:rsidR="00C97A3E" w:rsidRDefault="00C97A3E" w:rsidP="00C97A3E">
      <w:r>
        <w:t xml:space="preserve">  000348                       WS-COMMISSION-EARNED ROUNDED = WS-NET-SALES *                      106 105</w:t>
      </w:r>
    </w:p>
    <w:p w14:paraId="668A2114" w14:textId="77777777" w:rsidR="00C97A3E" w:rsidRDefault="00C97A3E" w:rsidP="00C97A3E">
      <w:r>
        <w:t xml:space="preserve">  000349                       SALESPERSON-COMM-RATE                                              62</w:t>
      </w:r>
    </w:p>
    <w:p w14:paraId="5C23E012" w14:textId="77777777" w:rsidR="00C97A3E" w:rsidRDefault="00C97A3E" w:rsidP="00C97A3E">
      <w:r>
        <w:t xml:space="preserve">  000350                    END-COMPUTE.</w:t>
      </w:r>
    </w:p>
    <w:p w14:paraId="6757EA47" w14:textId="77777777" w:rsidR="00C97A3E" w:rsidRDefault="00C97A3E" w:rsidP="00C97A3E">
      <w:r>
        <w:t xml:space="preserve">  000351                    ADD WS-COMMISSION-EARNED     TO WS-DEPT-TOTAL-COMMISS.                106 104</w:t>
      </w:r>
    </w:p>
    <w:p w14:paraId="32C39A88" w14:textId="77777777" w:rsidR="00C97A3E" w:rsidRDefault="00C97A3E" w:rsidP="00C97A3E">
      <w:r>
        <w:t xml:space="preserve">  000352</w:t>
      </w:r>
    </w:p>
    <w:p w14:paraId="150C2D19" w14:textId="77777777" w:rsidR="00C97A3E" w:rsidRDefault="00C97A3E" w:rsidP="00C97A3E">
      <w:r>
        <w:t xml:space="preserve">  000353               *     CALL TO SUB PROGRAM TO GET STAR RATING IF NOT NEW EMPLOYEE</w:t>
      </w:r>
    </w:p>
    <w:p w14:paraId="0F2ADBD2" w14:textId="77777777" w:rsidR="00C97A3E" w:rsidRDefault="00C97A3E" w:rsidP="00C97A3E">
      <w:r>
        <w:t xml:space="preserve">  000354</w:t>
      </w:r>
    </w:p>
    <w:p w14:paraId="7A3FC28E" w14:textId="77777777" w:rsidR="00C97A3E" w:rsidRDefault="00C97A3E" w:rsidP="00C97A3E">
      <w:r>
        <w:t xml:space="preserve">  000355                        CALL 'PROGSTA1'                                                   EXT</w:t>
      </w:r>
    </w:p>
    <w:p w14:paraId="7B17B56C" w14:textId="77777777" w:rsidR="00C97A3E" w:rsidRDefault="00C97A3E" w:rsidP="00C97A3E">
      <w:r>
        <w:t xml:space="preserve">  000356                          USING  WS-DEPT-NO WS-NET-SALES WS-SL-SLSP-RATING                84 105 180</w:t>
      </w:r>
    </w:p>
    <w:p w14:paraId="5797E98B" w14:textId="77777777" w:rsidR="00C97A3E" w:rsidRDefault="00C97A3E" w:rsidP="00C97A3E">
      <w:r>
        <w:t xml:space="preserve">  000357                    .</w:t>
      </w:r>
    </w:p>
    <w:p w14:paraId="79E75654" w14:textId="77777777" w:rsidR="00C97A3E" w:rsidRDefault="00C97A3E" w:rsidP="00C97A3E">
      <w:r>
        <w:t xml:space="preserve">  000358</w:t>
      </w:r>
    </w:p>
    <w:p w14:paraId="3AE7D6BE" w14:textId="77777777" w:rsidR="00C97A3E" w:rsidRDefault="00C97A3E" w:rsidP="00C97A3E">
      <w:r>
        <w:t xml:space="preserve">  000359                W200-PRINT-SALESPERSON-LINE.</w:t>
      </w:r>
    </w:p>
    <w:p w14:paraId="6B26052C" w14:textId="77777777" w:rsidR="00C97A3E" w:rsidRDefault="00C97A3E" w:rsidP="00C97A3E">
      <w:r>
        <w:t xml:space="preserve">  000360                    MOVE WS-DEPT-NO TO WS-SL-SLSP-DEPT.                                   84 166</w:t>
      </w:r>
    </w:p>
    <w:p w14:paraId="2CA15422" w14:textId="77777777" w:rsidR="00C97A3E" w:rsidRDefault="00C97A3E" w:rsidP="00C97A3E">
      <w:r>
        <w:t xml:space="preserve">  000361                    MOVE SALESPERSON-LAST-NAME TO WS-SL-SLSP-SURNAME.                     57 168</w:t>
      </w:r>
    </w:p>
    <w:p w14:paraId="44256C9A" w14:textId="77777777" w:rsidR="00C97A3E" w:rsidRDefault="00C97A3E" w:rsidP="00C97A3E">
      <w:r>
        <w:t xml:space="preserve">  000362                    MOVE SALESPERSON-FIRST-NAME TO WS-SL-SLSP-FIRSTNAME.                  58 170</w:t>
      </w:r>
    </w:p>
    <w:p w14:paraId="6AC41806" w14:textId="77777777" w:rsidR="00C97A3E" w:rsidRDefault="00C97A3E" w:rsidP="00C97A3E">
      <w:r>
        <w:t xml:space="preserve">  000363                    MOVE WS-NET-SALES TO WS-SL-SLSP-NET.                                  105 176</w:t>
      </w:r>
    </w:p>
    <w:p w14:paraId="7FDA9457" w14:textId="77777777" w:rsidR="00C97A3E" w:rsidRDefault="00C97A3E" w:rsidP="00C97A3E">
      <w:r>
        <w:t xml:space="preserve">  000364                    MOVE WS-COMMISSION-EARNED TO WS-SL-SLSP-COMM.                         106 178</w:t>
      </w:r>
    </w:p>
    <w:p w14:paraId="7F79B899" w14:textId="77777777" w:rsidR="00C97A3E" w:rsidRDefault="00C97A3E" w:rsidP="00C97A3E">
      <w:r>
        <w:t xml:space="preserve">  000365                    MOVE SALESPERSON-GROSS-SALES TO WS-SL-SLSP-GROSS.                     59 172</w:t>
      </w:r>
    </w:p>
    <w:p w14:paraId="7BABD478" w14:textId="77777777" w:rsidR="00C97A3E" w:rsidRDefault="00C97A3E" w:rsidP="00C97A3E">
      <w:r>
        <w:t xml:space="preserve">  000366                    MOVE SALESPERSON-RETURN-SALES TO WS-SL-SLSP-RETURNS.                  60 174</w:t>
      </w:r>
    </w:p>
    <w:p w14:paraId="0A02E86C" w14:textId="77777777" w:rsidR="00C97A3E" w:rsidRDefault="00C97A3E" w:rsidP="00C97A3E">
      <w:r>
        <w:t xml:space="preserve">  000367</w:t>
      </w:r>
    </w:p>
    <w:p w14:paraId="2C9B2F35" w14:textId="77777777" w:rsidR="00C97A3E" w:rsidRDefault="00C97A3E" w:rsidP="00C97A3E">
      <w:r>
        <w:t xml:space="preserve">  000368                    IF WS-LINE-COUNT &gt;= WS-LINES-ON-PAGE                                  89 88</w:t>
      </w:r>
    </w:p>
    <w:p w14:paraId="586ED207" w14:textId="77777777" w:rsidR="00C97A3E" w:rsidRDefault="00C97A3E" w:rsidP="00C97A3E">
      <w:r>
        <w:t xml:space="preserve">  000369      1                 PERFORM W300-PRINT-HEADING-LINES                                  377</w:t>
      </w:r>
    </w:p>
    <w:p w14:paraId="2E7C4537" w14:textId="77777777" w:rsidR="00C97A3E" w:rsidRDefault="00C97A3E" w:rsidP="00C97A3E">
      <w:r>
        <w:t xml:space="preserve">  000370      1                 MOVE 1 TO WS-LINE-COUNT                                           89</w:t>
      </w:r>
    </w:p>
    <w:p w14:paraId="70780D51" w14:textId="77777777" w:rsidR="00C97A3E" w:rsidRDefault="00C97A3E" w:rsidP="00C97A3E">
      <w:r>
        <w:t xml:space="preserve">  000371                    END-IF.</w:t>
      </w:r>
    </w:p>
    <w:p w14:paraId="48A3E16C" w14:textId="77777777" w:rsidR="00C97A3E" w:rsidRDefault="00C97A3E" w:rsidP="00C97A3E">
      <w:r>
        <w:t xml:space="preserve">  000372</w:t>
      </w:r>
    </w:p>
    <w:p w14:paraId="520BD5F5" w14:textId="77777777" w:rsidR="00C97A3E" w:rsidRDefault="00C97A3E" w:rsidP="00C97A3E">
      <w:r>
        <w:t xml:space="preserve">  000373                    MOVE WS-SALESPERSON-LINE    TO PRINT-AREA.                            164 68</w:t>
      </w:r>
    </w:p>
    <w:p w14:paraId="2B1BFD29" w14:textId="77777777" w:rsidR="00C97A3E" w:rsidRDefault="00C97A3E" w:rsidP="00C97A3E">
      <w:r>
        <w:t xml:space="preserve">  000374                    WRITE PRINT-AREA AFTER ADVANCING 1 LINES.                             68</w:t>
      </w:r>
    </w:p>
    <w:p w14:paraId="6BCBC99C" w14:textId="77777777" w:rsidR="00C97A3E" w:rsidRDefault="00C97A3E" w:rsidP="00C97A3E">
      <w:r>
        <w:t xml:space="preserve">  000375                    ADD 1 TO WS-LINE-COUNT.                                               89</w:t>
      </w:r>
    </w:p>
    <w:p w14:paraId="04025CF6" w14:textId="77777777" w:rsidR="00C97A3E" w:rsidRDefault="00C97A3E" w:rsidP="00C97A3E">
      <w:r>
        <w:t xml:space="preserve">  000376</w:t>
      </w:r>
    </w:p>
    <w:p w14:paraId="69B5036F" w14:textId="77777777" w:rsidR="00C97A3E" w:rsidRDefault="00C97A3E" w:rsidP="00C97A3E">
      <w:r>
        <w:t xml:space="preserve">  000377                W300-PRINT-HEADING-LINES.</w:t>
      </w:r>
    </w:p>
    <w:p w14:paraId="6051B0C2" w14:textId="77777777" w:rsidR="00C97A3E" w:rsidRDefault="00C97A3E" w:rsidP="00C97A3E">
      <w:r>
        <w:t xml:space="preserve">  000378</w:t>
      </w:r>
    </w:p>
    <w:p w14:paraId="38F6F0D9" w14:textId="77777777" w:rsidR="00C97A3E" w:rsidRDefault="00C97A3E" w:rsidP="00C97A3E">
      <w:r>
        <w:t xml:space="preserve">  000379                    PERFORM U100-FORMAT-DATE.                                             332</w:t>
      </w:r>
    </w:p>
    <w:p w14:paraId="74827DA9" w14:textId="77777777" w:rsidR="00C97A3E" w:rsidRDefault="00C97A3E" w:rsidP="00C97A3E">
      <w:r>
        <w:t xml:space="preserve">  000380                    ADD 1 TO WS-PAGE-COUNT.                                               87</w:t>
      </w:r>
    </w:p>
    <w:p w14:paraId="4D1BAB83" w14:textId="77777777" w:rsidR="00C97A3E" w:rsidRDefault="00C97A3E" w:rsidP="00C97A3E">
      <w:r>
        <w:t xml:space="preserve">  000381                    MOVE 1 TO WS-LINE-COUNT.                                              89</w:t>
      </w:r>
    </w:p>
    <w:p w14:paraId="398FA8D1" w14:textId="77777777" w:rsidR="00C97A3E" w:rsidRDefault="00C97A3E" w:rsidP="00C97A3E">
      <w:r>
        <w:t xml:space="preserve">  000382                    MOVE WS-PAGE-COUNT     TO WS-HL1-PAGENO.                              87 116</w:t>
      </w:r>
    </w:p>
    <w:p w14:paraId="574C26CD" w14:textId="77777777" w:rsidR="00C97A3E" w:rsidRDefault="00C97A3E" w:rsidP="00C97A3E">
      <w:r>
        <w:t xml:space="preserve">  000383                    MOVE WS-HEADING-LINE-1 TO PRINT-AREA.                                 113 68</w:t>
      </w:r>
    </w:p>
    <w:p w14:paraId="1F796E40" w14:textId="77777777" w:rsidR="00C97A3E" w:rsidRDefault="00C97A3E" w:rsidP="00C97A3E">
      <w:r>
        <w:t xml:space="preserve">  000384                    WRITE PRINT-AREA AFTER ADVANCING PAGE.                                68</w:t>
      </w:r>
    </w:p>
    <w:p w14:paraId="108756AF" w14:textId="77777777" w:rsidR="00C97A3E" w:rsidRDefault="00C97A3E" w:rsidP="00C97A3E">
      <w:r>
        <w:t xml:space="preserve">  000385                    MOVE WS-HEADING-LINE-2 TO PRINT-AREA.                                 129 68</w:t>
      </w:r>
    </w:p>
    <w:p w14:paraId="33152B5A" w14:textId="77777777" w:rsidR="00C97A3E" w:rsidRDefault="00C97A3E" w:rsidP="00C97A3E">
      <w:r>
        <w:t xml:space="preserve">  000386                    WRITE PRINT-AREA AFTER ADVANCING 1 LINES.                             68</w:t>
      </w:r>
    </w:p>
    <w:p w14:paraId="4E2CE2E0" w14:textId="77777777" w:rsidR="00C97A3E" w:rsidRDefault="00C97A3E" w:rsidP="00C97A3E">
      <w:r>
        <w:t xml:space="preserve">  000387                    MOVE WS-HEADING-LINE-3 TO PRINT-AREA.                                 136 68</w:t>
      </w:r>
    </w:p>
    <w:p w14:paraId="2B089AA5" w14:textId="77777777" w:rsidR="00C97A3E" w:rsidRDefault="00C97A3E" w:rsidP="00C97A3E">
      <w:r>
        <w:t xml:space="preserve">  000388                    WRITE PRINT-AREA AFTER ADVANCING 2 LINES.                             68</w:t>
      </w:r>
    </w:p>
    <w:p w14:paraId="04217BAB" w14:textId="77777777" w:rsidR="00C97A3E" w:rsidRDefault="00C97A3E" w:rsidP="00C97A3E">
      <w:r>
        <w:t xml:space="preserve">  000389                    MOVE WS-HEADING-LINE-4 TO PRINT-AREA.                                 142 68</w:t>
      </w:r>
    </w:p>
    <w:p w14:paraId="13920CCA" w14:textId="77777777" w:rsidR="00C97A3E" w:rsidRDefault="00C97A3E" w:rsidP="00C97A3E">
      <w:r>
        <w:t xml:space="preserve">  000390                    WRITE PRINT-AREA AFTER ADVANCING 2 LINES.                             68</w:t>
      </w:r>
    </w:p>
    <w:p w14:paraId="650167AA" w14:textId="77777777" w:rsidR="00C97A3E" w:rsidRDefault="00C97A3E" w:rsidP="00C97A3E">
      <w:r>
        <w:t xml:space="preserve">  000391</w:t>
      </w:r>
    </w:p>
    <w:p w14:paraId="01F2CD23" w14:textId="77777777" w:rsidR="00C97A3E" w:rsidRDefault="00C97A3E" w:rsidP="00C97A3E">
      <w:r>
        <w:t xml:space="preserve">  000392                W400-PRINT-BRANCH-TOTALS.</w:t>
      </w:r>
    </w:p>
    <w:p w14:paraId="5AB46C2A" w14:textId="77777777" w:rsidR="00C97A3E" w:rsidRDefault="00C97A3E" w:rsidP="00C97A3E">
      <w:r>
        <w:t xml:space="preserve">  000393</w:t>
      </w:r>
    </w:p>
    <w:p w14:paraId="56A666CB" w14:textId="77777777" w:rsidR="00C97A3E" w:rsidRDefault="00C97A3E" w:rsidP="00C97A3E">
      <w:r>
        <w:t xml:space="preserve">  000394                    MOVE WS-BRANCH-TOTAL-GROSS   TO WS-BT-SLSP-GROSS.                     97 204</w:t>
      </w:r>
    </w:p>
    <w:p w14:paraId="48C25AEE" w14:textId="77777777" w:rsidR="00C97A3E" w:rsidRDefault="00C97A3E" w:rsidP="00C97A3E">
      <w:r>
        <w:t xml:space="preserve">  000395                    MOVE WS-BRANCH-TOTAL-RETURNS TO WS-BT-SLSP-RETURNS.                   99 206</w:t>
      </w:r>
    </w:p>
    <w:p w14:paraId="6327267D" w14:textId="77777777" w:rsidR="00C97A3E" w:rsidRDefault="00C97A3E" w:rsidP="00C97A3E">
      <w:r>
        <w:t xml:space="preserve">  000396                    MOVE WS-BRANCH-TOTAL-NET     TO WS-BT-SLSP-NET.                       98 208</w:t>
      </w:r>
    </w:p>
    <w:p w14:paraId="6FFC74EE" w14:textId="77777777" w:rsidR="00C97A3E" w:rsidRDefault="00C97A3E" w:rsidP="00C97A3E">
      <w:r>
        <w:t xml:space="preserve">  000397                    MOVE WS-BRANCH-TOTAL-COMMISS TO WS-BT-SLSP-COMM.                      100 210</w:t>
      </w:r>
    </w:p>
    <w:p w14:paraId="431EC167" w14:textId="77777777" w:rsidR="00C97A3E" w:rsidRDefault="00C97A3E" w:rsidP="00C97A3E">
      <w:r>
        <w:t xml:space="preserve">  000398                    MOVE WS-BRANCH-TOTAL-LINE    TO PRINT-AREA.                           198 68</w:t>
      </w:r>
    </w:p>
    <w:p w14:paraId="0DEE5879" w14:textId="77E6D7EA" w:rsidR="00C97A3E" w:rsidRDefault="00C97A3E" w:rsidP="00C97A3E">
      <w:r>
        <w:t xml:space="preserve">PP 5655-EC6 IBM Enterprise COBOL for z/OS  6.3.0 P240906       PROGREP   Date </w:t>
      </w:r>
      <w:del w:id="1354" w:author="Karandeep Singh" w:date="2025-04-13T22:18:00Z" w16du:dateUtc="2025-04-14T02:18:00Z">
        <w:r w:rsidR="00CD2A7D">
          <w:delText>03/31</w:delText>
        </w:r>
      </w:del>
      <w:ins w:id="1355" w:author="Karandeep Singh" w:date="2025-04-13T22:18:00Z" w16du:dateUtc="2025-04-14T02:18:00Z">
        <w:r>
          <w:t>04/13</w:t>
        </w:r>
      </w:ins>
      <w:r>
        <w:t xml:space="preserve">/2025  Time </w:t>
      </w:r>
      <w:del w:id="1356" w:author="Karandeep Singh" w:date="2025-04-13T22:18:00Z" w16du:dateUtc="2025-04-14T02:18:00Z">
        <w:r w:rsidR="00CD2A7D">
          <w:delText>19:10:34</w:delText>
        </w:r>
      </w:del>
      <w:ins w:id="1357" w:author="Karandeep Singh" w:date="2025-04-13T22:18:00Z" w16du:dateUtc="2025-04-14T02:18:00Z">
        <w:r>
          <w:t>21:09:21</w:t>
        </w:r>
      </w:ins>
      <w:r>
        <w:t xml:space="preserve">   Page    10</w:t>
      </w:r>
    </w:p>
    <w:p w14:paraId="0BC4DB73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1A2374D1" w14:textId="77777777" w:rsidR="00C97A3E" w:rsidRDefault="00C97A3E" w:rsidP="00C97A3E">
      <w:r>
        <w:t xml:space="preserve">  000399                    WRITE PRINT-AREA AFTER ADVANCING 2 LINES.                             68</w:t>
      </w:r>
    </w:p>
    <w:p w14:paraId="5D452594" w14:textId="77777777" w:rsidR="00C97A3E" w:rsidRDefault="00C97A3E" w:rsidP="00C97A3E">
      <w:r>
        <w:t xml:space="preserve">  000400                    WRITE PRINT-AREA FROM WS-SINGLE-UNDER-LINE AFTER ADVANCING            68 227</w:t>
      </w:r>
    </w:p>
    <w:p w14:paraId="40BF8CB0" w14:textId="77777777" w:rsidR="00C97A3E" w:rsidRDefault="00C97A3E" w:rsidP="00C97A3E">
      <w:r>
        <w:t xml:space="preserve">  000401                                                     1 LINES.</w:t>
      </w:r>
    </w:p>
    <w:p w14:paraId="0F850153" w14:textId="77777777" w:rsidR="00C97A3E" w:rsidRDefault="00C97A3E" w:rsidP="00C97A3E">
      <w:r>
        <w:t xml:space="preserve">  000402                    ADD WS-BRANCH-TOTAL-GROSS    TO WS-GRAND-TOTAL-GROSS.                 97 93</w:t>
      </w:r>
    </w:p>
    <w:p w14:paraId="7C908844" w14:textId="77777777" w:rsidR="00C97A3E" w:rsidRDefault="00C97A3E" w:rsidP="00C97A3E">
      <w:r>
        <w:t xml:space="preserve">  000403                    ADD WS-BRANCH-TOTAL-RETURNS  TO WS-GRAND-TOTAL-RETURNS.               99 95</w:t>
      </w:r>
    </w:p>
    <w:p w14:paraId="4FC8A4F8" w14:textId="77777777" w:rsidR="00C97A3E" w:rsidRDefault="00C97A3E" w:rsidP="00C97A3E">
      <w:r>
        <w:t xml:space="preserve">  000404                    ADD WS-BRANCH-TOTAL-NET      TO WS-GRAND-TOTAL-NET.                   98 94</w:t>
      </w:r>
    </w:p>
    <w:p w14:paraId="5F6D9921" w14:textId="77777777" w:rsidR="00C97A3E" w:rsidRDefault="00C97A3E" w:rsidP="00C97A3E">
      <w:r>
        <w:t xml:space="preserve">  000405                    ADD WS-BRANCH-TOTAL-COMMISS  TO WS-GRAND-TOTAL-COMMISS.               100 96</w:t>
      </w:r>
    </w:p>
    <w:p w14:paraId="0A987B6E" w14:textId="77777777" w:rsidR="00C97A3E" w:rsidRDefault="00C97A3E" w:rsidP="00C97A3E">
      <w:r>
        <w:t xml:space="preserve">  000406</w:t>
      </w:r>
    </w:p>
    <w:p w14:paraId="16C3E8C8" w14:textId="77777777" w:rsidR="00C97A3E" w:rsidRDefault="00C97A3E" w:rsidP="00C97A3E">
      <w:r>
        <w:t xml:space="preserve">  000407                    MOVE ZEROES TO  WS-BRANCH-TOTAL-GROSS,                                IMP 97</w:t>
      </w:r>
    </w:p>
    <w:p w14:paraId="74C5EE82" w14:textId="77777777" w:rsidR="00C97A3E" w:rsidRDefault="00C97A3E" w:rsidP="00C97A3E">
      <w:r>
        <w:t xml:space="preserve">  000408                                    WS-BRANCH-TOTAL-NET,                                  98</w:t>
      </w:r>
    </w:p>
    <w:p w14:paraId="685BF7B9" w14:textId="77777777" w:rsidR="00C97A3E" w:rsidRDefault="00C97A3E" w:rsidP="00C97A3E">
      <w:r>
        <w:t xml:space="preserve">  000409                                    WS-BRANCH-TOTAL-RETURNS,                              99</w:t>
      </w:r>
    </w:p>
    <w:p w14:paraId="2B3B4FD9" w14:textId="77777777" w:rsidR="00C97A3E" w:rsidRDefault="00C97A3E" w:rsidP="00C97A3E">
      <w:r>
        <w:t xml:space="preserve">  000410                                    WS-BRANCH-TOTAL-COMMISS.                              100</w:t>
      </w:r>
    </w:p>
    <w:p w14:paraId="1D72F0EE" w14:textId="77777777" w:rsidR="00C97A3E" w:rsidRDefault="00C97A3E" w:rsidP="00C97A3E">
      <w:r>
        <w:t xml:space="preserve">  000411</w:t>
      </w:r>
    </w:p>
    <w:p w14:paraId="5D919DAC" w14:textId="77777777" w:rsidR="00C97A3E" w:rsidRDefault="00C97A3E" w:rsidP="00C97A3E">
      <w:r>
        <w:t xml:space="preserve">  000412                W450-PRINT-DEPT-TOTALS.</w:t>
      </w:r>
    </w:p>
    <w:p w14:paraId="365AA6B4" w14:textId="77777777" w:rsidR="00C97A3E" w:rsidRDefault="00C97A3E" w:rsidP="00C97A3E">
      <w:r>
        <w:t xml:space="preserve">  000413</w:t>
      </w:r>
    </w:p>
    <w:p w14:paraId="4EBA0B5A" w14:textId="77777777" w:rsidR="00C97A3E" w:rsidRDefault="00C97A3E" w:rsidP="00C97A3E">
      <w:r>
        <w:t xml:space="preserve">  000414                    MOVE WS-DEPT-TOTAL-GROSS   TO WS-DT-SLSP-GROSS.                       101 189</w:t>
      </w:r>
    </w:p>
    <w:p w14:paraId="52524BDE" w14:textId="77777777" w:rsidR="00C97A3E" w:rsidRDefault="00C97A3E" w:rsidP="00C97A3E">
      <w:r>
        <w:t xml:space="preserve">  000415                    MOVE WS-DEPT-TOTAL-RETURNS TO WS-DT-SLSP-RETURNS.                     103 191</w:t>
      </w:r>
    </w:p>
    <w:p w14:paraId="3A356B20" w14:textId="77777777" w:rsidR="00C97A3E" w:rsidRDefault="00C97A3E" w:rsidP="00C97A3E">
      <w:r>
        <w:t xml:space="preserve">  000416                    MOVE WS-DEPT-TOTAL-NET     TO WS-DT-SLSP-NET.                         102 193</w:t>
      </w:r>
    </w:p>
    <w:p w14:paraId="2E5B7E8C" w14:textId="77777777" w:rsidR="00C97A3E" w:rsidRDefault="00C97A3E" w:rsidP="00C97A3E">
      <w:r>
        <w:t xml:space="preserve">  000417                    MOVE WS-DEPT-TOTAL-COMMISS TO WS-DT-SLSP-COMM.                        104 195</w:t>
      </w:r>
    </w:p>
    <w:p w14:paraId="0712851F" w14:textId="77777777" w:rsidR="00C97A3E" w:rsidRDefault="00C97A3E" w:rsidP="00C97A3E">
      <w:r>
        <w:t xml:space="preserve">  000418                    ADD WS-DEPT-TOTAL-GROSS    TO WS-BRANCH-TOTAL-GROSS.                  101 97</w:t>
      </w:r>
    </w:p>
    <w:p w14:paraId="6C89BBF1" w14:textId="77777777" w:rsidR="00C97A3E" w:rsidRDefault="00C97A3E" w:rsidP="00C97A3E">
      <w:r>
        <w:t xml:space="preserve">  000419                    ADD WS-DEPT-TOTAL-RETURNS  TO WS-BRANCH-TOTAL-RETURNS.                103 99</w:t>
      </w:r>
    </w:p>
    <w:p w14:paraId="7AFC09E7" w14:textId="77777777" w:rsidR="00C97A3E" w:rsidRDefault="00C97A3E" w:rsidP="00C97A3E">
      <w:r>
        <w:t xml:space="preserve">  000420                    ADD WS-DEPT-TOTAL-NET      TO WS-BRANCH-TOTAL-NET.                    102 98</w:t>
      </w:r>
    </w:p>
    <w:p w14:paraId="3214DEC7" w14:textId="77777777" w:rsidR="00C97A3E" w:rsidRDefault="00C97A3E" w:rsidP="00C97A3E">
      <w:r>
        <w:t xml:space="preserve">  000421                    ADD WS-DEPT-TOTAL-COMMISS  TO WS-BRANCH-TOTAL-COMMISS.                104 100</w:t>
      </w:r>
    </w:p>
    <w:p w14:paraId="65B33582" w14:textId="77777777" w:rsidR="00C97A3E" w:rsidRDefault="00C97A3E" w:rsidP="00C97A3E">
      <w:r>
        <w:t xml:space="preserve">  000422                    MOVE ZEROES                TO WS-DEPT-TOTAL-GROSS,                    IMP 101</w:t>
      </w:r>
    </w:p>
    <w:p w14:paraId="2718A56D" w14:textId="77777777" w:rsidR="00C97A3E" w:rsidRDefault="00C97A3E" w:rsidP="00C97A3E">
      <w:r>
        <w:t xml:space="preserve">  000423                                                  WS-DEPT-TOTAL-NET,                      102</w:t>
      </w:r>
    </w:p>
    <w:p w14:paraId="778F2155" w14:textId="77777777" w:rsidR="00C97A3E" w:rsidRDefault="00C97A3E" w:rsidP="00C97A3E">
      <w:r>
        <w:t xml:space="preserve">  000424                                                  WS-DEPT-TOTAL-RETURNS,                  103</w:t>
      </w:r>
    </w:p>
    <w:p w14:paraId="48FEB8CF" w14:textId="77777777" w:rsidR="00C97A3E" w:rsidRDefault="00C97A3E" w:rsidP="00C97A3E">
      <w:r>
        <w:t xml:space="preserve">  000425                                                  WS-DEPT-TOTAL-COMMISS.                  104</w:t>
      </w:r>
    </w:p>
    <w:p w14:paraId="6F04ABA6" w14:textId="77777777" w:rsidR="00C97A3E" w:rsidRDefault="00C97A3E" w:rsidP="00C97A3E">
      <w:r>
        <w:t xml:space="preserve">  000426                    MOVE SPACES                TO PRINT-AREA.                             IMP 68</w:t>
      </w:r>
    </w:p>
    <w:p w14:paraId="2139DFF7" w14:textId="77777777" w:rsidR="00C97A3E" w:rsidRDefault="00C97A3E" w:rsidP="00C97A3E">
      <w:r>
        <w:t xml:space="preserve">  000427                    WRITE PRINT-AREA AFTER ADVANCING 2 LINES.                             68</w:t>
      </w:r>
    </w:p>
    <w:p w14:paraId="4451C67F" w14:textId="77777777" w:rsidR="00C97A3E" w:rsidRDefault="00C97A3E" w:rsidP="00C97A3E">
      <w:r>
        <w:t xml:space="preserve">  000428                    MOVE WS-DEPT-TOTAL-LINE    TO PRINT-AREA.                             182 68</w:t>
      </w:r>
    </w:p>
    <w:p w14:paraId="1038BFB8" w14:textId="77777777" w:rsidR="00C97A3E" w:rsidRDefault="00C97A3E" w:rsidP="00C97A3E">
      <w:r>
        <w:t xml:space="preserve">  000429                    WRITE PRINT-AREA AFTER ADVANCING 2 LINES.                             68</w:t>
      </w:r>
    </w:p>
    <w:p w14:paraId="6C1FB78E" w14:textId="77777777" w:rsidR="00C97A3E" w:rsidRDefault="00C97A3E" w:rsidP="00C97A3E">
      <w:r>
        <w:t xml:space="preserve">  000430                    MOVE SPACES                TO PRINT-AREA.                             IMP 68</w:t>
      </w:r>
    </w:p>
    <w:p w14:paraId="17D1A7E4" w14:textId="77777777" w:rsidR="00C97A3E" w:rsidRDefault="00C97A3E" w:rsidP="00C97A3E">
      <w:r>
        <w:t xml:space="preserve">  000431                    WRITE PRINT-AREA AFTER ADVANCING 2 LINES.                             68</w:t>
      </w:r>
    </w:p>
    <w:p w14:paraId="61229F7B" w14:textId="77777777" w:rsidR="00C97A3E" w:rsidRDefault="00C97A3E" w:rsidP="00C97A3E">
      <w:r>
        <w:t xml:space="preserve">  000432</w:t>
      </w:r>
    </w:p>
    <w:p w14:paraId="084D20BB" w14:textId="77777777" w:rsidR="00C97A3E" w:rsidRDefault="00C97A3E" w:rsidP="00C97A3E">
      <w:r>
        <w:t xml:space="preserve">  000433                W500-PRINT-GRAND-TOTALS.</w:t>
      </w:r>
    </w:p>
    <w:p w14:paraId="11ED60C1" w14:textId="77777777" w:rsidR="00C97A3E" w:rsidRDefault="00C97A3E" w:rsidP="00C97A3E">
      <w:r>
        <w:t xml:space="preserve">  000434</w:t>
      </w:r>
    </w:p>
    <w:p w14:paraId="5AA59624" w14:textId="77777777" w:rsidR="00C97A3E" w:rsidRDefault="00C97A3E" w:rsidP="00C97A3E">
      <w:r>
        <w:t xml:space="preserve">  000435                    MOVE WS-GRAND-TOTAL-GROSS   TO WS-GT-SLSP-GROSS.                      93 218</w:t>
      </w:r>
    </w:p>
    <w:p w14:paraId="1D7DCE9A" w14:textId="77777777" w:rsidR="00C97A3E" w:rsidRDefault="00C97A3E" w:rsidP="00C97A3E">
      <w:r>
        <w:t xml:space="preserve">  000436                    MOVE WS-GRAND-TOTAL-RETURNS TO WS-GT-SLSP-RETURNS.                    95 220</w:t>
      </w:r>
    </w:p>
    <w:p w14:paraId="7E6BB685" w14:textId="77777777" w:rsidR="00C97A3E" w:rsidRDefault="00C97A3E" w:rsidP="00C97A3E">
      <w:r>
        <w:t xml:space="preserve">  000437                    MOVE WS-GRAND-TOTAL-NET     TO WS-GT-SLSP-NET.                        94 222</w:t>
      </w:r>
    </w:p>
    <w:p w14:paraId="0545FE96" w14:textId="77777777" w:rsidR="00C97A3E" w:rsidRDefault="00C97A3E" w:rsidP="00C97A3E">
      <w:r>
        <w:t xml:space="preserve">  000438                    MOVE WS-GRAND-TOTAL-COMMISS TO WS-GT-SLSP-COMM.                       96 224</w:t>
      </w:r>
    </w:p>
    <w:p w14:paraId="6944741E" w14:textId="77777777" w:rsidR="00C97A3E" w:rsidRDefault="00C97A3E" w:rsidP="00C97A3E">
      <w:r>
        <w:t xml:space="preserve">  000439                    MOVE WS-GRAND-TOTAL-LINE    TO PRINT-AREA.                            213 68</w:t>
      </w:r>
    </w:p>
    <w:p w14:paraId="02278283" w14:textId="77777777" w:rsidR="00C97A3E" w:rsidRDefault="00C97A3E" w:rsidP="00C97A3E">
      <w:r>
        <w:t xml:space="preserve">  000440                    WRITE PRINT-AREA AFTER ADVANCING 2 LINES.                             68</w:t>
      </w:r>
    </w:p>
    <w:p w14:paraId="40C68660" w14:textId="77777777" w:rsidR="00C97A3E" w:rsidRDefault="00C97A3E" w:rsidP="00C97A3E">
      <w:r>
        <w:t xml:space="preserve">  000441                    WRITE PRINT-AREA FROM WS-DOUBLE-UNDER-LINE AFTER ADVANCING            68 242</w:t>
      </w:r>
    </w:p>
    <w:p w14:paraId="1B1DDFDB" w14:textId="77777777" w:rsidR="00C97A3E" w:rsidRDefault="00C97A3E" w:rsidP="00C97A3E">
      <w:r>
        <w:t xml:space="preserve">  000442                                                     1 LINES.</w:t>
      </w:r>
    </w:p>
    <w:p w14:paraId="642189E8" w14:textId="77777777" w:rsidR="00C97A3E" w:rsidRDefault="00C97A3E" w:rsidP="00C97A3E">
      <w:r>
        <w:t>*/ PROGREP</w:t>
      </w:r>
    </w:p>
    <w:p w14:paraId="75B46FB5" w14:textId="1930182D" w:rsidR="00C97A3E" w:rsidRDefault="00C97A3E" w:rsidP="00C97A3E">
      <w:r>
        <w:t xml:space="preserve">PP 5655-EC6 IBM Enterprise COBOL for z/OS  6.3.0 P240906       PROGREP   Date </w:t>
      </w:r>
      <w:del w:id="1358" w:author="Karandeep Singh" w:date="2025-04-13T22:18:00Z" w16du:dateUtc="2025-04-14T02:18:00Z">
        <w:r w:rsidR="00CD2A7D">
          <w:delText>03/31</w:delText>
        </w:r>
      </w:del>
      <w:ins w:id="1359" w:author="Karandeep Singh" w:date="2025-04-13T22:18:00Z" w16du:dateUtc="2025-04-14T02:18:00Z">
        <w:r>
          <w:t>04/13</w:t>
        </w:r>
      </w:ins>
      <w:r>
        <w:t xml:space="preserve">/2025  Time </w:t>
      </w:r>
      <w:del w:id="1360" w:author="Karandeep Singh" w:date="2025-04-13T22:18:00Z" w16du:dateUtc="2025-04-14T02:18:00Z">
        <w:r w:rsidR="00CD2A7D">
          <w:delText>19:10:34</w:delText>
        </w:r>
      </w:del>
      <w:ins w:id="1361" w:author="Karandeep Singh" w:date="2025-04-13T22:18:00Z" w16du:dateUtc="2025-04-14T02:18:00Z">
        <w:r>
          <w:t>21:09:21</w:t>
        </w:r>
      </w:ins>
      <w:r>
        <w:t xml:space="preserve">   Page    11</w:t>
      </w:r>
    </w:p>
    <w:p w14:paraId="262E5835" w14:textId="77777777" w:rsidR="00C97A3E" w:rsidRDefault="00C97A3E" w:rsidP="00C97A3E">
      <w:r>
        <w:t>An "M" preceding a data-name reference indicates that the data-name is modified by this reference.</w:t>
      </w:r>
    </w:p>
    <w:p w14:paraId="5AFAC0FE" w14:textId="77777777" w:rsidR="00C97A3E" w:rsidRDefault="00C97A3E" w:rsidP="00C97A3E">
      <w:r>
        <w:t xml:space="preserve"> </w:t>
      </w:r>
    </w:p>
    <w:p w14:paraId="60CAC503" w14:textId="77777777" w:rsidR="00C97A3E" w:rsidRDefault="00C97A3E" w:rsidP="00C97A3E">
      <w:r>
        <w:t xml:space="preserve"> Defined   Cross-reference of data names   References</w:t>
      </w:r>
    </w:p>
    <w:p w14:paraId="5DF4DDC7" w14:textId="77777777" w:rsidR="00C97A3E" w:rsidRDefault="00C97A3E" w:rsidP="00C97A3E">
      <w:r>
        <w:t xml:space="preserve"> </w:t>
      </w:r>
    </w:p>
    <w:p w14:paraId="15ED0565" w14:textId="77777777" w:rsidR="00C97A3E" w:rsidRDefault="00C97A3E" w:rsidP="00C97A3E">
      <w:r>
        <w:t xml:space="preserve">      68   PRINT-AREA . . . . . . . . . .  M373 374 M383 384 M385 386 M387 388 M389 390 M398 399 M400 M426 427 M428 429</w:t>
      </w:r>
    </w:p>
    <w:p w14:paraId="40F4AEF6" w14:textId="77777777" w:rsidR="00C97A3E" w:rsidRDefault="00C97A3E" w:rsidP="00C97A3E">
      <w:r>
        <w:t xml:space="preserve">                                           M430 431 M439 440 M441</w:t>
      </w:r>
    </w:p>
    <w:p w14:paraId="05E8E0D9" w14:textId="77777777" w:rsidR="00C97A3E" w:rsidRDefault="00C97A3E" w:rsidP="00C97A3E">
      <w:r>
        <w:t xml:space="preserve">      47   SALESMAST. . . . . . . . . . .  34 261 271 278 328</w:t>
      </w:r>
    </w:p>
    <w:p w14:paraId="52069144" w14:textId="77777777" w:rsidR="00C97A3E" w:rsidRDefault="00C97A3E" w:rsidP="00C97A3E">
      <w:r>
        <w:t xml:space="preserve">      61   SALESPERSON-BRANCH-NO. . . . .  38 M277 278 284</w:t>
      </w:r>
    </w:p>
    <w:p w14:paraId="60FFAC87" w14:textId="77777777" w:rsidR="00C97A3E" w:rsidRDefault="00C97A3E" w:rsidP="00C97A3E">
      <w:r>
        <w:t xml:space="preserve">      62   SALESPERSON-COMM-RATE. . . . .  349</w:t>
      </w:r>
    </w:p>
    <w:p w14:paraId="4B8A942E" w14:textId="77777777" w:rsidR="00C97A3E" w:rsidRDefault="00C97A3E" w:rsidP="00C97A3E">
      <w:r>
        <w:t xml:space="preserve">      58   SALESPERSON-FIRST-NAME . . . .  362</w:t>
      </w:r>
    </w:p>
    <w:p w14:paraId="1E637A16" w14:textId="77777777" w:rsidR="00C97A3E" w:rsidRDefault="00C97A3E" w:rsidP="00C97A3E">
      <w:r>
        <w:t xml:space="preserve">      59   SALESPERSON-GROSS-SALES. . . .  340 343 365</w:t>
      </w:r>
    </w:p>
    <w:p w14:paraId="694F5B82" w14:textId="77777777" w:rsidR="00C97A3E" w:rsidRDefault="00C97A3E" w:rsidP="00C97A3E">
      <w:r>
        <w:t xml:space="preserve">      57   SALESPERSON-LAST-NAME. . . . .  361</w:t>
      </w:r>
    </w:p>
    <w:p w14:paraId="247668F0" w14:textId="77777777" w:rsidR="00C97A3E" w:rsidRDefault="00C97A3E" w:rsidP="00C97A3E">
      <w:r>
        <w:t xml:space="preserve">      55   SALESPERSON-MASTER</w:t>
      </w:r>
    </w:p>
    <w:p w14:paraId="6DA48970" w14:textId="77777777" w:rsidR="00C97A3E" w:rsidRDefault="00C97A3E" w:rsidP="00C97A3E">
      <w:r>
        <w:t xml:space="preserve">      56   SALESPERSON-NO . . . . . . . .  37</w:t>
      </w:r>
    </w:p>
    <w:p w14:paraId="5C398E1D" w14:textId="77777777" w:rsidR="00C97A3E" w:rsidRDefault="00C97A3E" w:rsidP="00C97A3E">
      <w:r>
        <w:t xml:space="preserve">      60   SALESPERSON-RETURN-SALES . . .  341 344 366</w:t>
      </w:r>
    </w:p>
    <w:p w14:paraId="270DD544" w14:textId="77777777" w:rsidR="00C97A3E" w:rsidRDefault="00C97A3E" w:rsidP="00C97A3E">
      <w:r>
        <w:t xml:space="preserve">      65   SALESRPT . . . . . . . . . . .  41 262 272</w:t>
      </w:r>
    </w:p>
    <w:p w14:paraId="58BB464D" w14:textId="77777777" w:rsidR="00C97A3E" w:rsidRDefault="00C97A3E" w:rsidP="00C97A3E">
      <w:r>
        <w:t xml:space="preserve">      82   WS-BRANCH-KEY. . . . . . . . .  M284</w:t>
      </w:r>
    </w:p>
    <w:p w14:paraId="2384E572" w14:textId="77777777" w:rsidR="00C97A3E" w:rsidRDefault="00C97A3E" w:rsidP="00C97A3E">
      <w:r>
        <w:t xml:space="preserve">      83   WS-BRANCH-NO . . . . . . . . .  293 295 296 302 303 311 313</w:t>
      </w:r>
    </w:p>
    <w:p w14:paraId="3C63085A" w14:textId="77777777" w:rsidR="00C97A3E" w:rsidRDefault="00C97A3E" w:rsidP="00C97A3E">
      <w:r>
        <w:t xml:space="preserve">     100   WS-BRANCH-TOTAL-COMMISS. . . .  397 405 M410 M421</w:t>
      </w:r>
    </w:p>
    <w:p w14:paraId="3E44388A" w14:textId="77777777" w:rsidR="00C97A3E" w:rsidRDefault="00C97A3E" w:rsidP="00C97A3E">
      <w:r>
        <w:t xml:space="preserve">      97   WS-BRANCH-TOTAL-GROSS. . . . .  394 402 M407 M418</w:t>
      </w:r>
    </w:p>
    <w:p w14:paraId="5A39E9C9" w14:textId="77777777" w:rsidR="00C97A3E" w:rsidRDefault="00C97A3E" w:rsidP="00C97A3E">
      <w:r>
        <w:t xml:space="preserve">     198   WS-BRANCH-TOTAL-LINE . . . . .  398</w:t>
      </w:r>
    </w:p>
    <w:p w14:paraId="7ACAB42F" w14:textId="77777777" w:rsidR="00C97A3E" w:rsidRDefault="00C97A3E" w:rsidP="00C97A3E">
      <w:r>
        <w:t xml:space="preserve">      98   WS-BRANCH-TOTAL-NET. . . . . .  396 404 M408 M420</w:t>
      </w:r>
    </w:p>
    <w:p w14:paraId="4D6F6C0E" w14:textId="77777777" w:rsidR="00C97A3E" w:rsidRDefault="00C97A3E" w:rsidP="00C97A3E">
      <w:r>
        <w:t xml:space="preserve">      99   WS-BRANCH-TOTAL-RETURNS. . . .  395 403 M409 M419</w:t>
      </w:r>
    </w:p>
    <w:p w14:paraId="46912E07" w14:textId="77777777" w:rsidR="00C97A3E" w:rsidRDefault="00C97A3E" w:rsidP="00C97A3E">
      <w:r>
        <w:t xml:space="preserve">     202   WS-BT-BRANCHNO . . . . . . . .  M296 M313</w:t>
      </w:r>
    </w:p>
    <w:p w14:paraId="4A9F8D52" w14:textId="77777777" w:rsidR="00C97A3E" w:rsidRDefault="00C97A3E" w:rsidP="00C97A3E">
      <w:r>
        <w:t xml:space="preserve">     210   WS-BT-SLSP-COMM. . . . . . . .  M397</w:t>
      </w:r>
    </w:p>
    <w:p w14:paraId="65FD6744" w14:textId="77777777" w:rsidR="00C97A3E" w:rsidRDefault="00C97A3E" w:rsidP="00C97A3E">
      <w:r>
        <w:t xml:space="preserve">     204   WS-BT-SLSP-GROSS . . . . . . .  M394</w:t>
      </w:r>
    </w:p>
    <w:p w14:paraId="456F8BCC" w14:textId="77777777" w:rsidR="00C97A3E" w:rsidRDefault="00C97A3E" w:rsidP="00C97A3E">
      <w:r>
        <w:t xml:space="preserve">     208   WS-BT-SLSP-NET . . . . . . . .  M396</w:t>
      </w:r>
    </w:p>
    <w:p w14:paraId="6352E0C2" w14:textId="77777777" w:rsidR="00C97A3E" w:rsidRDefault="00C97A3E" w:rsidP="00C97A3E">
      <w:r>
        <w:t xml:space="preserve">     206   WS-BT-SLSP-RETURNS . . . . . .  M395</w:t>
      </w:r>
    </w:p>
    <w:p w14:paraId="7D854F89" w14:textId="77777777" w:rsidR="00C97A3E" w:rsidRDefault="00C97A3E" w:rsidP="00C97A3E">
      <w:r>
        <w:t xml:space="preserve">     111   WS-CD-DAY. . . . . . . . . . .  336</w:t>
      </w:r>
    </w:p>
    <w:p w14:paraId="7E492B88" w14:textId="77777777" w:rsidR="00C97A3E" w:rsidRDefault="00C97A3E" w:rsidP="00C97A3E">
      <w:r>
        <w:t xml:space="preserve">     110   WS-CD-MONTH. . . . . . . . . .  335</w:t>
      </w:r>
    </w:p>
    <w:p w14:paraId="58180ED8" w14:textId="77777777" w:rsidR="00C97A3E" w:rsidRDefault="00C97A3E" w:rsidP="00C97A3E">
      <w:r>
        <w:t xml:space="preserve">     109   WS-CD-YEAR . . . . . . . . . .  337</w:t>
      </w:r>
    </w:p>
    <w:p w14:paraId="2DFE59D9" w14:textId="77777777" w:rsidR="00C97A3E" w:rsidRDefault="00C97A3E" w:rsidP="00C97A3E">
      <w:r>
        <w:t xml:space="preserve">     106   WS-COMMISSION-EARNED . . . . .  M348 351 364</w:t>
      </w:r>
    </w:p>
    <w:p w14:paraId="11C9AA75" w14:textId="77777777" w:rsidR="00C97A3E" w:rsidRDefault="00C97A3E" w:rsidP="00C97A3E">
      <w:r>
        <w:t xml:space="preserve">     108   WS-CURRENT-DATE. . . . . . . .  M334 334</w:t>
      </w:r>
    </w:p>
    <w:p w14:paraId="009D0F11" w14:textId="77777777" w:rsidR="00C97A3E" w:rsidRDefault="00C97A3E" w:rsidP="00C97A3E">
      <w:r>
        <w:t xml:space="preserve">      84   WS-DEPT-NO . . . . . . . . . .  294 297 305 312 314 319 356 360</w:t>
      </w:r>
    </w:p>
    <w:p w14:paraId="2457BA5F" w14:textId="77777777" w:rsidR="00C97A3E" w:rsidRDefault="00C97A3E" w:rsidP="00C97A3E">
      <w:r>
        <w:t xml:space="preserve">     104   WS-DEPT-TOTAL-COMMISS. . . . .  M351 417 421 M425</w:t>
      </w:r>
    </w:p>
    <w:p w14:paraId="54959505" w14:textId="77777777" w:rsidR="00C97A3E" w:rsidRDefault="00C97A3E" w:rsidP="00C97A3E">
      <w:r>
        <w:t xml:space="preserve">     101   WS-DEPT-TOTAL-GROSS. . . . . .  M340 414 418 M422</w:t>
      </w:r>
    </w:p>
    <w:p w14:paraId="0982C33D" w14:textId="77777777" w:rsidR="00C97A3E" w:rsidRDefault="00C97A3E" w:rsidP="00C97A3E">
      <w:r>
        <w:t xml:space="preserve">     182   WS-DEPT-TOTAL-LINE . . . . . .  428</w:t>
      </w:r>
    </w:p>
    <w:p w14:paraId="7888B1DB" w14:textId="77777777" w:rsidR="00C97A3E" w:rsidRDefault="00C97A3E" w:rsidP="00C97A3E">
      <w:r>
        <w:t xml:space="preserve">     102   WS-DEPT-TOTAL-NET. . . . . . .  M346 416 420 M423</w:t>
      </w:r>
    </w:p>
    <w:p w14:paraId="2F1C0F54" w14:textId="77777777" w:rsidR="00C97A3E" w:rsidRDefault="00C97A3E" w:rsidP="00C97A3E">
      <w:r>
        <w:t xml:space="preserve">     103   WS-DEPT-TOTAL-RETURNS. . . . .  M341 415 419 M424</w:t>
      </w:r>
    </w:p>
    <w:p w14:paraId="6284CB3A" w14:textId="77777777" w:rsidR="00C97A3E" w:rsidRDefault="00C97A3E" w:rsidP="00C97A3E">
      <w:r>
        <w:t xml:space="preserve">     242   WS-DOUBLE-UNDER-LINE . . . . .  441</w:t>
      </w:r>
    </w:p>
    <w:p w14:paraId="1B755560" w14:textId="77777777" w:rsidR="00C97A3E" w:rsidRDefault="00C97A3E" w:rsidP="00C97A3E">
      <w:r>
        <w:t xml:space="preserve">     187   WS-DT-DEPTNO . . . . . . . . .  M288 M297 M304 M315</w:t>
      </w:r>
    </w:p>
    <w:p w14:paraId="7F590D87" w14:textId="77777777" w:rsidR="00C97A3E" w:rsidRDefault="00C97A3E" w:rsidP="00C97A3E">
      <w:r>
        <w:t xml:space="preserve">     195   WS-DT-SLSP-COMM. . . . . . . .  M417</w:t>
      </w:r>
    </w:p>
    <w:p w14:paraId="1668E317" w14:textId="77777777" w:rsidR="00C97A3E" w:rsidRDefault="00C97A3E" w:rsidP="00C97A3E">
      <w:r>
        <w:t xml:space="preserve">     189   WS-DT-SLSP-GROSS . . . . . . .  M414</w:t>
      </w:r>
    </w:p>
    <w:p w14:paraId="50DCA453" w14:textId="77777777" w:rsidR="00C97A3E" w:rsidRDefault="00C97A3E" w:rsidP="00C97A3E">
      <w:r>
        <w:t xml:space="preserve">     193   WS-DT-SLSP-NET . . . . . . . .  M416</w:t>
      </w:r>
    </w:p>
    <w:p w14:paraId="3B98DC1E" w14:textId="77777777" w:rsidR="00C97A3E" w:rsidRDefault="00C97A3E" w:rsidP="00C97A3E">
      <w:r>
        <w:t xml:space="preserve">     191   WS-DT-SLSP-RETURNS . . . . . .  M415</w:t>
      </w:r>
    </w:p>
    <w:p w14:paraId="72414E2D" w14:textId="77777777" w:rsidR="00C97A3E" w:rsidRDefault="00C97A3E" w:rsidP="00C97A3E">
      <w:r>
        <w:t xml:space="preserve">      80   WS-FIRST-READ. . . . . . . . .  292</w:t>
      </w:r>
    </w:p>
    <w:p w14:paraId="4E610809" w14:textId="77777777" w:rsidR="00C97A3E" w:rsidRDefault="00C97A3E" w:rsidP="00C97A3E">
      <w:r>
        <w:t xml:space="preserve">      79   WS-FIRST-READ-SWITCH . . . . .  M301</w:t>
      </w:r>
    </w:p>
    <w:p w14:paraId="7B7E2C7D" w14:textId="77777777" w:rsidR="00C97A3E" w:rsidRDefault="00C97A3E" w:rsidP="00C97A3E">
      <w:r>
        <w:t xml:space="preserve">      96   WS-GRAND-TOTAL-COMMISS . . . .  M405 438</w:t>
      </w:r>
    </w:p>
    <w:p w14:paraId="327DB4D7" w14:textId="77777777" w:rsidR="00C97A3E" w:rsidRDefault="00C97A3E" w:rsidP="00C97A3E">
      <w:r>
        <w:t xml:space="preserve">      93   WS-GRAND-TOTAL-GROSS . . . . .  M402 435</w:t>
      </w:r>
    </w:p>
    <w:p w14:paraId="1B8F78A5" w14:textId="77777777" w:rsidR="00C97A3E" w:rsidRDefault="00C97A3E" w:rsidP="00C97A3E">
      <w:r>
        <w:t xml:space="preserve">     213   WS-GRAND-TOTAL-LINE. . . . . .  439</w:t>
      </w:r>
    </w:p>
    <w:p w14:paraId="6A1411EE" w14:textId="77777777" w:rsidR="00C97A3E" w:rsidRDefault="00C97A3E" w:rsidP="00C97A3E">
      <w:r>
        <w:t xml:space="preserve">      94   WS-GRAND-TOTAL-NET . . . . . .  M404 437</w:t>
      </w:r>
    </w:p>
    <w:p w14:paraId="1F00B5F3" w14:textId="77777777" w:rsidR="00C97A3E" w:rsidRDefault="00C97A3E" w:rsidP="00C97A3E">
      <w:r>
        <w:t xml:space="preserve">      95   WS-GRAND-TOTAL-RETURNS . . . .  M403 436</w:t>
      </w:r>
    </w:p>
    <w:p w14:paraId="7950E0A0" w14:textId="77777777" w:rsidR="00C97A3E" w:rsidRDefault="00C97A3E" w:rsidP="00C97A3E">
      <w:r>
        <w:t xml:space="preserve">     224   WS-GT-SLSP-COMM. . . . . . . .  M438</w:t>
      </w:r>
    </w:p>
    <w:p w14:paraId="2EC6408E" w14:textId="77777777" w:rsidR="00C97A3E" w:rsidRDefault="00C97A3E" w:rsidP="00C97A3E">
      <w:r>
        <w:t xml:space="preserve">     218   WS-GT-SLSP-GROSS . . . . . . .  M435</w:t>
      </w:r>
    </w:p>
    <w:p w14:paraId="06A746C1" w14:textId="77777777" w:rsidR="00C97A3E" w:rsidRDefault="00C97A3E" w:rsidP="00C97A3E">
      <w:r>
        <w:t xml:space="preserve">     222   WS-GT-SLSP-NET . . . . . . . .  M437</w:t>
      </w:r>
    </w:p>
    <w:p w14:paraId="5A52124F" w14:textId="77777777" w:rsidR="00C97A3E" w:rsidRDefault="00C97A3E" w:rsidP="00C97A3E">
      <w:r>
        <w:t xml:space="preserve">     220   WS-GT-SLSP-RETURNS . . . . . .  M436</w:t>
      </w:r>
    </w:p>
    <w:p w14:paraId="19954362" w14:textId="77777777" w:rsidR="00C97A3E" w:rsidRDefault="00C97A3E" w:rsidP="00C97A3E">
      <w:r>
        <w:t xml:space="preserve">     113   WS-HEADING-LINE-1. . . . . . .  383</w:t>
      </w:r>
    </w:p>
    <w:p w14:paraId="0E46C28C" w14:textId="77777777" w:rsidR="00C97A3E" w:rsidRDefault="00C97A3E" w:rsidP="00C97A3E">
      <w:r>
        <w:t xml:space="preserve">     129   WS-HEADING-LINE-2. . . . . . .  385</w:t>
      </w:r>
    </w:p>
    <w:p w14:paraId="4BA23453" w14:textId="05B9871A" w:rsidR="00C97A3E" w:rsidRDefault="00C97A3E" w:rsidP="00C97A3E">
      <w:r>
        <w:t xml:space="preserve">PP 5655-EC6 IBM Enterprise COBOL for z/OS  6.3.0 P240906       PROGREP   Date </w:t>
      </w:r>
      <w:del w:id="1362" w:author="Karandeep Singh" w:date="2025-04-13T22:18:00Z" w16du:dateUtc="2025-04-14T02:18:00Z">
        <w:r w:rsidR="00CD2A7D">
          <w:delText>03/31</w:delText>
        </w:r>
      </w:del>
      <w:ins w:id="1363" w:author="Karandeep Singh" w:date="2025-04-13T22:18:00Z" w16du:dateUtc="2025-04-14T02:18:00Z">
        <w:r>
          <w:t>04/13</w:t>
        </w:r>
      </w:ins>
      <w:r>
        <w:t xml:space="preserve">/2025  Time </w:t>
      </w:r>
      <w:del w:id="1364" w:author="Karandeep Singh" w:date="2025-04-13T22:18:00Z" w16du:dateUtc="2025-04-14T02:18:00Z">
        <w:r w:rsidR="00CD2A7D">
          <w:delText>19:10:34</w:delText>
        </w:r>
      </w:del>
      <w:ins w:id="1365" w:author="Karandeep Singh" w:date="2025-04-13T22:18:00Z" w16du:dateUtc="2025-04-14T02:18:00Z">
        <w:r>
          <w:t>21:09:21</w:t>
        </w:r>
      </w:ins>
      <w:r>
        <w:t xml:space="preserve">   Page    12</w:t>
      </w:r>
    </w:p>
    <w:p w14:paraId="28BE2839" w14:textId="77777777" w:rsidR="00C97A3E" w:rsidRDefault="00C97A3E" w:rsidP="00C97A3E">
      <w:r>
        <w:t xml:space="preserve"> Defined   Cross-reference of data names   References</w:t>
      </w:r>
    </w:p>
    <w:p w14:paraId="2219E4E8" w14:textId="77777777" w:rsidR="00C97A3E" w:rsidRDefault="00C97A3E" w:rsidP="00C97A3E">
      <w:r>
        <w:t xml:space="preserve"> </w:t>
      </w:r>
    </w:p>
    <w:p w14:paraId="566F55B9" w14:textId="77777777" w:rsidR="00C97A3E" w:rsidRDefault="00C97A3E" w:rsidP="00C97A3E">
      <w:r>
        <w:t xml:space="preserve">     136   WS-HEADING-LINE-3. . . . . . .  387</w:t>
      </w:r>
    </w:p>
    <w:p w14:paraId="083871F4" w14:textId="77777777" w:rsidR="00C97A3E" w:rsidRDefault="00C97A3E" w:rsidP="00C97A3E">
      <w:r>
        <w:t xml:space="preserve">     142   WS-HEADING-LINE-4. . . . . . .  389</w:t>
      </w:r>
    </w:p>
    <w:p w14:paraId="787845A6" w14:textId="77777777" w:rsidR="00C97A3E" w:rsidRDefault="00C97A3E" w:rsidP="00C97A3E">
      <w:r>
        <w:t xml:space="preserve">     124   WS-HL1-DAY . . . . . . . . . .  M336</w:t>
      </w:r>
    </w:p>
    <w:p w14:paraId="3914F15C" w14:textId="77777777" w:rsidR="00C97A3E" w:rsidRDefault="00C97A3E" w:rsidP="00C97A3E">
      <w:r>
        <w:t xml:space="preserve">     122   WS-HL1-MONTH . . . . . . . . .  M335</w:t>
      </w:r>
    </w:p>
    <w:p w14:paraId="737C1A3B" w14:textId="77777777" w:rsidR="00C97A3E" w:rsidRDefault="00C97A3E" w:rsidP="00C97A3E">
      <w:r>
        <w:t xml:space="preserve">     116   WS-HL1-PAGENO. . . . . . . . .  M382</w:t>
      </w:r>
    </w:p>
    <w:p w14:paraId="7B073208" w14:textId="77777777" w:rsidR="00C97A3E" w:rsidRDefault="00C97A3E" w:rsidP="00C97A3E">
      <w:r>
        <w:t xml:space="preserve">     126   WS-HL1-YEAR. . . . . . . . . .  M337</w:t>
      </w:r>
    </w:p>
    <w:p w14:paraId="5E174C9F" w14:textId="77777777" w:rsidR="00C97A3E" w:rsidRDefault="00C97A3E" w:rsidP="00C97A3E">
      <w:r>
        <w:t xml:space="preserve">     139   WS-HL3-BRANCH-NO . . . . . . .  M295 M303</w:t>
      </w:r>
    </w:p>
    <w:p w14:paraId="3EE3695F" w14:textId="77777777" w:rsidR="00C97A3E" w:rsidRDefault="00C97A3E" w:rsidP="00C97A3E">
      <w:r>
        <w:t xml:space="preserve">      76   WS-IN-STATUS . . . . . . . . .  39 266 267</w:t>
      </w:r>
    </w:p>
    <w:p w14:paraId="354E33C9" w14:textId="77777777" w:rsidR="00C97A3E" w:rsidRDefault="00C97A3E" w:rsidP="00C97A3E">
      <w:r>
        <w:t xml:space="preserve">      89   WS-LINE-COUNT. . . . . . . . .  368 M370 M375 M381</w:t>
      </w:r>
    </w:p>
    <w:p w14:paraId="14256A6F" w14:textId="77777777" w:rsidR="00C97A3E" w:rsidRDefault="00C97A3E" w:rsidP="00C97A3E">
      <w:r>
        <w:t xml:space="preserve">      88   WS-LINES-ON-PAGE . . . . . . .  368</w:t>
      </w:r>
    </w:p>
    <w:p w14:paraId="7A70D194" w14:textId="77777777" w:rsidR="00C97A3E" w:rsidRDefault="00C97A3E" w:rsidP="00C97A3E">
      <w:r>
        <w:t xml:space="preserve">     105   WS-NET-SALES . . . . . . . . .  M343 346 348 356 363</w:t>
      </w:r>
    </w:p>
    <w:p w14:paraId="55250FE1" w14:textId="77777777" w:rsidR="00C97A3E" w:rsidRDefault="00C97A3E" w:rsidP="00C97A3E">
      <w:r>
        <w:t xml:space="preserve">      77   WS-OLD-BRANCH-NO . . . . . . .  M293 302 M311</w:t>
      </w:r>
    </w:p>
    <w:p w14:paraId="09DF00FC" w14:textId="77777777" w:rsidR="00C97A3E" w:rsidRDefault="00C97A3E" w:rsidP="00C97A3E">
      <w:r>
        <w:t xml:space="preserve">      78   WS-OLD-DEPT-NO . . . . . . . .  288 M294 304 M305 M312 314 315 M319</w:t>
      </w:r>
    </w:p>
    <w:p w14:paraId="4B3579A5" w14:textId="77777777" w:rsidR="00C97A3E" w:rsidRDefault="00C97A3E" w:rsidP="00C97A3E">
      <w:r>
        <w:t xml:space="preserve">      87   WS-PAGE-COUNT. . . . . . . . .  M380 382</w:t>
      </w:r>
    </w:p>
    <w:p w14:paraId="5D888E53" w14:textId="77777777" w:rsidR="00C97A3E" w:rsidRDefault="00C97A3E" w:rsidP="00C97A3E">
      <w:r>
        <w:t xml:space="preserve">      86   WS-PRINT-FIELDS</w:t>
      </w:r>
    </w:p>
    <w:p w14:paraId="5AC8E8C2" w14:textId="77777777" w:rsidR="00C97A3E" w:rsidRDefault="00C97A3E" w:rsidP="00C97A3E">
      <w:r>
        <w:t xml:space="preserve">      81   WS-RATING-SUB</w:t>
      </w:r>
    </w:p>
    <w:p w14:paraId="689635D0" w14:textId="77777777" w:rsidR="00C97A3E" w:rsidRDefault="00C97A3E" w:rsidP="00C97A3E">
      <w:r>
        <w:t xml:space="preserve">      74   WS-SALESMAST-EOF . . . . . . .  270 287 M330</w:t>
      </w:r>
    </w:p>
    <w:p w14:paraId="659B5682" w14:textId="77777777" w:rsidR="00C97A3E" w:rsidRDefault="00C97A3E" w:rsidP="00C97A3E">
      <w:r>
        <w:t xml:space="preserve">      73   WS-SALESMAST-EOF-SWITCH. . . .  M279</w:t>
      </w:r>
    </w:p>
    <w:p w14:paraId="1352B34A" w14:textId="77777777" w:rsidR="00C97A3E" w:rsidRDefault="00C97A3E" w:rsidP="00C97A3E">
      <w:r>
        <w:t xml:space="preserve">      75   WS-SALESMAST-NOT-EOF</w:t>
      </w:r>
    </w:p>
    <w:p w14:paraId="66B4CD3C" w14:textId="77777777" w:rsidR="00C97A3E" w:rsidRDefault="00C97A3E" w:rsidP="00C97A3E">
      <w:r>
        <w:t xml:space="preserve">     164   WS-SALESPERSON-LINE. . . . . .  373</w:t>
      </w:r>
    </w:p>
    <w:p w14:paraId="41326F35" w14:textId="77777777" w:rsidR="00C97A3E" w:rsidRDefault="00C97A3E" w:rsidP="00C97A3E">
      <w:r>
        <w:t xml:space="preserve">     227   WS-SINGLE-UNDER-LINE . . . . .  400</w:t>
      </w:r>
    </w:p>
    <w:p w14:paraId="46E11A1F" w14:textId="77777777" w:rsidR="00C97A3E" w:rsidRDefault="00C97A3E" w:rsidP="00C97A3E">
      <w:r>
        <w:t xml:space="preserve">     178   WS-SL-SLSP-COMM. . . . . . . .  M364</w:t>
      </w:r>
    </w:p>
    <w:p w14:paraId="44B3F73F" w14:textId="77777777" w:rsidR="00C97A3E" w:rsidRDefault="00C97A3E" w:rsidP="00C97A3E">
      <w:r>
        <w:t xml:space="preserve">     166   WS-SL-SLSP-DEPT. . . . . . . .  M360</w:t>
      </w:r>
    </w:p>
    <w:p w14:paraId="4720F983" w14:textId="77777777" w:rsidR="00C97A3E" w:rsidRDefault="00C97A3E" w:rsidP="00C97A3E">
      <w:r>
        <w:t xml:space="preserve">     170   WS-SL-SLSP-FIRSTNAME . . . . .  M362</w:t>
      </w:r>
    </w:p>
    <w:p w14:paraId="5710F752" w14:textId="77777777" w:rsidR="00C97A3E" w:rsidRDefault="00C97A3E" w:rsidP="00C97A3E">
      <w:r>
        <w:t xml:space="preserve">     172   WS-SL-SLSP-GROSS . . . . . . .  M365</w:t>
      </w:r>
    </w:p>
    <w:p w14:paraId="40ECF1BC" w14:textId="77777777" w:rsidR="00C97A3E" w:rsidRDefault="00C97A3E" w:rsidP="00C97A3E">
      <w:r>
        <w:t xml:space="preserve">     176   WS-SL-SLSP-NET . . . . . . . .  M363</w:t>
      </w:r>
    </w:p>
    <w:p w14:paraId="5D02972E" w14:textId="77777777" w:rsidR="00C97A3E" w:rsidRDefault="00C97A3E" w:rsidP="00C97A3E">
      <w:r>
        <w:t xml:space="preserve">     180   WS-SL-SLSP-RATING. . . . . . .  356</w:t>
      </w:r>
    </w:p>
    <w:p w14:paraId="476EB067" w14:textId="77777777" w:rsidR="00C97A3E" w:rsidRDefault="00C97A3E" w:rsidP="00C97A3E">
      <w:r>
        <w:t xml:space="preserve">     174   WS-SL-SLSP-RETURNS . . . . . .  M366</w:t>
      </w:r>
    </w:p>
    <w:p w14:paraId="7C724072" w14:textId="77777777" w:rsidR="00C97A3E" w:rsidRDefault="00C97A3E" w:rsidP="00C97A3E">
      <w:r>
        <w:t xml:space="preserve">     168   WS-SL-SLSP-SURNAME . . . . . .  M361</w:t>
      </w:r>
    </w:p>
    <w:p w14:paraId="461F5E3C" w14:textId="77777777" w:rsidR="00C97A3E" w:rsidRDefault="00C97A3E" w:rsidP="00C97A3E">
      <w:r>
        <w:t xml:space="preserve">      90   WS-SPACE-CONTROL</w:t>
      </w:r>
    </w:p>
    <w:p w14:paraId="3C6EF159" w14:textId="77777777" w:rsidR="00C97A3E" w:rsidRDefault="00C97A3E" w:rsidP="00C97A3E">
      <w:r>
        <w:t xml:space="preserve">      72   WS-SWITCHES</w:t>
      </w:r>
    </w:p>
    <w:p w14:paraId="072DBD1A" w14:textId="77777777" w:rsidR="00C97A3E" w:rsidRDefault="00C97A3E" w:rsidP="00C97A3E">
      <w:r>
        <w:t xml:space="preserve">      92   WS-TOTAL-FIELDS</w:t>
      </w:r>
    </w:p>
    <w:p w14:paraId="00BC32CA" w14:textId="181A5B07" w:rsidR="00C97A3E" w:rsidRDefault="00C97A3E" w:rsidP="00C97A3E">
      <w:r>
        <w:t xml:space="preserve">PP 5655-EC6 IBM Enterprise COBOL for z/OS  6.3.0 P240906       PROGREP   Date </w:t>
      </w:r>
      <w:del w:id="1366" w:author="Karandeep Singh" w:date="2025-04-13T22:18:00Z" w16du:dateUtc="2025-04-14T02:18:00Z">
        <w:r w:rsidR="00CD2A7D">
          <w:delText>03/31</w:delText>
        </w:r>
      </w:del>
      <w:ins w:id="1367" w:author="Karandeep Singh" w:date="2025-04-13T22:18:00Z" w16du:dateUtc="2025-04-14T02:18:00Z">
        <w:r>
          <w:t>04/13</w:t>
        </w:r>
      </w:ins>
      <w:r>
        <w:t xml:space="preserve">/2025  Time </w:t>
      </w:r>
      <w:del w:id="1368" w:author="Karandeep Singh" w:date="2025-04-13T22:18:00Z" w16du:dateUtc="2025-04-14T02:18:00Z">
        <w:r w:rsidR="00CD2A7D">
          <w:delText>19:10:34</w:delText>
        </w:r>
      </w:del>
      <w:ins w:id="1369" w:author="Karandeep Singh" w:date="2025-04-13T22:18:00Z" w16du:dateUtc="2025-04-14T02:18:00Z">
        <w:r>
          <w:t>21:09:21</w:t>
        </w:r>
      </w:ins>
      <w:r>
        <w:t xml:space="preserve">   Page    13</w:t>
      </w:r>
    </w:p>
    <w:p w14:paraId="4EF52688" w14:textId="77777777" w:rsidR="00C97A3E" w:rsidRDefault="00C97A3E" w:rsidP="00C97A3E">
      <w:r>
        <w:t>Context usage is indicated by the letter preceding a procedure-name reference.</w:t>
      </w:r>
    </w:p>
    <w:p w14:paraId="2DD3FD42" w14:textId="77777777" w:rsidR="00C97A3E" w:rsidRDefault="00C97A3E" w:rsidP="00C97A3E">
      <w:r>
        <w:t>These letters and their meanings are:</w:t>
      </w:r>
    </w:p>
    <w:p w14:paraId="38A7A7B7" w14:textId="77777777" w:rsidR="00C97A3E" w:rsidRDefault="00C97A3E" w:rsidP="00C97A3E">
      <w:r>
        <w:t xml:space="preserve">    A = ALTER (procedure-name)</w:t>
      </w:r>
    </w:p>
    <w:p w14:paraId="12D9F00C" w14:textId="77777777" w:rsidR="00C97A3E" w:rsidRDefault="00C97A3E" w:rsidP="00C97A3E">
      <w:r>
        <w:t xml:space="preserve">    D = GO TO (procedure-name) DEPENDING ON</w:t>
      </w:r>
    </w:p>
    <w:p w14:paraId="4DDACAA9" w14:textId="77777777" w:rsidR="00C97A3E" w:rsidRDefault="00C97A3E" w:rsidP="00C97A3E">
      <w:r>
        <w:t xml:space="preserve">    E = End of range of (PERFORM) through (procedure-name)</w:t>
      </w:r>
    </w:p>
    <w:p w14:paraId="5D9D881D" w14:textId="77777777" w:rsidR="00C97A3E" w:rsidRDefault="00C97A3E" w:rsidP="00C97A3E">
      <w:r>
        <w:t xml:space="preserve">    G = GO TO (procedure-name)</w:t>
      </w:r>
    </w:p>
    <w:p w14:paraId="7F7BAEC0" w14:textId="77777777" w:rsidR="00C97A3E" w:rsidRDefault="00C97A3E" w:rsidP="00C97A3E">
      <w:r>
        <w:t xml:space="preserve">    P = PERFORM (procedure-name)</w:t>
      </w:r>
    </w:p>
    <w:p w14:paraId="46EC035F" w14:textId="77777777" w:rsidR="00C97A3E" w:rsidRDefault="00C97A3E" w:rsidP="00C97A3E">
      <w:r>
        <w:t xml:space="preserve">    T = (ALTER) TO PROCEED TO (procedure-name)</w:t>
      </w:r>
    </w:p>
    <w:p w14:paraId="674A24A8" w14:textId="77777777" w:rsidR="00C97A3E" w:rsidRDefault="00C97A3E" w:rsidP="00C97A3E">
      <w:r>
        <w:t xml:space="preserve">    U = USE FOR DEBUGGING (procedure-name)</w:t>
      </w:r>
    </w:p>
    <w:p w14:paraId="226D365F" w14:textId="77777777" w:rsidR="00C97A3E" w:rsidRDefault="00C97A3E" w:rsidP="00C97A3E">
      <w:r>
        <w:t xml:space="preserve"> </w:t>
      </w:r>
    </w:p>
    <w:p w14:paraId="52CB9F38" w14:textId="77777777" w:rsidR="00C97A3E" w:rsidRDefault="00C97A3E" w:rsidP="00C97A3E">
      <w:r>
        <w:t xml:space="preserve"> Defined   Cross-reference of procedures   References</w:t>
      </w:r>
    </w:p>
    <w:p w14:paraId="68A816D6" w14:textId="77777777" w:rsidR="00C97A3E" w:rsidRDefault="00C97A3E" w:rsidP="00C97A3E">
      <w:r>
        <w:t xml:space="preserve"> </w:t>
      </w:r>
    </w:p>
    <w:p w14:paraId="1380F460" w14:textId="77777777" w:rsidR="00C97A3E" w:rsidRDefault="00C97A3E" w:rsidP="00C97A3E">
      <w:r>
        <w:t xml:space="preserve">     260   A000-PREPARE-SALES-REPORT</w:t>
      </w:r>
    </w:p>
    <w:p w14:paraId="552BB82D" w14:textId="77777777" w:rsidR="00C97A3E" w:rsidRDefault="00C97A3E" w:rsidP="00C97A3E">
      <w:r>
        <w:t xml:space="preserve">     276   B000-START-AIX . . . . . . . .  P264</w:t>
      </w:r>
    </w:p>
    <w:p w14:paraId="0945841F" w14:textId="77777777" w:rsidR="00C97A3E" w:rsidRDefault="00C97A3E" w:rsidP="00C97A3E">
      <w:r>
        <w:t xml:space="preserve">     281   C200-PROCESS-SALESPEOPLE . . .  P269</w:t>
      </w:r>
    </w:p>
    <w:p w14:paraId="4AEA50B5" w14:textId="77777777" w:rsidR="00C97A3E" w:rsidRDefault="00C97A3E" w:rsidP="00C97A3E">
      <w:r>
        <w:t xml:space="preserve">     326   R200-READ-SALESPERSON-RECORD .  P283</w:t>
      </w:r>
    </w:p>
    <w:p w14:paraId="1A27197B" w14:textId="77777777" w:rsidR="00C97A3E" w:rsidRDefault="00C97A3E" w:rsidP="00C97A3E">
      <w:r>
        <w:t xml:space="preserve">     332   U100-FORMAT-DATE . . . . . . .  P379</w:t>
      </w:r>
    </w:p>
    <w:p w14:paraId="69094279" w14:textId="77777777" w:rsidR="00C97A3E" w:rsidRDefault="00C97A3E" w:rsidP="00C97A3E">
      <w:r>
        <w:t xml:space="preserve">     339   U200-SALESPERSON-CALCULATIONS.  P299 P309 P317 P321</w:t>
      </w:r>
    </w:p>
    <w:p w14:paraId="2347FE0A" w14:textId="77777777" w:rsidR="00C97A3E" w:rsidRDefault="00C97A3E" w:rsidP="00C97A3E">
      <w:r>
        <w:t xml:space="preserve">     359   W200-PRINT-SALESPERSON-LINE. .  P300 P310 P318 P322</w:t>
      </w:r>
    </w:p>
    <w:p w14:paraId="1BE9968F" w14:textId="77777777" w:rsidR="00C97A3E" w:rsidRDefault="00C97A3E" w:rsidP="00C97A3E">
      <w:r>
        <w:t xml:space="preserve">     377   W300-PRINT-HEADING-LINES . . .  P298 P308 P369</w:t>
      </w:r>
    </w:p>
    <w:p w14:paraId="6B41A604" w14:textId="77777777" w:rsidR="00C97A3E" w:rsidRDefault="00C97A3E" w:rsidP="00C97A3E">
      <w:r>
        <w:t xml:space="preserve">     392   W400-PRINT-BRANCH-TOTALS . . .  P290 P307</w:t>
      </w:r>
    </w:p>
    <w:p w14:paraId="508ADEE3" w14:textId="77777777" w:rsidR="00C97A3E" w:rsidRDefault="00C97A3E" w:rsidP="00C97A3E">
      <w:r>
        <w:t xml:space="preserve">     412   W450-PRINT-DEPT-TOTALS . . . .  P289 P306 P316</w:t>
      </w:r>
    </w:p>
    <w:p w14:paraId="7A9598FB" w14:textId="77777777" w:rsidR="00C97A3E" w:rsidRDefault="00C97A3E" w:rsidP="00C97A3E">
      <w:r>
        <w:t xml:space="preserve">     433   W500-PRINT-GRAND-TOTALS. . . .  P291</w:t>
      </w:r>
    </w:p>
    <w:p w14:paraId="581AD250" w14:textId="4380610E" w:rsidR="00C97A3E" w:rsidRDefault="00C97A3E" w:rsidP="00C97A3E">
      <w:r>
        <w:t xml:space="preserve">PP 5655-EC6 IBM Enterprise COBOL for z/OS  6.3.0 P240906       PROGREP   Date </w:t>
      </w:r>
      <w:del w:id="1370" w:author="Karandeep Singh" w:date="2025-04-13T22:18:00Z" w16du:dateUtc="2025-04-14T02:18:00Z">
        <w:r w:rsidR="00CD2A7D">
          <w:delText>03/31</w:delText>
        </w:r>
      </w:del>
      <w:ins w:id="1371" w:author="Karandeep Singh" w:date="2025-04-13T22:18:00Z" w16du:dateUtc="2025-04-14T02:18:00Z">
        <w:r>
          <w:t>04/13</w:t>
        </w:r>
      </w:ins>
      <w:r>
        <w:t xml:space="preserve">/2025  Time </w:t>
      </w:r>
      <w:del w:id="1372" w:author="Karandeep Singh" w:date="2025-04-13T22:18:00Z" w16du:dateUtc="2025-04-14T02:18:00Z">
        <w:r w:rsidR="00CD2A7D">
          <w:delText>19:10:34</w:delText>
        </w:r>
      </w:del>
      <w:ins w:id="1373" w:author="Karandeep Singh" w:date="2025-04-13T22:18:00Z" w16du:dateUtc="2025-04-14T02:18:00Z">
        <w:r>
          <w:t>21:09:21</w:t>
        </w:r>
      </w:ins>
      <w:r>
        <w:t xml:space="preserve">   Page    14</w:t>
      </w:r>
    </w:p>
    <w:p w14:paraId="18032E17" w14:textId="77777777" w:rsidR="00C97A3E" w:rsidRDefault="00C97A3E" w:rsidP="00C97A3E">
      <w:r>
        <w:t xml:space="preserve"> Defined   Cross-reference of programs     References</w:t>
      </w:r>
    </w:p>
    <w:p w14:paraId="4D0BF8D4" w14:textId="77777777" w:rsidR="00C97A3E" w:rsidRDefault="00C97A3E" w:rsidP="00C97A3E">
      <w:r>
        <w:t xml:space="preserve"> </w:t>
      </w:r>
    </w:p>
    <w:p w14:paraId="5F55BA00" w14:textId="77777777" w:rsidR="00C97A3E" w:rsidRDefault="00C97A3E" w:rsidP="00C97A3E">
      <w:r>
        <w:t xml:space="preserve">       3   PROGREP</w:t>
      </w:r>
    </w:p>
    <w:p w14:paraId="76CD7BCC" w14:textId="77777777" w:rsidR="00C97A3E" w:rsidRDefault="00C97A3E" w:rsidP="00C97A3E">
      <w:r>
        <w:t>EXTERNAL   PROGSTA1 . . . . . . . . . . .  355</w:t>
      </w:r>
    </w:p>
    <w:p w14:paraId="44132D3B" w14:textId="77777777" w:rsidR="00C97A3E" w:rsidRDefault="00C97A3E" w:rsidP="00C97A3E">
      <w:r>
        <w:t>* Statistics for COBOL program PROGREP:</w:t>
      </w:r>
    </w:p>
    <w:p w14:paraId="2EBB0E78" w14:textId="77777777" w:rsidR="00C97A3E" w:rsidRDefault="00C97A3E" w:rsidP="00C97A3E">
      <w:r>
        <w:t>*    Source records = 442</w:t>
      </w:r>
    </w:p>
    <w:p w14:paraId="5926E9DC" w14:textId="77777777" w:rsidR="00C97A3E" w:rsidRDefault="00C97A3E" w:rsidP="00C97A3E">
      <w:r>
        <w:t>*    Data Division statements = 83</w:t>
      </w:r>
    </w:p>
    <w:p w14:paraId="44E675B6" w14:textId="77777777" w:rsidR="00C97A3E" w:rsidRDefault="00C97A3E" w:rsidP="00C97A3E">
      <w:r>
        <w:t>*    Procedure Division statements = 116</w:t>
      </w:r>
    </w:p>
    <w:p w14:paraId="583EAA52" w14:textId="77777777" w:rsidR="00C97A3E" w:rsidRDefault="00C97A3E" w:rsidP="00C97A3E">
      <w:r>
        <w:t>*    Generated COBOL statements = 0</w:t>
      </w:r>
    </w:p>
    <w:p w14:paraId="7718F882" w14:textId="77777777" w:rsidR="00C97A3E" w:rsidRDefault="00C97A3E" w:rsidP="00C97A3E">
      <w:r>
        <w:t>*    Program complexity factor = 123</w:t>
      </w:r>
    </w:p>
    <w:p w14:paraId="14028293" w14:textId="77777777" w:rsidR="00C97A3E" w:rsidRDefault="00C97A3E" w:rsidP="00C97A3E">
      <w:r>
        <w:t>End of compilation 1,  program PROGREP,  no statements flagged.</w:t>
      </w:r>
    </w:p>
    <w:p w14:paraId="3F57F1E2" w14:textId="77777777" w:rsidR="00C97A3E" w:rsidRDefault="00C97A3E" w:rsidP="00C97A3E">
      <w:r>
        <w:t>Return code 0</w:t>
      </w:r>
    </w:p>
    <w:p w14:paraId="2BE73296" w14:textId="2F181ED8" w:rsidR="00C97A3E" w:rsidRDefault="00C97A3E" w:rsidP="00C97A3E">
      <w:r>
        <w:t xml:space="preserve">z/OS V2 R5 BINDER     </w:t>
      </w:r>
      <w:del w:id="1374" w:author="Karandeep Singh" w:date="2025-04-13T22:18:00Z" w16du:dateUtc="2025-04-14T02:18:00Z">
        <w:r w:rsidR="00CD2A7D">
          <w:delText>19:10:36 MONDAY MARCH 31</w:delText>
        </w:r>
      </w:del>
      <w:ins w:id="1375" w:author="Karandeep Singh" w:date="2025-04-13T22:18:00Z" w16du:dateUtc="2025-04-14T02:18:00Z">
        <w:r>
          <w:t>21:09:24 SUNDAY APRIL 13</w:t>
        </w:r>
      </w:ins>
      <w:r>
        <w:t>, 2025</w:t>
      </w:r>
    </w:p>
    <w:p w14:paraId="5F8C62E8" w14:textId="77777777" w:rsidR="00C97A3E" w:rsidRDefault="00C97A3E" w:rsidP="00C97A3E">
      <w:r>
        <w:t>BATCH EMULATOR  JOB(JPR1INV1) STEP(STEP7   ) PGM= IEWBLINK  PROCEDURE(LKED    )</w:t>
      </w:r>
    </w:p>
    <w:p w14:paraId="27BB43E3" w14:textId="77777777" w:rsidR="00C97A3E" w:rsidRDefault="00C97A3E" w:rsidP="00C97A3E">
      <w:r>
        <w:t xml:space="preserve"> </w:t>
      </w:r>
    </w:p>
    <w:p w14:paraId="56281AA1" w14:textId="77777777" w:rsidR="00C97A3E" w:rsidRDefault="00C97A3E" w:rsidP="00C97A3E">
      <w:r>
        <w:t xml:space="preserve"> </w:t>
      </w:r>
    </w:p>
    <w:p w14:paraId="5B92710C" w14:textId="77777777" w:rsidR="00C97A3E" w:rsidRDefault="00C97A3E" w:rsidP="00C97A3E">
      <w:r>
        <w:t xml:space="preserve"> </w:t>
      </w:r>
    </w:p>
    <w:p w14:paraId="1C07BC0B" w14:textId="77777777" w:rsidR="00C97A3E" w:rsidRDefault="00C97A3E" w:rsidP="00C97A3E">
      <w:r>
        <w:t xml:space="preserve">                                *** O P E R A T I O N   S U M M A R Y   R E P O R T ***</w:t>
      </w:r>
    </w:p>
    <w:p w14:paraId="6FC5ADF0" w14:textId="77777777" w:rsidR="00C97A3E" w:rsidRDefault="00C97A3E" w:rsidP="00C97A3E">
      <w:r>
        <w:t xml:space="preserve"> </w:t>
      </w:r>
    </w:p>
    <w:p w14:paraId="0DAEB605" w14:textId="77777777" w:rsidR="00C97A3E" w:rsidRDefault="00C97A3E" w:rsidP="00C97A3E">
      <w:r>
        <w:t>PROCESSING OPTIONS:</w:t>
      </w:r>
    </w:p>
    <w:p w14:paraId="02898B9A" w14:textId="77777777" w:rsidR="00C97A3E" w:rsidRDefault="00C97A3E" w:rsidP="00C97A3E">
      <w:r>
        <w:t xml:space="preserve"> </w:t>
      </w:r>
    </w:p>
    <w:p w14:paraId="71BD45BE" w14:textId="77777777" w:rsidR="00C97A3E" w:rsidRDefault="00C97A3E" w:rsidP="00C97A3E">
      <w:r>
        <w:t xml:space="preserve">   ALIASES             NO</w:t>
      </w:r>
    </w:p>
    <w:p w14:paraId="05299014" w14:textId="77777777" w:rsidR="00C97A3E" w:rsidRDefault="00C97A3E" w:rsidP="00C97A3E">
      <w:r>
        <w:t xml:space="preserve">   ALIGN2              NO</w:t>
      </w:r>
    </w:p>
    <w:p w14:paraId="2688F1A9" w14:textId="77777777" w:rsidR="00C97A3E" w:rsidRDefault="00C97A3E" w:rsidP="00C97A3E">
      <w:r>
        <w:t xml:space="preserve">   AMODE               UNSPECIFIED</w:t>
      </w:r>
    </w:p>
    <w:p w14:paraId="6EABA22E" w14:textId="77777777" w:rsidR="00C97A3E" w:rsidRDefault="00C97A3E" w:rsidP="00C97A3E">
      <w:r>
        <w:t xml:space="preserve">   CALL                YES</w:t>
      </w:r>
    </w:p>
    <w:p w14:paraId="4979AAFB" w14:textId="77777777" w:rsidR="00C97A3E" w:rsidRDefault="00C97A3E" w:rsidP="00C97A3E">
      <w:r>
        <w:t xml:space="preserve">   CASE                UPPER</w:t>
      </w:r>
    </w:p>
    <w:p w14:paraId="5BA14B27" w14:textId="77777777" w:rsidR="00C97A3E" w:rsidRDefault="00C97A3E" w:rsidP="00C97A3E">
      <w:r>
        <w:t xml:space="preserve">   COMPAT              UNSPECIFIED</w:t>
      </w:r>
    </w:p>
    <w:p w14:paraId="55CD0D8E" w14:textId="77777777" w:rsidR="00C97A3E" w:rsidRDefault="00C97A3E" w:rsidP="00C97A3E">
      <w:r>
        <w:t xml:space="preserve">   COMPRESS            AUTO</w:t>
      </w:r>
    </w:p>
    <w:p w14:paraId="368DDA20" w14:textId="77777777" w:rsidR="00C97A3E" w:rsidRDefault="00C97A3E" w:rsidP="00C97A3E">
      <w:r>
        <w:t xml:space="preserve">   DCBS                NO</w:t>
      </w:r>
    </w:p>
    <w:p w14:paraId="7AF5D9C9" w14:textId="77777777" w:rsidR="00C97A3E" w:rsidRDefault="00C97A3E" w:rsidP="00C97A3E">
      <w:r>
        <w:t xml:space="preserve">   DYNAM               NO</w:t>
      </w:r>
    </w:p>
    <w:p w14:paraId="44B0DDE5" w14:textId="77777777" w:rsidR="00C97A3E" w:rsidRDefault="00C97A3E" w:rsidP="00C97A3E">
      <w:r>
        <w:t xml:space="preserve">   EXTATTR             UNSPECIFIED</w:t>
      </w:r>
    </w:p>
    <w:p w14:paraId="503D66FE" w14:textId="77777777" w:rsidR="00C97A3E" w:rsidRDefault="00C97A3E" w:rsidP="00C97A3E">
      <w:r>
        <w:t xml:space="preserve">   EXITS:              NONE</w:t>
      </w:r>
    </w:p>
    <w:p w14:paraId="5EA4FF14" w14:textId="77777777" w:rsidR="00C97A3E" w:rsidRDefault="00C97A3E" w:rsidP="00C97A3E">
      <w:r>
        <w:t xml:space="preserve">   FILL                NONE</w:t>
      </w:r>
    </w:p>
    <w:p w14:paraId="7ADA962D" w14:textId="77777777" w:rsidR="00C97A3E" w:rsidRDefault="00C97A3E" w:rsidP="00C97A3E">
      <w:r>
        <w:t xml:space="preserve">   GID                 UNSPECIFIED</w:t>
      </w:r>
    </w:p>
    <w:p w14:paraId="2EC03C7A" w14:textId="77777777" w:rsidR="00C97A3E" w:rsidRDefault="00C97A3E" w:rsidP="00C97A3E">
      <w:r>
        <w:t xml:space="preserve">   HOBSET              NO</w:t>
      </w:r>
    </w:p>
    <w:p w14:paraId="1FDCDF2D" w14:textId="77777777" w:rsidR="00C97A3E" w:rsidRDefault="00C97A3E" w:rsidP="00C97A3E">
      <w:r>
        <w:t xml:space="preserve">   INFO                NO</w:t>
      </w:r>
    </w:p>
    <w:p w14:paraId="776A866E" w14:textId="77777777" w:rsidR="00C97A3E" w:rsidRDefault="00C97A3E" w:rsidP="00C97A3E">
      <w:r>
        <w:t xml:space="preserve">   LET                 04</w:t>
      </w:r>
    </w:p>
    <w:p w14:paraId="4CB415EF" w14:textId="77777777" w:rsidR="00C97A3E" w:rsidRDefault="00C97A3E" w:rsidP="00C97A3E">
      <w:r>
        <w:t xml:space="preserve">   LINECT              060</w:t>
      </w:r>
    </w:p>
    <w:p w14:paraId="33BA41EC" w14:textId="77777777" w:rsidR="00C97A3E" w:rsidRDefault="00C97A3E" w:rsidP="00C97A3E">
      <w:r>
        <w:t xml:space="preserve">   LIST                SUMMARY</w:t>
      </w:r>
    </w:p>
    <w:p w14:paraId="0B7FDB3F" w14:textId="77777777" w:rsidR="00C97A3E" w:rsidRDefault="00C97A3E" w:rsidP="00C97A3E">
      <w:r>
        <w:t xml:space="preserve">   LISTPRIV            NO</w:t>
      </w:r>
    </w:p>
    <w:p w14:paraId="430AB190" w14:textId="77777777" w:rsidR="00C97A3E" w:rsidRDefault="00C97A3E" w:rsidP="00C97A3E">
      <w:r>
        <w:t xml:space="preserve">   LONGPARM            NO</w:t>
      </w:r>
    </w:p>
    <w:p w14:paraId="0C4ACB90" w14:textId="77777777" w:rsidR="00C97A3E" w:rsidRDefault="00C97A3E" w:rsidP="00C97A3E">
      <w:r>
        <w:t xml:space="preserve">   MAP                 NO</w:t>
      </w:r>
    </w:p>
    <w:p w14:paraId="2C701C85" w14:textId="77777777" w:rsidR="00C97A3E" w:rsidRDefault="00C97A3E" w:rsidP="00C97A3E">
      <w:r>
        <w:t xml:space="preserve">   MAXBLK              032760</w:t>
      </w:r>
    </w:p>
    <w:p w14:paraId="6402DF8C" w14:textId="77777777" w:rsidR="00C97A3E" w:rsidRDefault="00C97A3E" w:rsidP="00C97A3E">
      <w:r>
        <w:t xml:space="preserve">   MODMAP              NO</w:t>
      </w:r>
    </w:p>
    <w:p w14:paraId="5D46F7C4" w14:textId="77777777" w:rsidR="00C97A3E" w:rsidRDefault="00C97A3E" w:rsidP="00C97A3E">
      <w:r>
        <w:t xml:space="preserve">   MSGLEVEL            00</w:t>
      </w:r>
    </w:p>
    <w:p w14:paraId="069C085A" w14:textId="77777777" w:rsidR="00C97A3E" w:rsidRDefault="00C97A3E" w:rsidP="00C97A3E">
      <w:r>
        <w:t xml:space="preserve">   OVLY                NO</w:t>
      </w:r>
    </w:p>
    <w:p w14:paraId="2AF9189F" w14:textId="77777777" w:rsidR="00C97A3E" w:rsidRDefault="00C97A3E" w:rsidP="00C97A3E">
      <w:r>
        <w:t xml:space="preserve">   PRINT               YES</w:t>
      </w:r>
    </w:p>
    <w:p w14:paraId="313260E2" w14:textId="77777777" w:rsidR="00C97A3E" w:rsidRDefault="00C97A3E" w:rsidP="00C97A3E">
      <w:r>
        <w:t xml:space="preserve">   RES                 NO</w:t>
      </w:r>
    </w:p>
    <w:p w14:paraId="74BB7EC3" w14:textId="77777777" w:rsidR="00C97A3E" w:rsidRDefault="00C97A3E" w:rsidP="00C97A3E">
      <w:r>
        <w:t xml:space="preserve">   REUSABILITY         UNSPECIFIED</w:t>
      </w:r>
    </w:p>
    <w:p w14:paraId="57FAF5AD" w14:textId="77777777" w:rsidR="00C97A3E" w:rsidRDefault="00C97A3E" w:rsidP="00C97A3E">
      <w:r>
        <w:t xml:space="preserve">   RMODE               UNSPECIFIED</w:t>
      </w:r>
    </w:p>
    <w:p w14:paraId="51AFCAFC" w14:textId="77777777" w:rsidR="00C97A3E" w:rsidRDefault="00C97A3E" w:rsidP="00C97A3E">
      <w:r>
        <w:t xml:space="preserve">   RMODEX              NO</w:t>
      </w:r>
    </w:p>
    <w:p w14:paraId="600AF6EB" w14:textId="77777777" w:rsidR="00C97A3E" w:rsidRDefault="00C97A3E" w:rsidP="00C97A3E">
      <w:r>
        <w:t xml:space="preserve">   SIGN                NO</w:t>
      </w:r>
    </w:p>
    <w:p w14:paraId="1FAF7941" w14:textId="77777777" w:rsidR="00C97A3E" w:rsidRDefault="00C97A3E" w:rsidP="00C97A3E">
      <w:r>
        <w:t xml:space="preserve">   STORENX             NOREPLACE</w:t>
      </w:r>
    </w:p>
    <w:p w14:paraId="29CB6AF6" w14:textId="77777777" w:rsidR="00C97A3E" w:rsidRDefault="00C97A3E" w:rsidP="00C97A3E">
      <w:r>
        <w:t xml:space="preserve">   STRIPCL             NO</w:t>
      </w:r>
    </w:p>
    <w:p w14:paraId="7BD3299E" w14:textId="77777777" w:rsidR="00C97A3E" w:rsidRDefault="00C97A3E" w:rsidP="00C97A3E">
      <w:r>
        <w:t xml:space="preserve">   STRIPSEC            NO</w:t>
      </w:r>
    </w:p>
    <w:p w14:paraId="6EF092D3" w14:textId="77777777" w:rsidR="00C97A3E" w:rsidRDefault="00C97A3E" w:rsidP="00C97A3E">
      <w:r>
        <w:t xml:space="preserve">   SYMTRACE</w:t>
      </w:r>
    </w:p>
    <w:p w14:paraId="1E3D8F62" w14:textId="77777777" w:rsidR="00C97A3E" w:rsidRDefault="00C97A3E" w:rsidP="00C97A3E">
      <w:r>
        <w:t xml:space="preserve">   TERM                NO</w:t>
      </w:r>
    </w:p>
    <w:p w14:paraId="3AB25747" w14:textId="77777777" w:rsidR="00C97A3E" w:rsidRDefault="00C97A3E" w:rsidP="00C97A3E">
      <w:r>
        <w:t xml:space="preserve">   TRAP                ON</w:t>
      </w:r>
    </w:p>
    <w:p w14:paraId="66CB0CDE" w14:textId="77777777" w:rsidR="00C97A3E" w:rsidRDefault="00C97A3E" w:rsidP="00C97A3E">
      <w:r>
        <w:t xml:space="preserve">   UID                 UNSPECIFIED</w:t>
      </w:r>
    </w:p>
    <w:p w14:paraId="16B984D5" w14:textId="77777777" w:rsidR="00C97A3E" w:rsidRDefault="00C97A3E" w:rsidP="00C97A3E">
      <w:r>
        <w:t xml:space="preserve">   UPCASE              NO</w:t>
      </w:r>
    </w:p>
    <w:p w14:paraId="66298D3C" w14:textId="77777777" w:rsidR="00C97A3E" w:rsidRDefault="00C97A3E" w:rsidP="00C97A3E">
      <w:r>
        <w:t xml:space="preserve">   WKSPACE             000000K,000000K</w:t>
      </w:r>
    </w:p>
    <w:p w14:paraId="631C16EE" w14:textId="77777777" w:rsidR="00C97A3E" w:rsidRDefault="00C97A3E" w:rsidP="00C97A3E">
      <w:r>
        <w:t xml:space="preserve">   XCAL                NO</w:t>
      </w:r>
    </w:p>
    <w:p w14:paraId="47A88406" w14:textId="77777777" w:rsidR="00C97A3E" w:rsidRDefault="00C97A3E" w:rsidP="00C97A3E">
      <w:r>
        <w:t xml:space="preserve">   XREF                NO</w:t>
      </w:r>
    </w:p>
    <w:p w14:paraId="26DDB2AC" w14:textId="77777777" w:rsidR="00C97A3E" w:rsidRDefault="00C97A3E" w:rsidP="00C97A3E">
      <w:r>
        <w:t xml:space="preserve">   ***END OF OPTIONS***</w:t>
      </w:r>
    </w:p>
    <w:p w14:paraId="221C37D1" w14:textId="77777777" w:rsidR="00C97A3E" w:rsidRDefault="00C97A3E" w:rsidP="00C97A3E">
      <w:r>
        <w:t xml:space="preserve"> </w:t>
      </w:r>
    </w:p>
    <w:p w14:paraId="2F9623C5" w14:textId="77777777" w:rsidR="00C97A3E" w:rsidRDefault="00C97A3E" w:rsidP="00C97A3E">
      <w:r>
        <w:t xml:space="preserve"> </w:t>
      </w:r>
    </w:p>
    <w:p w14:paraId="2DE7040D" w14:textId="77777777" w:rsidR="00C97A3E" w:rsidRDefault="00C97A3E" w:rsidP="00C97A3E">
      <w:r>
        <w:t xml:space="preserve"> </w:t>
      </w:r>
    </w:p>
    <w:p w14:paraId="12932524" w14:textId="77777777" w:rsidR="00C97A3E" w:rsidRDefault="00C97A3E" w:rsidP="00C97A3E">
      <w:r>
        <w:t xml:space="preserve"> </w:t>
      </w:r>
    </w:p>
    <w:p w14:paraId="32049552" w14:textId="77777777" w:rsidR="00C97A3E" w:rsidRDefault="00C97A3E" w:rsidP="00C97A3E">
      <w:r>
        <w:t>SAVE OPERATION SUMMARY:</w:t>
      </w:r>
    </w:p>
    <w:p w14:paraId="74E129F3" w14:textId="77777777" w:rsidR="00C97A3E" w:rsidRDefault="00C97A3E" w:rsidP="00C97A3E">
      <w:r>
        <w:t xml:space="preserve"> </w:t>
      </w:r>
    </w:p>
    <w:p w14:paraId="7D135432" w14:textId="77777777" w:rsidR="00C97A3E" w:rsidRDefault="00C97A3E" w:rsidP="00C97A3E">
      <w:r>
        <w:t xml:space="preserve">   MEMBER NAME         PROGREP1</w:t>
      </w:r>
    </w:p>
    <w:p w14:paraId="69920B5B" w14:textId="77777777" w:rsidR="00C97A3E" w:rsidRDefault="00C97A3E" w:rsidP="00C97A3E">
      <w:r>
        <w:t xml:space="preserve">   LOAD LIBRARY        KC03BE4.LOAD</w:t>
      </w:r>
    </w:p>
    <w:p w14:paraId="22CA9261" w14:textId="77777777" w:rsidR="00C97A3E" w:rsidRDefault="00C97A3E" w:rsidP="00C97A3E">
      <w:r>
        <w:t xml:space="preserve">   PROGRAM TYPE        PROGRAM OBJECT(FORMAT 3)</w:t>
      </w:r>
    </w:p>
    <w:p w14:paraId="505E516E" w14:textId="77777777" w:rsidR="00C97A3E" w:rsidRDefault="00C97A3E" w:rsidP="00C97A3E">
      <w:r>
        <w:t xml:space="preserve">   VOLUME SERIAL       KCTR53</w:t>
      </w:r>
    </w:p>
    <w:p w14:paraId="4D66B9A9" w14:textId="77777777" w:rsidR="00C97A3E" w:rsidRDefault="00C97A3E" w:rsidP="00C97A3E">
      <w:r>
        <w:t xml:space="preserve">   DISPOSITION         REPLACED</w:t>
      </w:r>
    </w:p>
    <w:p w14:paraId="78ED53EB" w14:textId="4B640641" w:rsidR="00C97A3E" w:rsidRDefault="00C97A3E" w:rsidP="00C97A3E">
      <w:r>
        <w:t xml:space="preserve">   TIME OF SAVE        </w:t>
      </w:r>
      <w:del w:id="1376" w:author="Karandeep Singh" w:date="2025-04-13T22:18:00Z" w16du:dateUtc="2025-04-14T02:18:00Z">
        <w:r w:rsidR="00CD2A7D">
          <w:delText>19.10.37  MAR 31</w:delText>
        </w:r>
      </w:del>
      <w:ins w:id="1377" w:author="Karandeep Singh" w:date="2025-04-13T22:18:00Z" w16du:dateUtc="2025-04-14T02:18:00Z">
        <w:r>
          <w:t>21.09.24  APR 13</w:t>
        </w:r>
      </w:ins>
      <w:r>
        <w:t>, 2025</w:t>
      </w:r>
    </w:p>
    <w:p w14:paraId="43B9622C" w14:textId="77777777" w:rsidR="00C97A3E" w:rsidRDefault="00C97A3E" w:rsidP="00C97A3E">
      <w:r>
        <w:t xml:space="preserve"> </w:t>
      </w:r>
    </w:p>
    <w:p w14:paraId="39F7F8F1" w14:textId="77777777" w:rsidR="00C97A3E" w:rsidRDefault="00C97A3E" w:rsidP="00C97A3E">
      <w:r>
        <w:t xml:space="preserve"> </w:t>
      </w:r>
    </w:p>
    <w:p w14:paraId="79160FE9" w14:textId="77777777" w:rsidR="00C97A3E" w:rsidRDefault="00C97A3E" w:rsidP="00C97A3E">
      <w:r>
        <w:t>SAVE MODULE ATTRIBUTES:</w:t>
      </w:r>
    </w:p>
    <w:p w14:paraId="5E6D6018" w14:textId="77777777" w:rsidR="00C97A3E" w:rsidRDefault="00C97A3E" w:rsidP="00C97A3E">
      <w:r>
        <w:t xml:space="preserve"> </w:t>
      </w:r>
    </w:p>
    <w:p w14:paraId="250C5BB3" w14:textId="77777777" w:rsidR="00C97A3E" w:rsidRDefault="00C97A3E" w:rsidP="00C97A3E">
      <w:r>
        <w:t xml:space="preserve">   AC                  000</w:t>
      </w:r>
    </w:p>
    <w:p w14:paraId="6626B9D7" w14:textId="77777777" w:rsidR="00C97A3E" w:rsidRDefault="00C97A3E" w:rsidP="00C97A3E">
      <w:r>
        <w:t xml:space="preserve">   AMODE                31</w:t>
      </w:r>
    </w:p>
    <w:p w14:paraId="76B468CF" w14:textId="77777777" w:rsidR="00C97A3E" w:rsidRDefault="00C97A3E" w:rsidP="00C97A3E">
      <w:r>
        <w:t xml:space="preserve">   COMPRESSION         NONE</w:t>
      </w:r>
    </w:p>
    <w:p w14:paraId="0225C922" w14:textId="77777777" w:rsidR="00C97A3E" w:rsidRDefault="00C97A3E" w:rsidP="00C97A3E">
      <w:r>
        <w:t xml:space="preserve">   DC                  NO</w:t>
      </w:r>
    </w:p>
    <w:p w14:paraId="7EA1E19C" w14:textId="77777777" w:rsidR="00C97A3E" w:rsidRDefault="00C97A3E" w:rsidP="00C97A3E">
      <w:r>
        <w:t xml:space="preserve">   EDITABLE            YES</w:t>
      </w:r>
    </w:p>
    <w:p w14:paraId="235909B9" w14:textId="77777777" w:rsidR="00C97A3E" w:rsidRDefault="00C97A3E" w:rsidP="00C97A3E">
      <w:r>
        <w:t xml:space="preserve">   EXCEEDS 16MB        NO</w:t>
      </w:r>
    </w:p>
    <w:p w14:paraId="29D6C5EA" w14:textId="77777777" w:rsidR="00C97A3E" w:rsidRDefault="00C97A3E" w:rsidP="00C97A3E">
      <w:r>
        <w:t xml:space="preserve">   EXECUTABLE          YES</w:t>
      </w:r>
    </w:p>
    <w:p w14:paraId="2F737554" w14:textId="77777777" w:rsidR="00C97A3E" w:rsidRDefault="00C97A3E" w:rsidP="00C97A3E">
      <w:r>
        <w:t xml:space="preserve">   LONGPARM            NO</w:t>
      </w:r>
    </w:p>
    <w:p w14:paraId="7B68F0C0" w14:textId="77777777" w:rsidR="00C97A3E" w:rsidRDefault="00C97A3E" w:rsidP="00C97A3E">
      <w:r>
        <w:t xml:space="preserve">   MIGRATABLE          NO</w:t>
      </w:r>
    </w:p>
    <w:p w14:paraId="03E902C5" w14:textId="77777777" w:rsidR="00C97A3E" w:rsidRDefault="00C97A3E" w:rsidP="00C97A3E">
      <w:r>
        <w:t xml:space="preserve">   OL                  NO</w:t>
      </w:r>
    </w:p>
    <w:p w14:paraId="1D1BED5A" w14:textId="77777777" w:rsidR="00C97A3E" w:rsidRDefault="00C97A3E" w:rsidP="00C97A3E">
      <w:r>
        <w:t xml:space="preserve">   OVLY                NO</w:t>
      </w:r>
    </w:p>
    <w:p w14:paraId="536D487F" w14:textId="77777777" w:rsidR="00C97A3E" w:rsidRDefault="00C97A3E" w:rsidP="00C97A3E">
      <w:r>
        <w:t xml:space="preserve">   PACK,PRIME          NO,NO</w:t>
      </w:r>
    </w:p>
    <w:p w14:paraId="22830FD3" w14:textId="77777777" w:rsidR="00C97A3E" w:rsidRDefault="00C97A3E" w:rsidP="00C97A3E">
      <w:r>
        <w:t xml:space="preserve">   PAGE ALIGN          NO</w:t>
      </w:r>
    </w:p>
    <w:p w14:paraId="1902C368" w14:textId="77777777" w:rsidR="00C97A3E" w:rsidRDefault="00C97A3E" w:rsidP="00C97A3E">
      <w:r>
        <w:t xml:space="preserve">   REFR                NO</w:t>
      </w:r>
    </w:p>
    <w:p w14:paraId="1A0F37A3" w14:textId="77777777" w:rsidR="00C97A3E" w:rsidRDefault="00C97A3E" w:rsidP="00C97A3E">
      <w:r>
        <w:t xml:space="preserve">   RENT                NO</w:t>
      </w:r>
    </w:p>
    <w:p w14:paraId="54D62D4C" w14:textId="77777777" w:rsidR="00C97A3E" w:rsidRDefault="00C97A3E" w:rsidP="00C97A3E">
      <w:r>
        <w:t xml:space="preserve">   REUS                NO</w:t>
      </w:r>
    </w:p>
    <w:p w14:paraId="3794A895" w14:textId="77777777" w:rsidR="00C97A3E" w:rsidRDefault="00C97A3E" w:rsidP="00C97A3E">
      <w:r>
        <w:t xml:space="preserve">   RMODE               ANY</w:t>
      </w:r>
    </w:p>
    <w:p w14:paraId="5D142C27" w14:textId="77777777" w:rsidR="00C97A3E" w:rsidRDefault="00C97A3E" w:rsidP="00C97A3E">
      <w:r>
        <w:t xml:space="preserve">   SCTR                NO</w:t>
      </w:r>
    </w:p>
    <w:p w14:paraId="69EEADB4" w14:textId="77777777" w:rsidR="00C97A3E" w:rsidRDefault="00C97A3E" w:rsidP="00C97A3E">
      <w:r>
        <w:t xml:space="preserve">   SIGN                NO</w:t>
      </w:r>
    </w:p>
    <w:p w14:paraId="048AD4EB" w14:textId="77777777" w:rsidR="00C97A3E" w:rsidRDefault="00C97A3E" w:rsidP="00C97A3E">
      <w:r>
        <w:t xml:space="preserve">   SSI</w:t>
      </w:r>
    </w:p>
    <w:p w14:paraId="5D16FEE1" w14:textId="77777777" w:rsidR="00C97A3E" w:rsidRDefault="00C97A3E" w:rsidP="00C97A3E">
      <w:r>
        <w:t xml:space="preserve">   SYM GENERATED       NO</w:t>
      </w:r>
    </w:p>
    <w:p w14:paraId="563CF0D4" w14:textId="77777777" w:rsidR="00C97A3E" w:rsidRDefault="00C97A3E" w:rsidP="00C97A3E">
      <w:r>
        <w:t xml:space="preserve">   TEST                NO</w:t>
      </w:r>
    </w:p>
    <w:p w14:paraId="7AEFCEDA" w14:textId="77777777" w:rsidR="00C97A3E" w:rsidRDefault="00C97A3E" w:rsidP="00C97A3E">
      <w:r>
        <w:t xml:space="preserve">   XPLINK              NO</w:t>
      </w:r>
    </w:p>
    <w:p w14:paraId="5CDF793B" w14:textId="77777777" w:rsidR="00C97A3E" w:rsidRDefault="00C97A3E" w:rsidP="00C97A3E">
      <w:r>
        <w:t xml:space="preserve">   MODULE SIZE (HEX)   00004158</w:t>
      </w:r>
    </w:p>
    <w:p w14:paraId="043AA5FA" w14:textId="77777777" w:rsidR="00C97A3E" w:rsidRDefault="00C97A3E" w:rsidP="00C97A3E">
      <w:r>
        <w:t xml:space="preserve">   DASD SIZE (HEX)     00016000</w:t>
      </w:r>
    </w:p>
    <w:p w14:paraId="58FE1D9E" w14:textId="77777777" w:rsidR="00C97A3E" w:rsidRDefault="00C97A3E" w:rsidP="00C97A3E">
      <w:r>
        <w:t xml:space="preserve"> </w:t>
      </w:r>
    </w:p>
    <w:p w14:paraId="27C32046" w14:textId="77777777" w:rsidR="00C97A3E" w:rsidRDefault="00C97A3E" w:rsidP="00C97A3E">
      <w:r>
        <w:t xml:space="preserve"> </w:t>
      </w:r>
    </w:p>
    <w:p w14:paraId="03B9EA29" w14:textId="77777777" w:rsidR="00C97A3E" w:rsidRDefault="00C97A3E" w:rsidP="00C97A3E">
      <w:r>
        <w:t xml:space="preserve"> ENTRY POINT AND ALIAS SUMMARY:</w:t>
      </w:r>
    </w:p>
    <w:p w14:paraId="0E58DA60" w14:textId="77777777" w:rsidR="00C97A3E" w:rsidRDefault="00C97A3E" w:rsidP="00C97A3E">
      <w:r>
        <w:t xml:space="preserve"> </w:t>
      </w:r>
    </w:p>
    <w:p w14:paraId="01BE4030" w14:textId="77777777" w:rsidR="00C97A3E" w:rsidRDefault="00C97A3E" w:rsidP="00C97A3E">
      <w:r>
        <w:t xml:space="preserve"> NAME:            ENTRY TYPE AMODE C_OFFSET CLASS NAME        STATUS</w:t>
      </w:r>
    </w:p>
    <w:p w14:paraId="7AB12476" w14:textId="77777777" w:rsidR="00C97A3E" w:rsidRDefault="00C97A3E" w:rsidP="00C97A3E">
      <w:r>
        <w:t xml:space="preserve"> </w:t>
      </w:r>
    </w:p>
    <w:p w14:paraId="78D0B774" w14:textId="77777777" w:rsidR="00C97A3E" w:rsidRDefault="00C97A3E" w:rsidP="00C97A3E">
      <w:r>
        <w:t xml:space="preserve"> PROGREP           MAIN_EP      31 00000000 C_CODE</w:t>
      </w:r>
    </w:p>
    <w:p w14:paraId="7A1AE655" w14:textId="77777777" w:rsidR="00C97A3E" w:rsidRDefault="00C97A3E" w:rsidP="00C97A3E">
      <w:r>
        <w:t xml:space="preserve"> </w:t>
      </w:r>
    </w:p>
    <w:p w14:paraId="75033B32" w14:textId="77777777" w:rsidR="00C97A3E" w:rsidRDefault="00C97A3E" w:rsidP="00C97A3E">
      <w:r>
        <w:t xml:space="preserve">                         *** E N D   O F   O P E R A T I O N   S U M M A R Y   R E P O R T ***</w:t>
      </w:r>
    </w:p>
    <w:p w14:paraId="1802D1CC" w14:textId="77777777" w:rsidR="00C97A3E" w:rsidRDefault="00C97A3E" w:rsidP="00C97A3E">
      <w:r>
        <w:t xml:space="preserve"> </w:t>
      </w:r>
    </w:p>
    <w:p w14:paraId="3F37307D" w14:textId="77777777" w:rsidR="00C97A3E" w:rsidRDefault="00C97A3E" w:rsidP="00C97A3E">
      <w:r>
        <w:t xml:space="preserve"> </w:t>
      </w:r>
    </w:p>
    <w:p w14:paraId="434BF9C9" w14:textId="77777777" w:rsidR="00C97A3E" w:rsidRDefault="00C97A3E" w:rsidP="00C97A3E">
      <w:r>
        <w:t xml:space="preserve"> </w:t>
      </w:r>
    </w:p>
    <w:p w14:paraId="54BA6DB5" w14:textId="77777777" w:rsidR="00C97A3E" w:rsidRDefault="00C97A3E" w:rsidP="00C97A3E">
      <w:r>
        <w:t xml:space="preserve"> </w:t>
      </w:r>
    </w:p>
    <w:p w14:paraId="0F0FA2DB" w14:textId="5750D7E2" w:rsidR="00C97A3E" w:rsidRDefault="00C97A3E" w:rsidP="00C97A3E">
      <w:r>
        <w:t xml:space="preserve">z/OS V2 R5 BINDER     </w:t>
      </w:r>
      <w:del w:id="1378" w:author="Karandeep Singh" w:date="2025-04-13T22:18:00Z" w16du:dateUtc="2025-04-14T02:18:00Z">
        <w:r w:rsidR="00CD2A7D">
          <w:delText>19:10:36 MONDAY MARCH 31</w:delText>
        </w:r>
      </w:del>
      <w:ins w:id="1379" w:author="Karandeep Singh" w:date="2025-04-13T22:18:00Z" w16du:dateUtc="2025-04-14T02:18:00Z">
        <w:r>
          <w:t>21:09:24 SUNDAY APRIL 13</w:t>
        </w:r>
      </w:ins>
      <w:r>
        <w:t>, 2025</w:t>
      </w:r>
    </w:p>
    <w:p w14:paraId="65E766D3" w14:textId="77777777" w:rsidR="00C97A3E" w:rsidRDefault="00C97A3E" w:rsidP="00C97A3E">
      <w:r>
        <w:t>BATCH EMULATOR  JOB(JPR1INV1) STEP(STEP7   ) PGM= IEWBLINK  PROCEDURE(LKED    )</w:t>
      </w:r>
    </w:p>
    <w:p w14:paraId="7960A07D" w14:textId="77777777" w:rsidR="00C97A3E" w:rsidRDefault="00C97A3E" w:rsidP="00C97A3E">
      <w:r>
        <w:t>IEW2008I 0F03 PROCESSING COMPLETED.  RETURN CODE =  0.</w:t>
      </w:r>
    </w:p>
    <w:p w14:paraId="0AF9D493" w14:textId="77777777" w:rsidR="00C97A3E" w:rsidRDefault="00C97A3E" w:rsidP="00C97A3E">
      <w:r>
        <w:t xml:space="preserve"> </w:t>
      </w:r>
    </w:p>
    <w:p w14:paraId="2D5CB3F1" w14:textId="77777777" w:rsidR="00C97A3E" w:rsidRDefault="00C97A3E" w:rsidP="00C97A3E">
      <w:r>
        <w:t xml:space="preserve"> </w:t>
      </w:r>
    </w:p>
    <w:p w14:paraId="586FE24A" w14:textId="77777777" w:rsidR="00C97A3E" w:rsidRDefault="00C97A3E" w:rsidP="00C97A3E">
      <w:r>
        <w:t xml:space="preserve"> </w:t>
      </w:r>
    </w:p>
    <w:p w14:paraId="5749247F" w14:textId="77777777" w:rsidR="00C97A3E" w:rsidRDefault="00C97A3E" w:rsidP="00C97A3E">
      <w:r>
        <w:t>----------------------</w:t>
      </w:r>
    </w:p>
    <w:p w14:paraId="2C0A0064" w14:textId="77777777" w:rsidR="00C97A3E" w:rsidRDefault="00C97A3E" w:rsidP="00C97A3E">
      <w:r>
        <w:t>MESSAGE SUMMARY REPORT</w:t>
      </w:r>
    </w:p>
    <w:p w14:paraId="16BDD785" w14:textId="77777777" w:rsidR="00C97A3E" w:rsidRDefault="00C97A3E" w:rsidP="00C97A3E">
      <w:r>
        <w:t>----------------------</w:t>
      </w:r>
    </w:p>
    <w:p w14:paraId="0C01BEF8" w14:textId="77777777" w:rsidR="00C97A3E" w:rsidRDefault="00C97A3E" w:rsidP="00C97A3E">
      <w:r>
        <w:t xml:space="preserve"> TERMINAL MESSAGES      (SEVERITY = 16)</w:t>
      </w:r>
    </w:p>
    <w:p w14:paraId="3A07E5AB" w14:textId="77777777" w:rsidR="00C97A3E" w:rsidRDefault="00C97A3E" w:rsidP="00C97A3E">
      <w:r>
        <w:t xml:space="preserve"> NONE</w:t>
      </w:r>
    </w:p>
    <w:p w14:paraId="5C02A617" w14:textId="77777777" w:rsidR="00C97A3E" w:rsidRDefault="00C97A3E" w:rsidP="00C97A3E">
      <w:r>
        <w:t xml:space="preserve"> </w:t>
      </w:r>
    </w:p>
    <w:p w14:paraId="6CAA9971" w14:textId="77777777" w:rsidR="00C97A3E" w:rsidRDefault="00C97A3E" w:rsidP="00C97A3E">
      <w:r>
        <w:t xml:space="preserve"> SEVERE MESSAGES        (SEVERITY = 12)</w:t>
      </w:r>
    </w:p>
    <w:p w14:paraId="67CD8321" w14:textId="77777777" w:rsidR="00C97A3E" w:rsidRDefault="00C97A3E" w:rsidP="00C97A3E">
      <w:r>
        <w:t xml:space="preserve"> NONE</w:t>
      </w:r>
    </w:p>
    <w:p w14:paraId="522C6539" w14:textId="77777777" w:rsidR="00C97A3E" w:rsidRDefault="00C97A3E" w:rsidP="00C97A3E">
      <w:r>
        <w:t xml:space="preserve"> </w:t>
      </w:r>
    </w:p>
    <w:p w14:paraId="0C342C8D" w14:textId="77777777" w:rsidR="00C97A3E" w:rsidRDefault="00C97A3E" w:rsidP="00C97A3E">
      <w:r>
        <w:t xml:space="preserve"> ERROR MESSAGES         (SEVERITY = 08)</w:t>
      </w:r>
    </w:p>
    <w:p w14:paraId="489DE5D4" w14:textId="77777777" w:rsidR="00C97A3E" w:rsidRDefault="00C97A3E" w:rsidP="00C97A3E">
      <w:r>
        <w:t xml:space="preserve"> NONE</w:t>
      </w:r>
    </w:p>
    <w:p w14:paraId="6C86D03A" w14:textId="77777777" w:rsidR="00C97A3E" w:rsidRDefault="00C97A3E" w:rsidP="00C97A3E">
      <w:r>
        <w:t xml:space="preserve"> </w:t>
      </w:r>
    </w:p>
    <w:p w14:paraId="0AEF3596" w14:textId="77777777" w:rsidR="00C97A3E" w:rsidRDefault="00C97A3E" w:rsidP="00C97A3E">
      <w:r>
        <w:t xml:space="preserve"> WARNING MESSAGES       (SEVERITY = 04)</w:t>
      </w:r>
    </w:p>
    <w:p w14:paraId="15E7805B" w14:textId="77777777" w:rsidR="00C97A3E" w:rsidRDefault="00C97A3E" w:rsidP="00C97A3E">
      <w:r>
        <w:t xml:space="preserve"> NONE</w:t>
      </w:r>
    </w:p>
    <w:p w14:paraId="6D33D3C2" w14:textId="77777777" w:rsidR="00C97A3E" w:rsidRDefault="00C97A3E" w:rsidP="00C97A3E">
      <w:r>
        <w:t xml:space="preserve"> </w:t>
      </w:r>
    </w:p>
    <w:p w14:paraId="784FBC39" w14:textId="77777777" w:rsidR="00C97A3E" w:rsidRDefault="00C97A3E" w:rsidP="00C97A3E">
      <w:r>
        <w:t xml:space="preserve"> INFORMATIONAL MESSAGES (SEVERITY = 00)</w:t>
      </w:r>
    </w:p>
    <w:p w14:paraId="25F4D590" w14:textId="77777777" w:rsidR="00C97A3E" w:rsidRDefault="00C97A3E" w:rsidP="00C97A3E">
      <w:r>
        <w:t xml:space="preserve"> 2008</w:t>
      </w:r>
    </w:p>
    <w:p w14:paraId="3CB1BCB8" w14:textId="77777777" w:rsidR="00C97A3E" w:rsidRDefault="00C97A3E" w:rsidP="00C97A3E">
      <w:r>
        <w:t xml:space="preserve"> </w:t>
      </w:r>
    </w:p>
    <w:p w14:paraId="09A1BCA8" w14:textId="77777777" w:rsidR="00C97A3E" w:rsidRDefault="00C97A3E" w:rsidP="00C97A3E">
      <w:r>
        <w:t xml:space="preserve"> </w:t>
      </w:r>
    </w:p>
    <w:p w14:paraId="1CCF3C65" w14:textId="77777777" w:rsidR="00C97A3E" w:rsidRDefault="00C97A3E" w:rsidP="00C97A3E">
      <w:r>
        <w:t xml:space="preserve"> **** END OF MESSAGE SUMMARY REPORT ****</w:t>
      </w:r>
    </w:p>
    <w:p w14:paraId="554CAD7B" w14:textId="77777777" w:rsidR="00C97A3E" w:rsidRDefault="00C97A3E" w:rsidP="00C97A3E">
      <w:r>
        <w:t xml:space="preserve"> </w:t>
      </w:r>
    </w:p>
    <w:p w14:paraId="79A829C3" w14:textId="5376E4FF" w:rsidR="00C97A3E" w:rsidRDefault="00C97A3E" w:rsidP="00C97A3E">
      <w:r>
        <w:t xml:space="preserve">     PAGE   1                                       BEST SELL COMPANY                         </w:t>
      </w:r>
      <w:del w:id="1380" w:author="Karandeep Singh" w:date="2025-04-13T22:18:00Z" w16du:dateUtc="2025-04-14T02:18:00Z">
        <w:r w:rsidR="00CD2A7D">
          <w:delText>03/31</w:delText>
        </w:r>
      </w:del>
      <w:ins w:id="1381" w:author="Karandeep Singh" w:date="2025-04-13T22:18:00Z" w16du:dateUtc="2025-04-14T02:18:00Z">
        <w:r>
          <w:t>04/13</w:t>
        </w:r>
      </w:ins>
      <w:r>
        <w:t>/2025</w:t>
      </w:r>
    </w:p>
    <w:p w14:paraId="43571520" w14:textId="77777777" w:rsidR="00C97A3E" w:rsidRDefault="00C97A3E" w:rsidP="00C97A3E">
      <w:r>
        <w:t xml:space="preserve">                                                 SALESPERSON BY BRANCH</w:t>
      </w:r>
    </w:p>
    <w:p w14:paraId="7ED24D0E" w14:textId="77777777" w:rsidR="00C97A3E" w:rsidRDefault="00C97A3E" w:rsidP="00C97A3E">
      <w:r>
        <w:t xml:space="preserve">   BRANCH: 100</w:t>
      </w:r>
    </w:p>
    <w:p w14:paraId="64E30985" w14:textId="77777777" w:rsidR="00C97A3E" w:rsidRDefault="00C97A3E" w:rsidP="00C97A3E">
      <w:r>
        <w:t xml:space="preserve">   DEPARTMENT   LAST NAME       FIRST NAME     GROSS SALES       RETURNS         NET SALES     COMMISSION   RATING</w:t>
      </w:r>
    </w:p>
    <w:p w14:paraId="74F121D5" w14:textId="77777777" w:rsidR="00C97A3E" w:rsidRDefault="00C97A3E" w:rsidP="00C97A3E">
      <w:r>
        <w:t xml:space="preserve">      10         Singh             Karandeep    $63,222.23      $4,244.32        $58,977.91     $9,639.64     ***            </w:t>
      </w:r>
    </w:p>
    <w:p w14:paraId="61ABE582" w14:textId="77777777" w:rsidR="00C97A3E" w:rsidRDefault="00C97A3E" w:rsidP="00C97A3E">
      <w:r>
        <w:t xml:space="preserve">      10         Flynn             Ashley       $77,374.53        $127.38        $77,247.15     $5,723.30    ****            </w:t>
      </w:r>
    </w:p>
    <w:p w14:paraId="1A909341" w14:textId="77777777" w:rsidR="00C97A3E" w:rsidRDefault="00C97A3E" w:rsidP="00C97A3E">
      <w:r>
        <w:t xml:space="preserve">      10         Rowan             Eileen       $77,317.12        $838.83        $76,478.29       $591.32    ****            </w:t>
      </w:r>
    </w:p>
    <w:p w14:paraId="376DF516" w14:textId="77777777" w:rsidR="00C97A3E" w:rsidRDefault="00C97A3E" w:rsidP="00C97A3E">
      <w:r>
        <w:t xml:space="preserve">      10         DeGaetano         Catherine    $41,516.79        $231.82        $41,284.97     $5,894.71      **            </w:t>
      </w:r>
    </w:p>
    <w:p w14:paraId="106029FB" w14:textId="77777777" w:rsidR="00C97A3E" w:rsidRDefault="00C97A3E" w:rsidP="00C97A3E">
      <w:r>
        <w:t xml:space="preserve">      10         Orlando           Randolph     $70,814.29        $322.58        $70,491.71       $724.56    ****            </w:t>
      </w:r>
    </w:p>
    <w:p w14:paraId="5437459E" w14:textId="77777777" w:rsidR="00C97A3E" w:rsidRDefault="00C97A3E" w:rsidP="00C97A3E">
      <w:r>
        <w:t xml:space="preserve">      10         Banasiak          Nancy        $70,840.52      $1,113.91        $69,726.61       $917.98     ***            </w:t>
      </w:r>
    </w:p>
    <w:p w14:paraId="6776AA85" w14:textId="77777777" w:rsidR="00C97A3E" w:rsidRDefault="00C97A3E" w:rsidP="00C97A3E">
      <w:r>
        <w:t xml:space="preserve">      10         Hau               Jayne        $70,896.27         $13.29        $70,882.98     $6,941.03    ****            </w:t>
      </w:r>
    </w:p>
    <w:p w14:paraId="4E788E47" w14:textId="77777777" w:rsidR="00C97A3E" w:rsidRDefault="00C97A3E" w:rsidP="00C97A3E">
      <w:r>
        <w:t xml:space="preserve">      10         McGannon          McGannon     $70,522.20        $219.61        $70,302.59     $8,121.04    ****            </w:t>
      </w:r>
    </w:p>
    <w:p w14:paraId="01F70B18" w14:textId="77777777" w:rsidR="00C97A3E" w:rsidRDefault="00C97A3E" w:rsidP="00C97A3E">
      <w:r>
        <w:t xml:space="preserve"> </w:t>
      </w:r>
    </w:p>
    <w:p w14:paraId="7D714E43" w14:textId="77777777" w:rsidR="00C97A3E" w:rsidRDefault="00C97A3E" w:rsidP="00C97A3E">
      <w:r>
        <w:t xml:space="preserve">                 TOTAL DEPARTMENT 10           $542,503.95      $7,111.74       $535,392.21   $178,553.58</w:t>
      </w:r>
    </w:p>
    <w:p w14:paraId="7ED46988" w14:textId="77777777" w:rsidR="00C97A3E" w:rsidRDefault="00C97A3E" w:rsidP="00C97A3E">
      <w:r>
        <w:t xml:space="preserve"> </w:t>
      </w:r>
    </w:p>
    <w:p w14:paraId="35E18DA7" w14:textId="77777777" w:rsidR="00C97A3E" w:rsidRDefault="00C97A3E" w:rsidP="00C97A3E">
      <w:r>
        <w:t xml:space="preserve">      20         Appel             Anne         $70,813.31        $210.11        $70,603.20     $5,770.17    ****            </w:t>
      </w:r>
    </w:p>
    <w:p w14:paraId="29041444" w14:textId="77777777" w:rsidR="00C97A3E" w:rsidRDefault="00C97A3E" w:rsidP="00C97A3E">
      <w:r>
        <w:t xml:space="preserve">      20         Baker             Anna         $70,834.11        $443.37        $70,390.74     $6,607.70    ****            </w:t>
      </w:r>
    </w:p>
    <w:p w14:paraId="1C8A2AF4" w14:textId="77777777" w:rsidR="00C97A3E" w:rsidRDefault="00C97A3E" w:rsidP="00C97A3E">
      <w:r>
        <w:t xml:space="preserve">      20         Patchik           Joseph       $21,952.56        $117.54        $21,835.02     $8,428.32      **            </w:t>
      </w:r>
    </w:p>
    <w:p w14:paraId="7B9E9998" w14:textId="77777777" w:rsidR="00C97A3E" w:rsidRDefault="00C97A3E" w:rsidP="00C97A3E">
      <w:r>
        <w:t xml:space="preserve">      20         Steele            Karen        $77,360.06        $128.99        $77,231.07     $6,026.87   *****            </w:t>
      </w:r>
    </w:p>
    <w:p w14:paraId="0E775CF3" w14:textId="77777777" w:rsidR="00C97A3E" w:rsidRDefault="00C97A3E" w:rsidP="00C97A3E">
      <w:r>
        <w:t xml:space="preserve"> </w:t>
      </w:r>
    </w:p>
    <w:p w14:paraId="14358C27" w14:textId="77777777" w:rsidR="00C97A3E" w:rsidRDefault="00C97A3E" w:rsidP="00C97A3E">
      <w:r>
        <w:t xml:space="preserve">                 TOTAL DEPARTMENT 20           $240,960.04        $900.01       $240,060.03    $86,833.06</w:t>
      </w:r>
    </w:p>
    <w:p w14:paraId="654E7EA5" w14:textId="77777777" w:rsidR="00C97A3E" w:rsidRDefault="00C97A3E" w:rsidP="00C97A3E">
      <w:r>
        <w:t xml:space="preserve"> </w:t>
      </w:r>
    </w:p>
    <w:p w14:paraId="0F5D6EEA" w14:textId="77777777" w:rsidR="00C97A3E" w:rsidRDefault="00C97A3E" w:rsidP="00C97A3E">
      <w:r>
        <w:t xml:space="preserve">                 TOTAL BRANCH 100              $783,463.99      $8,011.75       $775,452.24   $265,386.64</w:t>
      </w:r>
    </w:p>
    <w:p w14:paraId="0E74BADD" w14:textId="77777777" w:rsidR="00C97A3E" w:rsidRDefault="00C97A3E" w:rsidP="00C97A3E">
      <w:r>
        <w:t xml:space="preserve">                                             -------------     ----------     -------------   -----------</w:t>
      </w:r>
    </w:p>
    <w:p w14:paraId="2F315813" w14:textId="133BFA0F" w:rsidR="00C97A3E" w:rsidRDefault="00C97A3E" w:rsidP="00C97A3E">
      <w:r>
        <w:t xml:space="preserve">     PAGE   2                                       BEST SELL COMPANY                         </w:t>
      </w:r>
      <w:del w:id="1382" w:author="Karandeep Singh" w:date="2025-04-13T22:18:00Z" w16du:dateUtc="2025-04-14T02:18:00Z">
        <w:r w:rsidR="00CD2A7D">
          <w:delText>03/31</w:delText>
        </w:r>
      </w:del>
      <w:ins w:id="1383" w:author="Karandeep Singh" w:date="2025-04-13T22:18:00Z" w16du:dateUtc="2025-04-14T02:18:00Z">
        <w:r>
          <w:t>04/13</w:t>
        </w:r>
      </w:ins>
      <w:r>
        <w:t>/2025</w:t>
      </w:r>
    </w:p>
    <w:p w14:paraId="130C95B1" w14:textId="77777777" w:rsidR="00C97A3E" w:rsidRDefault="00C97A3E" w:rsidP="00C97A3E">
      <w:r>
        <w:t xml:space="preserve">                                                 SALESPERSON BY BRANCH</w:t>
      </w:r>
    </w:p>
    <w:p w14:paraId="64D75109" w14:textId="77777777" w:rsidR="00C97A3E" w:rsidRDefault="00C97A3E" w:rsidP="00C97A3E">
      <w:r>
        <w:t xml:space="preserve">   BRANCH: 200</w:t>
      </w:r>
    </w:p>
    <w:p w14:paraId="334CA6C7" w14:textId="77777777" w:rsidR="00C97A3E" w:rsidRDefault="00C97A3E" w:rsidP="00C97A3E">
      <w:r>
        <w:t xml:space="preserve">   DEPARTMENT   LAST NAME       FIRST NAME     GROSS SALES       RETURNS         NET SALES     COMMISSION   RATING</w:t>
      </w:r>
    </w:p>
    <w:p w14:paraId="1EA6F856" w14:textId="77777777" w:rsidR="00C97A3E" w:rsidRDefault="00C97A3E" w:rsidP="00C97A3E">
      <w:r>
        <w:t xml:space="preserve">      10         King              Bryan        $31,275.98      $1,119.41        $30,156.57     $8,896.19      **            </w:t>
      </w:r>
    </w:p>
    <w:p w14:paraId="0691BF22" w14:textId="77777777" w:rsidR="00C97A3E" w:rsidRDefault="00C97A3E" w:rsidP="00C97A3E">
      <w:r>
        <w:t xml:space="preserve">      10         Lee               Christine    $70,880.57        $118.77        $70,761.80     $1,511.59    ****            </w:t>
      </w:r>
    </w:p>
    <w:p w14:paraId="205E1E32" w14:textId="77777777" w:rsidR="00C97A3E" w:rsidRDefault="00C97A3E" w:rsidP="00C97A3E">
      <w:r>
        <w:t xml:space="preserve">      10         Lee               Genoa        $70,838.59        $216.40        $70,622.19     $4,124.44    ****            </w:t>
      </w:r>
    </w:p>
    <w:p w14:paraId="55B92966" w14:textId="77777777" w:rsidR="00C97A3E" w:rsidRDefault="00C97A3E" w:rsidP="00C97A3E">
      <w:r>
        <w:t xml:space="preserve"> </w:t>
      </w:r>
    </w:p>
    <w:p w14:paraId="3B76019A" w14:textId="77777777" w:rsidR="00C97A3E" w:rsidRDefault="00C97A3E" w:rsidP="00C97A3E">
      <w:r>
        <w:t xml:space="preserve">                 TOTAL DEPARTMENT 10           $172,995.14      $1,454.58       $171,540.56    $44,532.22</w:t>
      </w:r>
    </w:p>
    <w:p w14:paraId="392838BA" w14:textId="77777777" w:rsidR="00C97A3E" w:rsidRDefault="00C97A3E" w:rsidP="00C97A3E">
      <w:r>
        <w:t xml:space="preserve"> </w:t>
      </w:r>
    </w:p>
    <w:p w14:paraId="571511DC" w14:textId="77777777" w:rsidR="00C97A3E" w:rsidRDefault="00C97A3E" w:rsidP="00C97A3E">
      <w:r>
        <w:t xml:space="preserve">      20         VanLanen          Joanna       $77,396.44        $123.07        $77,273.37     $6,845.59   *****            </w:t>
      </w:r>
    </w:p>
    <w:p w14:paraId="5E5AFA0A" w14:textId="77777777" w:rsidR="00C97A3E" w:rsidRDefault="00C97A3E" w:rsidP="00C97A3E">
      <w:r>
        <w:t xml:space="preserve">      20         Canario           Margaret     $79,175.91        $667.13        $78,508.78       $304.39   *****            </w:t>
      </w:r>
    </w:p>
    <w:p w14:paraId="633738A8" w14:textId="77777777" w:rsidR="00C97A3E" w:rsidRDefault="00C97A3E" w:rsidP="00C97A3E">
      <w:r>
        <w:t xml:space="preserve">      20         Cavaretta         Katherine    $69,227.61      $2,002.16        $67,225.45     $2,386.07    ****            </w:t>
      </w:r>
    </w:p>
    <w:p w14:paraId="58857BDE" w14:textId="77777777" w:rsidR="00C97A3E" w:rsidRDefault="00C97A3E" w:rsidP="00C97A3E">
      <w:r>
        <w:t xml:space="preserve">      20         DeMatteo          Michele      $70,801.53        $112.31        $70,689.22     $7,851.55    ****            </w:t>
      </w:r>
    </w:p>
    <w:p w14:paraId="13EDD0A3" w14:textId="77777777" w:rsidR="00C97A3E" w:rsidRDefault="00C97A3E" w:rsidP="00C97A3E">
      <w:r>
        <w:t xml:space="preserve">      20         Poradzisz         Scott        $37,804.88        $125.93        $37,678.95     $9,080.63     ***            </w:t>
      </w:r>
    </w:p>
    <w:p w14:paraId="2569C0A7" w14:textId="77777777" w:rsidR="00C97A3E" w:rsidRDefault="00C97A3E" w:rsidP="00C97A3E">
      <w:r>
        <w:t xml:space="preserve"> </w:t>
      </w:r>
    </w:p>
    <w:p w14:paraId="65108C6D" w14:textId="77777777" w:rsidR="00C97A3E" w:rsidRDefault="00C97A3E" w:rsidP="00C97A3E">
      <w:r>
        <w:t xml:space="preserve">                 TOTAL DEPARTMENT 20           $334,406.37      $3,030.60       $331,375.77   $106,468.23</w:t>
      </w:r>
    </w:p>
    <w:p w14:paraId="46E80F8F" w14:textId="77777777" w:rsidR="00C97A3E" w:rsidRDefault="00C97A3E" w:rsidP="00C97A3E">
      <w:r>
        <w:t xml:space="preserve"> </w:t>
      </w:r>
    </w:p>
    <w:p w14:paraId="4FA9B23F" w14:textId="77777777" w:rsidR="00C97A3E" w:rsidRDefault="00C97A3E" w:rsidP="00C97A3E">
      <w:r>
        <w:t xml:space="preserve">      30         Mosak             Brian        $31,272.01        $236.73        $31,035.28     $1,700.30      **            </w:t>
      </w:r>
    </w:p>
    <w:p w14:paraId="3C27F7CC" w14:textId="77777777" w:rsidR="00C97A3E" w:rsidRDefault="00C97A3E" w:rsidP="00C97A3E">
      <w:r>
        <w:t xml:space="preserve">      30         Corbett           Lynn         $70,883.22        $111.98        $70,771.24     $5,428.13    ****            </w:t>
      </w:r>
    </w:p>
    <w:p w14:paraId="645A2FF0" w14:textId="77777777" w:rsidR="00C97A3E" w:rsidRDefault="00C97A3E" w:rsidP="00C97A3E">
      <w:r>
        <w:t xml:space="preserve">      30         Manahan           Clifford     $70,888.88      $3,003.23        $67,885.65     $5,117.69    ****            </w:t>
      </w:r>
    </w:p>
    <w:p w14:paraId="72EDFA6D" w14:textId="77777777" w:rsidR="00C97A3E" w:rsidRDefault="00C97A3E" w:rsidP="00C97A3E">
      <w:r>
        <w:t xml:space="preserve">      30         Orlando           Catherine    $70,891.86      $9,586.41        $61,305.45     $4,522.18     ***            </w:t>
      </w:r>
    </w:p>
    <w:p w14:paraId="2EAD2B8C" w14:textId="77777777" w:rsidR="00C97A3E" w:rsidRDefault="00C97A3E" w:rsidP="00C97A3E">
      <w:r>
        <w:t xml:space="preserve">      30         Kimble            Kathleen     $31,205.09        $122.04        $31,083.05       $195.24      **            </w:t>
      </w:r>
    </w:p>
    <w:p w14:paraId="446C6EC1" w14:textId="77777777" w:rsidR="00C97A3E" w:rsidRDefault="00C97A3E" w:rsidP="00C97A3E">
      <w:r>
        <w:t xml:space="preserve">      30         Obradovic         Obradovic    $81,854.19        $117.64        $81,736.55     $6,347.31   *****            </w:t>
      </w:r>
    </w:p>
    <w:p w14:paraId="0EE1B43D" w14:textId="77777777" w:rsidR="00C97A3E" w:rsidRDefault="00C97A3E" w:rsidP="00C97A3E">
      <w:r>
        <w:t xml:space="preserve"> </w:t>
      </w:r>
    </w:p>
    <w:p w14:paraId="03CC3EA3" w14:textId="77777777" w:rsidR="00C97A3E" w:rsidRDefault="00C97A3E" w:rsidP="00C97A3E">
      <w:r>
        <w:t xml:space="preserve">                 TOTAL DEPARTMENT 30           $356,995.25     $13,178.03       $343,817.22   $103,310.85</w:t>
      </w:r>
    </w:p>
    <w:p w14:paraId="4D8BA8B7" w14:textId="77777777" w:rsidR="00C97A3E" w:rsidRDefault="00C97A3E" w:rsidP="00C97A3E">
      <w:r>
        <w:t xml:space="preserve"> </w:t>
      </w:r>
    </w:p>
    <w:p w14:paraId="01D4427C" w14:textId="77777777" w:rsidR="00C97A3E" w:rsidRDefault="00C97A3E" w:rsidP="00C97A3E">
      <w:r>
        <w:t xml:space="preserve">      40         Brockmann         Nelson       $21,901.02        $121.92        $21,779.10     $6,228.82      **            </w:t>
      </w:r>
    </w:p>
    <w:p w14:paraId="470745E5" w14:textId="77777777" w:rsidR="00C97A3E" w:rsidRDefault="00C97A3E" w:rsidP="00C97A3E">
      <w:r>
        <w:t xml:space="preserve">      40         Marcus            Aili         $70,892.09      $1,098.29        $69,793.80     $4,637.21    ****            </w:t>
      </w:r>
    </w:p>
    <w:p w14:paraId="7D113A88" w14:textId="77777777" w:rsidR="00C97A3E" w:rsidRDefault="00C97A3E" w:rsidP="00C97A3E">
      <w:r>
        <w:t xml:space="preserve">      40         Doherty           Derek        $31,211.71        $124.23        $31,087.48       $258.87     ***            </w:t>
      </w:r>
    </w:p>
    <w:p w14:paraId="18FF6A2C" w14:textId="77777777" w:rsidR="00C97A3E" w:rsidRDefault="00C97A3E" w:rsidP="00C97A3E">
      <w:r>
        <w:t xml:space="preserve">      40         Anderson          Susan        $81,512.17        $910.77        $80,601.40     $9,338.91   *****            </w:t>
      </w:r>
    </w:p>
    <w:p w14:paraId="1998C9B7" w14:textId="77777777" w:rsidR="00C97A3E" w:rsidRDefault="00C97A3E" w:rsidP="00C97A3E">
      <w:r>
        <w:t xml:space="preserve">      40         Ziccardi          Brandon      $70,861.70        $251.03        $70,610.67     $4,925.57    ****            </w:t>
      </w:r>
    </w:p>
    <w:p w14:paraId="157F4002" w14:textId="77777777" w:rsidR="00C97A3E" w:rsidRDefault="00C97A3E" w:rsidP="00C97A3E">
      <w:r>
        <w:t xml:space="preserve">      40         Jordan            John         $31,214.64        $323.27        $30,891.37     $1,306.24     ***            </w:t>
      </w:r>
    </w:p>
    <w:p w14:paraId="4DC74DFD" w14:textId="77777777" w:rsidR="00C97A3E" w:rsidRDefault="00C97A3E" w:rsidP="00C97A3E">
      <w:r>
        <w:t xml:space="preserve">      40         Fricker           Kathleen     $77,342.92        $447.27        $76,895.65     $9,835.51   *****            </w:t>
      </w:r>
    </w:p>
    <w:p w14:paraId="7207C4C4" w14:textId="77777777" w:rsidR="00C97A3E" w:rsidRDefault="00C97A3E" w:rsidP="00C97A3E">
      <w:r>
        <w:t xml:space="preserve">      40         Moreno            Jan          $72,850.41      $1,224.65        $71,625.76     $6,644.78    ****            </w:t>
      </w:r>
    </w:p>
    <w:p w14:paraId="2F147596" w14:textId="77777777" w:rsidR="00C97A3E" w:rsidRDefault="00C97A3E" w:rsidP="00C97A3E">
      <w:r>
        <w:t xml:space="preserve">      40         Appel             Judy         $84,761.77      $3,003.36        $81,758.41     $9,974.53   *****            </w:t>
      </w:r>
    </w:p>
    <w:p w14:paraId="3EEFC200" w14:textId="77777777" w:rsidR="00C97A3E" w:rsidRDefault="00C97A3E" w:rsidP="00C97A3E">
      <w:r>
        <w:t xml:space="preserve">      40         Marek             Jonathan     $24,804.84      $1,222.94        $23,581.90     $8,088.59      **            </w:t>
      </w:r>
    </w:p>
    <w:p w14:paraId="0EF250EC" w14:textId="77777777" w:rsidR="00C97A3E" w:rsidRDefault="00C97A3E" w:rsidP="00C97A3E">
      <w:r>
        <w:t xml:space="preserve">      40         Race              JoAnn        $31,411.05      $2,007.19        $29,403.86     $1,732.14     ***            </w:t>
      </w:r>
    </w:p>
    <w:p w14:paraId="011715D3" w14:textId="77777777" w:rsidR="00C97A3E" w:rsidRDefault="00C97A3E" w:rsidP="00C97A3E">
      <w:r>
        <w:t xml:space="preserve"> </w:t>
      </w:r>
    </w:p>
    <w:p w14:paraId="6DACF9F2" w14:textId="77777777" w:rsidR="00C97A3E" w:rsidRDefault="00C97A3E" w:rsidP="00C97A3E">
      <w:r>
        <w:t xml:space="preserve">                 TOTAL DEPARTMENT 40           $598,764.32     $10,734.92       $588,029.40   $192,971.17</w:t>
      </w:r>
    </w:p>
    <w:p w14:paraId="1FFD9EE5" w14:textId="77777777" w:rsidR="00C97A3E" w:rsidRDefault="00C97A3E" w:rsidP="00C97A3E">
      <w:r>
        <w:t xml:space="preserve"> </w:t>
      </w:r>
    </w:p>
    <w:p w14:paraId="5FC57E72" w14:textId="77777777" w:rsidR="00C97A3E" w:rsidRDefault="00C97A3E" w:rsidP="00C97A3E">
      <w:r>
        <w:t xml:space="preserve">                 TOTAL BRANCH 200            $1,463,161.08     $28,398.13     $1,434,762.95   $447,282.47</w:t>
      </w:r>
    </w:p>
    <w:p w14:paraId="3690D1A7" w14:textId="77777777" w:rsidR="00C97A3E" w:rsidRDefault="00C97A3E" w:rsidP="00C97A3E">
      <w:r>
        <w:t xml:space="preserve">                                             -------------     ----------     -------------   -----------</w:t>
      </w:r>
    </w:p>
    <w:p w14:paraId="6CC7BF45" w14:textId="7EF4C8BE" w:rsidR="00C97A3E" w:rsidRDefault="00C97A3E" w:rsidP="00C97A3E">
      <w:r>
        <w:t xml:space="preserve">     PAGE   3                                       BEST SELL COMPANY                         </w:t>
      </w:r>
      <w:del w:id="1384" w:author="Karandeep Singh" w:date="2025-04-13T22:18:00Z" w16du:dateUtc="2025-04-14T02:18:00Z">
        <w:r w:rsidR="00CD2A7D">
          <w:delText>03/31</w:delText>
        </w:r>
      </w:del>
      <w:ins w:id="1385" w:author="Karandeep Singh" w:date="2025-04-13T22:18:00Z" w16du:dateUtc="2025-04-14T02:18:00Z">
        <w:r>
          <w:t>04/13</w:t>
        </w:r>
      </w:ins>
      <w:r>
        <w:t>/2025</w:t>
      </w:r>
    </w:p>
    <w:p w14:paraId="46019E78" w14:textId="77777777" w:rsidR="00C97A3E" w:rsidRDefault="00C97A3E" w:rsidP="00C97A3E">
      <w:r>
        <w:t xml:space="preserve">                                                 SALESPERSON BY BRANCH</w:t>
      </w:r>
    </w:p>
    <w:p w14:paraId="47294AB8" w14:textId="77777777" w:rsidR="00C97A3E" w:rsidRDefault="00C97A3E" w:rsidP="00C97A3E">
      <w:r>
        <w:t xml:space="preserve">   BRANCH: 300</w:t>
      </w:r>
    </w:p>
    <w:p w14:paraId="1624489E" w14:textId="77777777" w:rsidR="00C97A3E" w:rsidRDefault="00C97A3E" w:rsidP="00C97A3E">
      <w:r>
        <w:t xml:space="preserve">   DEPARTMENT   LAST NAME       FIRST NAME     GROSS SALES       RETURNS         NET SALES     COMMISSION   RATING</w:t>
      </w:r>
    </w:p>
    <w:p w14:paraId="09028BBA" w14:textId="77777777" w:rsidR="00C97A3E" w:rsidRDefault="00C97A3E" w:rsidP="00C97A3E">
      <w:r>
        <w:t xml:space="preserve">      10         Ade               Julie        $70,872.23      $2,118.71        $68,753.52     $3,238.69     ***            </w:t>
      </w:r>
    </w:p>
    <w:p w14:paraId="41B70622" w14:textId="77777777" w:rsidR="00C97A3E" w:rsidRDefault="00C97A3E" w:rsidP="00C97A3E">
      <w:r>
        <w:t xml:space="preserve">      10         Read              Mac          $31,259.91      $1,008.67        $30,251.24     $8,712.36      **            </w:t>
      </w:r>
    </w:p>
    <w:p w14:paraId="25731C99" w14:textId="77777777" w:rsidR="00C97A3E" w:rsidRDefault="00C97A3E" w:rsidP="00C97A3E">
      <w:r>
        <w:t xml:space="preserve">      10         Roe               Brian        $63,056.32        $211.51        $62,844.81     $9,544.74     ***            </w:t>
      </w:r>
    </w:p>
    <w:p w14:paraId="4C1CCFAE" w14:textId="77777777" w:rsidR="00C97A3E" w:rsidRDefault="00C97A3E" w:rsidP="00C97A3E">
      <w:r>
        <w:t xml:space="preserve">      10         Solpa             Amanda       $31,229.54        $112.39        $31,117.15     $8,308.28      **            </w:t>
      </w:r>
    </w:p>
    <w:p w14:paraId="08582599" w14:textId="77777777" w:rsidR="00C97A3E" w:rsidRDefault="00C97A3E" w:rsidP="00C97A3E">
      <w:r>
        <w:t xml:space="preserve"> </w:t>
      </w:r>
    </w:p>
    <w:p w14:paraId="38A71AD3" w14:textId="77777777" w:rsidR="00C97A3E" w:rsidRDefault="00C97A3E" w:rsidP="00C97A3E">
      <w:r>
        <w:t xml:space="preserve">                 TOTAL DEPARTMENT 10           $196,418.00      $3,451.28       $192,966.72    $59,804.07</w:t>
      </w:r>
    </w:p>
    <w:p w14:paraId="7DBCEBFD" w14:textId="77777777" w:rsidR="00C97A3E" w:rsidRDefault="00C97A3E" w:rsidP="00C97A3E">
      <w:r>
        <w:t xml:space="preserve"> </w:t>
      </w:r>
    </w:p>
    <w:p w14:paraId="53B632DC" w14:textId="77777777" w:rsidR="00C97A3E" w:rsidRDefault="00C97A3E" w:rsidP="00C97A3E">
      <w:r>
        <w:t xml:space="preserve">      20         Rotatori          Cynthia      $81,571.56      $1,129.49        $80,442.07       $593.17   *****            </w:t>
      </w:r>
    </w:p>
    <w:p w14:paraId="0FC9F5C5" w14:textId="77777777" w:rsidR="00C97A3E" w:rsidRDefault="00C97A3E" w:rsidP="00C97A3E">
      <w:r>
        <w:t xml:space="preserve">      20         Wogan             Myron        $70,821.56      $5,935.47        $64,886.09     $1,736.84    ****            </w:t>
      </w:r>
    </w:p>
    <w:p w14:paraId="51E643DB" w14:textId="77777777" w:rsidR="00C97A3E" w:rsidRDefault="00C97A3E" w:rsidP="00C97A3E">
      <w:r>
        <w:t xml:space="preserve">      20         De Vita           Sharon       $38,463.67        $321.50        $38,142.17     $4,722.88     ***            </w:t>
      </w:r>
    </w:p>
    <w:p w14:paraId="09C618BB" w14:textId="77777777" w:rsidR="00C97A3E" w:rsidRDefault="00C97A3E" w:rsidP="00C97A3E">
      <w:r>
        <w:t xml:space="preserve">      20         Bogacz            Martin       $84,736.01        $141.77        $84,594.24     $9,185.01   *****            </w:t>
      </w:r>
    </w:p>
    <w:p w14:paraId="0FAF6E31" w14:textId="77777777" w:rsidR="00C97A3E" w:rsidRDefault="00C97A3E" w:rsidP="00C97A3E">
      <w:r>
        <w:t xml:space="preserve">      20         O'Malley          Kathleen     $25,641.37        $412.78        $25,228.59     $9,839.15      **            </w:t>
      </w:r>
    </w:p>
    <w:p w14:paraId="58230060" w14:textId="77777777" w:rsidR="00C97A3E" w:rsidRDefault="00C97A3E" w:rsidP="00C97A3E">
      <w:r>
        <w:t xml:space="preserve">      20         Martin            Jordan       $76,233.19        $117.64        $76,115.55     $7,611.56   *****            </w:t>
      </w:r>
    </w:p>
    <w:p w14:paraId="51D25404" w14:textId="77777777" w:rsidR="00C97A3E" w:rsidRDefault="00C97A3E" w:rsidP="00C97A3E">
      <w:r>
        <w:t xml:space="preserve"> </w:t>
      </w:r>
    </w:p>
    <w:p w14:paraId="0CEE01EF" w14:textId="77777777" w:rsidR="00C97A3E" w:rsidRDefault="00C97A3E" w:rsidP="00C97A3E">
      <w:r>
        <w:t xml:space="preserve">                 TOTAL DEPARTMENT 20           $377,467.36      $8,058.65       $369,408.71   $103,688.61</w:t>
      </w:r>
    </w:p>
    <w:p w14:paraId="21CCF78E" w14:textId="77777777" w:rsidR="00C97A3E" w:rsidRDefault="00C97A3E" w:rsidP="00C97A3E">
      <w:r>
        <w:t xml:space="preserve"> </w:t>
      </w:r>
    </w:p>
    <w:p w14:paraId="4F41D23C" w14:textId="77777777" w:rsidR="00C97A3E" w:rsidRDefault="00C97A3E" w:rsidP="00C97A3E">
      <w:r>
        <w:t xml:space="preserve">      30         Novak             Mary         $21,955.95      $2,004.47        $19,951.48     $7,541.66       *            </w:t>
      </w:r>
    </w:p>
    <w:p w14:paraId="2B2B24DC" w14:textId="77777777" w:rsidR="00C97A3E" w:rsidRDefault="00C97A3E" w:rsidP="00C97A3E">
      <w:r>
        <w:t xml:space="preserve">      30         Pukala            Yasmeen      $81,525.57      $2,002.81        $79,522.76     $9,264.38   *****            </w:t>
      </w:r>
    </w:p>
    <w:p w14:paraId="3131D654" w14:textId="77777777" w:rsidR="00C97A3E" w:rsidRDefault="00C97A3E" w:rsidP="00C97A3E">
      <w:r>
        <w:t xml:space="preserve">      30         Natanek           Maureen      $63,025.63      $1,116.01        $61,909.62     $2,196.20     ***            </w:t>
      </w:r>
    </w:p>
    <w:p w14:paraId="5FF81627" w14:textId="77777777" w:rsidR="00C97A3E" w:rsidRDefault="00C97A3E" w:rsidP="00C97A3E">
      <w:r>
        <w:t xml:space="preserve">      30         McMahon           Margaret     $70,833.26      $6,548.02        $64,285.24     $9,671.28     ***            </w:t>
      </w:r>
    </w:p>
    <w:p w14:paraId="4B76B481" w14:textId="77777777" w:rsidR="00C97A3E" w:rsidRDefault="00C97A3E" w:rsidP="00C97A3E">
      <w:r>
        <w:t xml:space="preserve"> </w:t>
      </w:r>
    </w:p>
    <w:p w14:paraId="23F786A4" w14:textId="77777777" w:rsidR="00C97A3E" w:rsidRDefault="00C97A3E" w:rsidP="00C97A3E">
      <w:r>
        <w:t xml:space="preserve">                 TOTAL DEPARTMENT 30           $237,340.41     $11,671.31       $225,669.10    $68,673.52</w:t>
      </w:r>
    </w:p>
    <w:p w14:paraId="69F509E2" w14:textId="77777777" w:rsidR="00C97A3E" w:rsidRDefault="00C97A3E" w:rsidP="00C97A3E">
      <w:r>
        <w:t xml:space="preserve"> </w:t>
      </w:r>
    </w:p>
    <w:p w14:paraId="788907CD" w14:textId="77777777" w:rsidR="00C97A3E" w:rsidRDefault="00C97A3E" w:rsidP="00C97A3E">
      <w:r>
        <w:t xml:space="preserve">      40         Kredens           Richard      $70,883.33        $433.22        $70,450.11     $2,544.04    ****            </w:t>
      </w:r>
    </w:p>
    <w:p w14:paraId="3BFD4879" w14:textId="77777777" w:rsidR="00C97A3E" w:rsidRDefault="00C97A3E" w:rsidP="00C97A3E">
      <w:r>
        <w:t xml:space="preserve">      40         Kowalski          Laurence     $63,079.12        $125.51        $62,953.61     $4,048.28    ****            </w:t>
      </w:r>
    </w:p>
    <w:p w14:paraId="7ED20D50" w14:textId="77777777" w:rsidR="00C97A3E" w:rsidRDefault="00C97A3E" w:rsidP="00C97A3E">
      <w:r>
        <w:t xml:space="preserve">      40         Gencius           Daniel       $70,827.29        $213.97        $70,613.32     $5,703.25    ****            </w:t>
      </w:r>
    </w:p>
    <w:p w14:paraId="5B55C194" w14:textId="77777777" w:rsidR="00C97A3E" w:rsidRDefault="00C97A3E" w:rsidP="00C97A3E">
      <w:r>
        <w:t xml:space="preserve">      40         Randol            Johnnette    $70,812.82          $5.62        $70,807.20     $4,924.13    ****            </w:t>
      </w:r>
    </w:p>
    <w:p w14:paraId="03F02D00" w14:textId="77777777" w:rsidR="00C97A3E" w:rsidRDefault="00C97A3E" w:rsidP="00C97A3E">
      <w:r>
        <w:t xml:space="preserve">      40         Serbins           Michael      $80,925.83      $2,202.26        $78,723.57     $3,144.73   *****            </w:t>
      </w:r>
    </w:p>
    <w:p w14:paraId="2FFB117F" w14:textId="77777777" w:rsidR="00C97A3E" w:rsidRDefault="00C97A3E" w:rsidP="00C97A3E">
      <w:r>
        <w:t xml:space="preserve">      40         Broderick         Cathleen     $80,864.61      $2,108.55        $78,756.06     $4,256.87   *****            </w:t>
      </w:r>
    </w:p>
    <w:p w14:paraId="4DDB0D54" w14:textId="77777777" w:rsidR="00C97A3E" w:rsidRDefault="00C97A3E" w:rsidP="00C97A3E">
      <w:r>
        <w:t xml:space="preserve">      40         Klick             Dick         $84,780.50      $1,108.26        $83,672.24     $5,854.72   *****            </w:t>
      </w:r>
    </w:p>
    <w:p w14:paraId="679B2156" w14:textId="77777777" w:rsidR="00C97A3E" w:rsidRDefault="00C97A3E" w:rsidP="00C97A3E">
      <w:r>
        <w:t xml:space="preserve">      40         Gruca             Loretta      $84,766.34        $149.42        $84,616.92       $731.15   *****            </w:t>
      </w:r>
    </w:p>
    <w:p w14:paraId="455AC791" w14:textId="77777777" w:rsidR="00C97A3E" w:rsidRDefault="00C97A3E" w:rsidP="00C97A3E">
      <w:r>
        <w:t xml:space="preserve">      40         Goodfellow        Gale         $70,376.72      $1,113.34        $69,263.38     $5,419.66    ****            </w:t>
      </w:r>
    </w:p>
    <w:p w14:paraId="46A6F206" w14:textId="77777777" w:rsidR="00C97A3E" w:rsidRDefault="00C97A3E" w:rsidP="00C97A3E">
      <w:r>
        <w:t xml:space="preserve"> </w:t>
      </w:r>
    </w:p>
    <w:p w14:paraId="0D9F9CAF" w14:textId="77777777" w:rsidR="00C97A3E" w:rsidRDefault="00C97A3E" w:rsidP="00C97A3E">
      <w:r>
        <w:t xml:space="preserve">                 TOTAL DEPARTMENT 40           $677,316.56      $7,460.15       $669,856.41   $216,626.83</w:t>
      </w:r>
    </w:p>
    <w:p w14:paraId="3F4AAA82" w14:textId="77777777" w:rsidR="00C97A3E" w:rsidRDefault="00C97A3E" w:rsidP="00C97A3E">
      <w:r>
        <w:t xml:space="preserve"> </w:t>
      </w:r>
    </w:p>
    <w:p w14:paraId="2E7C1B43" w14:textId="77777777" w:rsidR="00C97A3E" w:rsidRDefault="00C97A3E" w:rsidP="00C97A3E">
      <w:r>
        <w:t xml:space="preserve">      50         DeRenzo           Dianne       $70,878.78      $2,006.74        $68,872.04     $2,658.90    ****            </w:t>
      </w:r>
    </w:p>
    <w:p w14:paraId="6A2EB19A" w14:textId="77777777" w:rsidR="00C97A3E" w:rsidRDefault="00C97A3E" w:rsidP="00C97A3E">
      <w:r>
        <w:t xml:space="preserve">      50         Streeter          Farhad       $70,827.22        $122.26        $70,704.96     $4,706.63    ****            </w:t>
      </w:r>
    </w:p>
    <w:p w14:paraId="1C60601A" w14:textId="77777777" w:rsidR="00C97A3E" w:rsidRDefault="00C97A3E" w:rsidP="00C97A3E">
      <w:r>
        <w:t xml:space="preserve">      50         Boudos            Lynn         $70,818.58        $114.78        $70,703.80     $3,332.25    ****            </w:t>
      </w:r>
    </w:p>
    <w:p w14:paraId="3853824A" w14:textId="77777777" w:rsidR="00C97A3E" w:rsidRDefault="00C97A3E" w:rsidP="00C97A3E">
      <w:r>
        <w:t xml:space="preserve">      50         Vogel             Sandra       $81,592.56        $220.08        $81,372.48     $8,480.37   *****            </w:t>
      </w:r>
    </w:p>
    <w:p w14:paraId="76BA173D" w14:textId="77777777" w:rsidR="00C97A3E" w:rsidRDefault="00C97A3E" w:rsidP="00C97A3E">
      <w:r>
        <w:t xml:space="preserve">      50         Ehlers            Joan         $85,198.22        $217.23        $84,980.99     $5,664.26   *****            </w:t>
      </w:r>
    </w:p>
    <w:p w14:paraId="5C1A6E81" w14:textId="77777777" w:rsidR="00C97A3E" w:rsidRDefault="00C97A3E" w:rsidP="00C97A3E">
      <w:r>
        <w:t xml:space="preserve">      50         Thier             Donna        $70,843.22        $314.30        $70,528.92     $3,697.72    ****            </w:t>
      </w:r>
    </w:p>
    <w:p w14:paraId="7D0E21B4" w14:textId="77777777" w:rsidR="00C97A3E" w:rsidRDefault="00C97A3E" w:rsidP="00C97A3E">
      <w:r>
        <w:t xml:space="preserve">      50         Eaheart           Beatrice     $84,773.35        $325.91        $84,447.44     $6,685.39   *****            </w:t>
      </w:r>
    </w:p>
    <w:p w14:paraId="222FE43D" w14:textId="77777777" w:rsidR="00C97A3E" w:rsidRDefault="00C97A3E" w:rsidP="00C97A3E">
      <w:r>
        <w:t xml:space="preserve">      50         Boyer             Cathie       $27,575.42        $149.56        $27,425.86     $9,324.79       *            </w:t>
      </w:r>
    </w:p>
    <w:p w14:paraId="2253B6BA" w14:textId="77777777" w:rsidR="00C97A3E" w:rsidRDefault="00C97A3E" w:rsidP="00C97A3E">
      <w:r>
        <w:t xml:space="preserve">      50         Minet             Augustus     $76,234.23      $8,359.19        $67,875.04     $5,113.76    ****            </w:t>
      </w:r>
    </w:p>
    <w:p w14:paraId="0095CAC0" w14:textId="77777777" w:rsidR="00C97A3E" w:rsidRDefault="00C97A3E" w:rsidP="00C97A3E">
      <w:r>
        <w:t xml:space="preserve">      50         Breems            Mark         $78,998.04        $768.09        $78,229.95     $9,883.84   *****            </w:t>
      </w:r>
    </w:p>
    <w:p w14:paraId="0D8FDEAD" w14:textId="77777777" w:rsidR="00C97A3E" w:rsidRDefault="00C97A3E" w:rsidP="00C97A3E">
      <w:r>
        <w:t xml:space="preserve"> </w:t>
      </w:r>
    </w:p>
    <w:p w14:paraId="635E4BCB" w14:textId="77777777" w:rsidR="00C97A3E" w:rsidRDefault="00C97A3E" w:rsidP="00C97A3E">
      <w:r>
        <w:t xml:space="preserve">                 TOTAL DEPARTMENT 50           $717,739.62     $12,598.14       $705,141.48   $229,547.91</w:t>
      </w:r>
    </w:p>
    <w:p w14:paraId="338E91E3" w14:textId="77777777" w:rsidR="00C97A3E" w:rsidRDefault="00C97A3E" w:rsidP="00C97A3E">
      <w:r>
        <w:t xml:space="preserve"> </w:t>
      </w:r>
    </w:p>
    <w:p w14:paraId="7F7F793E" w14:textId="77777777" w:rsidR="00C97A3E" w:rsidRDefault="00C97A3E" w:rsidP="00C97A3E">
      <w:r>
        <w:t xml:space="preserve">                 TOTAL BRANCH 300            $2,206,281.95     $43,239.53     $2,163,042.42   $678,340.94</w:t>
      </w:r>
    </w:p>
    <w:p w14:paraId="585B402D" w14:textId="77777777" w:rsidR="00C97A3E" w:rsidRDefault="00C97A3E" w:rsidP="00C97A3E">
      <w:r>
        <w:t xml:space="preserve">                                             -------------     ----------     -------------   -----------</w:t>
      </w:r>
    </w:p>
    <w:p w14:paraId="3FB9D38B" w14:textId="0FC6232D" w:rsidR="00C97A3E" w:rsidRDefault="00C97A3E" w:rsidP="00C97A3E">
      <w:r>
        <w:t xml:space="preserve">     PAGE   4                                       BEST SELL COMPANY                         </w:t>
      </w:r>
      <w:del w:id="1386" w:author="Karandeep Singh" w:date="2025-04-13T22:18:00Z" w16du:dateUtc="2025-04-14T02:18:00Z">
        <w:r w:rsidR="00CD2A7D">
          <w:delText>03/31</w:delText>
        </w:r>
      </w:del>
      <w:ins w:id="1387" w:author="Karandeep Singh" w:date="2025-04-13T22:18:00Z" w16du:dateUtc="2025-04-14T02:18:00Z">
        <w:r>
          <w:t>04/13</w:t>
        </w:r>
      </w:ins>
      <w:r>
        <w:t>/2025</w:t>
      </w:r>
    </w:p>
    <w:p w14:paraId="56F54320" w14:textId="77777777" w:rsidR="00C97A3E" w:rsidRDefault="00C97A3E" w:rsidP="00C97A3E">
      <w:r>
        <w:t xml:space="preserve">                                                 SALESPERSON BY BRANCH</w:t>
      </w:r>
    </w:p>
    <w:p w14:paraId="1A1D1558" w14:textId="77777777" w:rsidR="00C97A3E" w:rsidRDefault="00C97A3E" w:rsidP="00C97A3E">
      <w:r>
        <w:t xml:space="preserve">   BRANCH: 400</w:t>
      </w:r>
    </w:p>
    <w:p w14:paraId="68C887F7" w14:textId="77777777" w:rsidR="00C97A3E" w:rsidRDefault="00C97A3E" w:rsidP="00C97A3E">
      <w:r>
        <w:t xml:space="preserve">   DEPARTMENT   LAST NAME       FIRST NAME     GROSS SALES       RETURNS         NET SALES     COMMISSION   RATING</w:t>
      </w:r>
    </w:p>
    <w:p w14:paraId="7014F501" w14:textId="77777777" w:rsidR="00C97A3E" w:rsidRDefault="00C97A3E" w:rsidP="00C97A3E">
      <w:r>
        <w:t xml:space="preserve">      10         Waymel            Bradley      $70,826.89      $1,544.99        $69,281.90     $6,812.10     ***            </w:t>
      </w:r>
    </w:p>
    <w:p w14:paraId="6F08253E" w14:textId="77777777" w:rsidR="00C97A3E" w:rsidRDefault="00C97A3E" w:rsidP="00C97A3E">
      <w:r>
        <w:t xml:space="preserve">      10         Gehl              Adriane      $70,872.21        $126.81        $70,745.40     $4,477.91    ****            </w:t>
      </w:r>
    </w:p>
    <w:p w14:paraId="26899B5C" w14:textId="77777777" w:rsidR="00C97A3E" w:rsidRDefault="00C97A3E" w:rsidP="00C97A3E">
      <w:r>
        <w:t xml:space="preserve">      10         McCoy             Hanah        $70,888.16        $212.62        $70,675.54     $1,273.34    ****            </w:t>
      </w:r>
    </w:p>
    <w:p w14:paraId="0819D831" w14:textId="77777777" w:rsidR="00C97A3E" w:rsidRDefault="00C97A3E" w:rsidP="00C97A3E">
      <w:r>
        <w:t xml:space="preserve"> </w:t>
      </w:r>
    </w:p>
    <w:p w14:paraId="62877304" w14:textId="77777777" w:rsidR="00C97A3E" w:rsidRDefault="00C97A3E" w:rsidP="00C97A3E">
      <w:r>
        <w:t xml:space="preserve">                 TOTAL DEPARTMENT 10           $212,587.26      $1,884.42       $210,702.84    $72,563.35</w:t>
      </w:r>
    </w:p>
    <w:p w14:paraId="01544888" w14:textId="77777777" w:rsidR="00C97A3E" w:rsidRDefault="00C97A3E" w:rsidP="00C97A3E">
      <w:r>
        <w:t xml:space="preserve"> </w:t>
      </w:r>
    </w:p>
    <w:p w14:paraId="196F4859" w14:textId="77777777" w:rsidR="00C97A3E" w:rsidRDefault="00C97A3E" w:rsidP="00C97A3E">
      <w:r>
        <w:t xml:space="preserve">      20         O'Callaghan       Kenyon       $84,745.68        $780.54        $83,965.14     $3,250.20   *****            </w:t>
      </w:r>
    </w:p>
    <w:p w14:paraId="5D3747FC" w14:textId="77777777" w:rsidR="00C97A3E" w:rsidRDefault="00C97A3E" w:rsidP="00C97A3E">
      <w:r>
        <w:t xml:space="preserve">      20         Dugan             Holly        $70,849.47      $1,112.20        $69,737.27     $1,827.77    ****            </w:t>
      </w:r>
    </w:p>
    <w:p w14:paraId="2CD18918" w14:textId="77777777" w:rsidR="00C97A3E" w:rsidRDefault="00C97A3E" w:rsidP="00C97A3E">
      <w:r>
        <w:t xml:space="preserve">      20         McCabe            Jason        $63,047.70      $4,206.87        $58,840.83     $2,889.08    ****            </w:t>
      </w:r>
    </w:p>
    <w:p w14:paraId="7D852725" w14:textId="77777777" w:rsidR="00C97A3E" w:rsidRDefault="00C97A3E" w:rsidP="00C97A3E">
      <w:r>
        <w:t xml:space="preserve">      20         Bond              Patricia     $70,838.71        $436.47        $70,402.24     $4,851.99    ****            </w:t>
      </w:r>
    </w:p>
    <w:p w14:paraId="783BB6F1" w14:textId="77777777" w:rsidR="00C97A3E" w:rsidRDefault="00C97A3E" w:rsidP="00C97A3E">
      <w:r>
        <w:t xml:space="preserve"> </w:t>
      </w:r>
    </w:p>
    <w:p w14:paraId="25E6292C" w14:textId="77777777" w:rsidR="00C97A3E" w:rsidRDefault="00C97A3E" w:rsidP="00C97A3E">
      <w:r>
        <w:t xml:space="preserve">                 TOTAL DEPARTMENT 20           $289,481.56      $6,536.08       $282,945.48   $102,819.04</w:t>
      </w:r>
    </w:p>
    <w:p w14:paraId="09C64CF0" w14:textId="77777777" w:rsidR="00C97A3E" w:rsidRDefault="00C97A3E" w:rsidP="00C97A3E">
      <w:r>
        <w:t xml:space="preserve"> </w:t>
      </w:r>
    </w:p>
    <w:p w14:paraId="17823F66" w14:textId="77777777" w:rsidR="00C97A3E" w:rsidRDefault="00C97A3E" w:rsidP="00C97A3E">
      <w:r>
        <w:t xml:space="preserve">      30         Wood              Ann          $70,819.73        $218.50        $70,601.23     $8,003.31    ****            </w:t>
      </w:r>
    </w:p>
    <w:p w14:paraId="7AC6E5F9" w14:textId="77777777" w:rsidR="00C97A3E" w:rsidRDefault="00C97A3E" w:rsidP="00C97A3E">
      <w:r>
        <w:t xml:space="preserve">      30         Woodrow           Ursula       $70,829.51        $339.75        $70,489.76     $3,684.56    ****            </w:t>
      </w:r>
    </w:p>
    <w:p w14:paraId="3B716AF5" w14:textId="77777777" w:rsidR="00C97A3E" w:rsidRDefault="00C97A3E" w:rsidP="00C97A3E">
      <w:r>
        <w:t xml:space="preserve">      30         Boyer             Kenneth      $21,956.71        $339.99        $21,616.72     $6,679.57       *            </w:t>
      </w:r>
    </w:p>
    <w:p w14:paraId="09210941" w14:textId="77777777" w:rsidR="00C97A3E" w:rsidRDefault="00C97A3E" w:rsidP="00C97A3E">
      <w:r>
        <w:t xml:space="preserve">      30         Vilella           Reza         $70,816.43      $1,657.99        $69,158.44     $2,753.13    ****            </w:t>
      </w:r>
    </w:p>
    <w:p w14:paraId="536CCAB2" w14:textId="77777777" w:rsidR="00C97A3E" w:rsidRDefault="00C97A3E" w:rsidP="00C97A3E">
      <w:r>
        <w:t xml:space="preserve">      30         Werderitch        Carol        $63,034.63        $125.06        $62,909.57     $9,816.51     ***            </w:t>
      </w:r>
    </w:p>
    <w:p w14:paraId="0FA8DE77" w14:textId="77777777" w:rsidR="00C97A3E" w:rsidRDefault="00C97A3E" w:rsidP="00C97A3E">
      <w:r>
        <w:t xml:space="preserve"> </w:t>
      </w:r>
    </w:p>
    <w:p w14:paraId="5C6B3FDD" w14:textId="77777777" w:rsidR="00C97A3E" w:rsidRDefault="00C97A3E" w:rsidP="00C97A3E">
      <w:r>
        <w:t xml:space="preserve">                 TOTAL DEPARTMENT 30           $297,457.01      $2,681.29       $294,775.72    $90,937.08</w:t>
      </w:r>
    </w:p>
    <w:p w14:paraId="197DE9D0" w14:textId="77777777" w:rsidR="00C97A3E" w:rsidRDefault="00C97A3E" w:rsidP="00C97A3E">
      <w:r>
        <w:t xml:space="preserve"> </w:t>
      </w:r>
    </w:p>
    <w:p w14:paraId="0E7F92F4" w14:textId="77777777" w:rsidR="00C97A3E" w:rsidRDefault="00C97A3E" w:rsidP="00C97A3E">
      <w:r>
        <w:t xml:space="preserve">                 TOTAL BRANCH 400              $799,525.83     $11,101.79       $788,424.04   $266,319.47</w:t>
      </w:r>
    </w:p>
    <w:p w14:paraId="4F354B91" w14:textId="77777777" w:rsidR="00C97A3E" w:rsidRDefault="00C97A3E" w:rsidP="00C97A3E">
      <w:r>
        <w:t xml:space="preserve">                                             -------------     ----------     -------------   -----------</w:t>
      </w:r>
    </w:p>
    <w:p w14:paraId="4AA0EAF8" w14:textId="3F403C74" w:rsidR="00C97A3E" w:rsidRDefault="00C97A3E" w:rsidP="00C97A3E">
      <w:r>
        <w:t xml:space="preserve">     PAGE   5                                       BEST SELL COMPANY                         </w:t>
      </w:r>
      <w:del w:id="1388" w:author="Karandeep Singh" w:date="2025-04-13T22:18:00Z" w16du:dateUtc="2025-04-14T02:18:00Z">
        <w:r w:rsidR="00CD2A7D">
          <w:delText>03/31</w:delText>
        </w:r>
      </w:del>
      <w:ins w:id="1389" w:author="Karandeep Singh" w:date="2025-04-13T22:18:00Z" w16du:dateUtc="2025-04-14T02:18:00Z">
        <w:r>
          <w:t>04/13</w:t>
        </w:r>
      </w:ins>
      <w:r>
        <w:t>/2025</w:t>
      </w:r>
    </w:p>
    <w:p w14:paraId="1A62F826" w14:textId="77777777" w:rsidR="00C97A3E" w:rsidRDefault="00C97A3E" w:rsidP="00C97A3E">
      <w:r>
        <w:t xml:space="preserve">                                                 SALESPERSON BY BRANCH</w:t>
      </w:r>
    </w:p>
    <w:p w14:paraId="61D68B4A" w14:textId="77777777" w:rsidR="00C97A3E" w:rsidRDefault="00C97A3E" w:rsidP="00C97A3E">
      <w:r>
        <w:t xml:space="preserve">   BRANCH: 500</w:t>
      </w:r>
    </w:p>
    <w:p w14:paraId="7EAA8CA4" w14:textId="77777777" w:rsidR="00C97A3E" w:rsidRDefault="00C97A3E" w:rsidP="00C97A3E">
      <w:r>
        <w:t xml:space="preserve">   DEPARTMENT   LAST NAME       FIRST NAME     GROSS SALES       RETURNS         NET SALES     COMMISSION   RATING</w:t>
      </w:r>
    </w:p>
    <w:p w14:paraId="6FE26BF5" w14:textId="77777777" w:rsidR="00C97A3E" w:rsidRDefault="00C97A3E" w:rsidP="00C97A3E">
      <w:r>
        <w:t xml:space="preserve">      10         Dube              Jason        $31,242.51        $980.08        $30,262.43     $9,835.29      **            </w:t>
      </w:r>
    </w:p>
    <w:p w14:paraId="5C5483EC" w14:textId="77777777" w:rsidR="00C97A3E" w:rsidRDefault="00C97A3E" w:rsidP="00C97A3E">
      <w:r>
        <w:t xml:space="preserve">      10         Holtz             Rachel       $63,072.26        $127.09        $62,945.17     $5,178.07     ***            </w:t>
      </w:r>
    </w:p>
    <w:p w14:paraId="3155E08F" w14:textId="77777777" w:rsidR="00C97A3E" w:rsidRDefault="00C97A3E" w:rsidP="00C97A3E">
      <w:r>
        <w:t xml:space="preserve">      10         Theis             Sean         $31,277.95        $216.56        $31,061.39     $2,269.25      **            </w:t>
      </w:r>
    </w:p>
    <w:p w14:paraId="46949009" w14:textId="77777777" w:rsidR="00C97A3E" w:rsidRDefault="00C97A3E" w:rsidP="00C97A3E">
      <w:r>
        <w:t xml:space="preserve"> </w:t>
      </w:r>
    </w:p>
    <w:p w14:paraId="4C668B0D" w14:textId="77777777" w:rsidR="00C97A3E" w:rsidRDefault="00C97A3E" w:rsidP="00C97A3E">
      <w:r>
        <w:t xml:space="preserve">                 TOTAL DEPARTMENT 10           $125,592.72      $1,323.73       $124,268.99    $47,282.61</w:t>
      </w:r>
    </w:p>
    <w:p w14:paraId="14F14D23" w14:textId="77777777" w:rsidR="00C97A3E" w:rsidRDefault="00C97A3E" w:rsidP="00C97A3E">
      <w:r>
        <w:t xml:space="preserve"> </w:t>
      </w:r>
    </w:p>
    <w:p w14:paraId="08290246" w14:textId="77777777" w:rsidR="00C97A3E" w:rsidRDefault="00C97A3E" w:rsidP="00C97A3E">
      <w:r>
        <w:t xml:space="preserve">      20         Roe               Eileen       $70,824.38        $118.83        $70,705.55     $7,857.99    ****            </w:t>
      </w:r>
    </w:p>
    <w:p w14:paraId="2848E0A4" w14:textId="77777777" w:rsidR="00C97A3E" w:rsidRDefault="00C97A3E" w:rsidP="00C97A3E">
      <w:r>
        <w:t xml:space="preserve">      20         Crean             Kathleen     $77,323.99        $329.59        $76,994.40     $6,717.06   *****            </w:t>
      </w:r>
    </w:p>
    <w:p w14:paraId="0EDEC9AD" w14:textId="77777777" w:rsidR="00C97A3E" w:rsidRDefault="00C97A3E" w:rsidP="00C97A3E">
      <w:r>
        <w:t xml:space="preserve">      20         Hazard            Mary         $70,807.16      $1,121.74        $69,685.42     $2,090.28    ****            </w:t>
      </w:r>
    </w:p>
    <w:p w14:paraId="13EB9A03" w14:textId="77777777" w:rsidR="00C97A3E" w:rsidRDefault="00C97A3E" w:rsidP="00C97A3E">
      <w:r>
        <w:t xml:space="preserve"> </w:t>
      </w:r>
    </w:p>
    <w:p w14:paraId="5080265A" w14:textId="77777777" w:rsidR="00C97A3E" w:rsidRDefault="00C97A3E" w:rsidP="00C97A3E">
      <w:r>
        <w:t xml:space="preserve">                 TOTAL DEPARTMENT 20           $218,955.53      $1,570.16       $217,385.37    $76,665.33</w:t>
      </w:r>
    </w:p>
    <w:p w14:paraId="5F4C2C8D" w14:textId="77777777" w:rsidR="00C97A3E" w:rsidRDefault="00C97A3E" w:rsidP="00C97A3E">
      <w:r>
        <w:t xml:space="preserve"> </w:t>
      </w:r>
    </w:p>
    <w:p w14:paraId="0855FF9B" w14:textId="77777777" w:rsidR="00C97A3E" w:rsidRDefault="00C97A3E" w:rsidP="00C97A3E">
      <w:r>
        <w:t xml:space="preserve">      30         Mohammadi         Mary         $70,801.70        $211.51        $70,590.19     $6,188.96    ****            </w:t>
      </w:r>
    </w:p>
    <w:p w14:paraId="663BA3BD" w14:textId="77777777" w:rsidR="00C97A3E" w:rsidRDefault="00C97A3E" w:rsidP="00C97A3E">
      <w:r>
        <w:t xml:space="preserve">      30         Reed              Margaret     $77,376.36        $321.77        $77,054.59     $4,811.58   *****            </w:t>
      </w:r>
    </w:p>
    <w:p w14:paraId="19057FFA" w14:textId="77777777" w:rsidR="00C97A3E" w:rsidRDefault="00C97A3E" w:rsidP="00C97A3E">
      <w:r>
        <w:t xml:space="preserve">      30         Gibbs             Janelle      $81,585.98        $113.35        $81,472.63     $9,737.51   *****            </w:t>
      </w:r>
    </w:p>
    <w:p w14:paraId="030B4608" w14:textId="77777777" w:rsidR="00C97A3E" w:rsidRDefault="00C97A3E" w:rsidP="00C97A3E">
      <w:r>
        <w:t xml:space="preserve">      30         Stockover         Nancy        $70,823.37        $112.03        $70,711.34     $1,496.25    ****            </w:t>
      </w:r>
    </w:p>
    <w:p w14:paraId="628A5AD3" w14:textId="77777777" w:rsidR="00C97A3E" w:rsidRDefault="00C97A3E" w:rsidP="00C97A3E">
      <w:r>
        <w:t xml:space="preserve">      30         Ford              Dalia        $77,331.45      $1,326.30        $76,005.15     $5,657.06   *****            </w:t>
      </w:r>
    </w:p>
    <w:p w14:paraId="70CB3A27" w14:textId="77777777" w:rsidR="00C97A3E" w:rsidRDefault="00C97A3E" w:rsidP="00C97A3E">
      <w:r>
        <w:t xml:space="preserve">      30         Doherty           Elizabeth    $81,593.90        $211.72        $81,382.18     $4,658.80   *****            </w:t>
      </w:r>
    </w:p>
    <w:p w14:paraId="3F82D16B" w14:textId="77777777" w:rsidR="00C97A3E" w:rsidRDefault="00C97A3E" w:rsidP="00C97A3E">
      <w:r>
        <w:t xml:space="preserve"> </w:t>
      </w:r>
    </w:p>
    <w:p w14:paraId="18A8DB67" w14:textId="77777777" w:rsidR="00C97A3E" w:rsidRDefault="00C97A3E" w:rsidP="00C97A3E">
      <w:r>
        <w:t xml:space="preserve">                 TOTAL DEPARTMENT 30           $459,512.76      $2,296.68       $457,216.08   $142,550.16</w:t>
      </w:r>
    </w:p>
    <w:p w14:paraId="20F5B69E" w14:textId="77777777" w:rsidR="00C97A3E" w:rsidRDefault="00C97A3E" w:rsidP="00C97A3E">
      <w:r>
        <w:t xml:space="preserve"> </w:t>
      </w:r>
    </w:p>
    <w:p w14:paraId="0D6B87B8" w14:textId="77777777" w:rsidR="00C97A3E" w:rsidRDefault="00C97A3E" w:rsidP="00C97A3E">
      <w:r>
        <w:t xml:space="preserve">                 TOTAL BRANCH 500              $804,061.01      $5,190.57       $798,870.44   $266,498.10</w:t>
      </w:r>
    </w:p>
    <w:p w14:paraId="714259C9" w14:textId="77777777" w:rsidR="00C97A3E" w:rsidRDefault="00C97A3E" w:rsidP="00C97A3E">
      <w:r>
        <w:t xml:space="preserve">                                             -------------     ----------     -------------   -----------</w:t>
      </w:r>
    </w:p>
    <w:p w14:paraId="197B59DA" w14:textId="77777777" w:rsidR="00C97A3E" w:rsidRDefault="00C97A3E" w:rsidP="00C97A3E">
      <w:r>
        <w:t xml:space="preserve">                 COMPANY TOTALS              $6,056,493.86     $95,941.77     $5,960,552.09   $923,827.62</w:t>
      </w:r>
    </w:p>
    <w:p w14:paraId="2C32ADFA" w14:textId="77777777" w:rsidR="00C97A3E" w:rsidRDefault="00C97A3E" w:rsidP="00C97A3E">
      <w:r>
        <w:t xml:space="preserve">                                             =============    ===========     =============   ===========</w:t>
      </w:r>
    </w:p>
    <w:p w14:paraId="2F4928FC" w14:textId="77777777" w:rsidR="00C97A3E" w:rsidRDefault="00C97A3E" w:rsidP="00C97A3E">
      <w:r>
        <w:t>BEFORE GROSS 7081019</w:t>
      </w:r>
    </w:p>
    <w:p w14:paraId="24B62B3B" w14:textId="77777777" w:rsidR="00C97A3E" w:rsidRDefault="00C97A3E" w:rsidP="00C97A3E">
      <w:r>
        <w:t>BEFORE GROSS 7623319</w:t>
      </w:r>
    </w:p>
    <w:p w14:paraId="7BA54E8C" w14:textId="77777777" w:rsidR="00C97A3E" w:rsidRDefault="00C97A3E" w:rsidP="00C97A3E">
      <w:r>
        <w:t>AFTER CHANGE 8185419</w:t>
      </w:r>
    </w:p>
    <w:p w14:paraId="0FC34214" w14:textId="77777777" w:rsidR="00C97A3E" w:rsidRDefault="00C97A3E" w:rsidP="00C97A3E">
      <w:r>
        <w:t xml:space="preserve"> NOT IN VALID YEAR</w:t>
      </w:r>
    </w:p>
    <w:p w14:paraId="72E2AB53" w14:textId="50CABE6C" w:rsidR="00721E48" w:rsidRPr="00C97A3E" w:rsidRDefault="00C97A3E" w:rsidP="00C97A3E">
      <w:r>
        <w:t xml:space="preserve"> NOT IN VALID YEAR</w:t>
      </w:r>
    </w:p>
    <w:sectPr w:rsidR="00721E48" w:rsidRPr="00C9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randeep Singh">
    <w15:presenceInfo w15:providerId="AD" w15:userId="S::Karandeep.Singh@buck.com::ff62fd80-23f7-43a6-ab8a-acaab2c15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3E"/>
    <w:rsid w:val="001A129C"/>
    <w:rsid w:val="0055289E"/>
    <w:rsid w:val="005C1ECD"/>
    <w:rsid w:val="006A3DB6"/>
    <w:rsid w:val="00721E48"/>
    <w:rsid w:val="009A2F21"/>
    <w:rsid w:val="00A00331"/>
    <w:rsid w:val="00BC2DD5"/>
    <w:rsid w:val="00C12BC4"/>
    <w:rsid w:val="00C97A3E"/>
    <w:rsid w:val="00C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4CAC"/>
  <w15:chartTrackingRefBased/>
  <w15:docId w15:val="{18B6E8B5-ED55-43EA-AAD2-3FF0C304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A3E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52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644727529984A86367A4BF0455CEC" ma:contentTypeVersion="5" ma:contentTypeDescription="Create a new document." ma:contentTypeScope="" ma:versionID="2b437febd00114e527c008439c7eba3e">
  <xsd:schema xmlns:xsd="http://www.w3.org/2001/XMLSchema" xmlns:xs="http://www.w3.org/2001/XMLSchema" xmlns:p="http://schemas.microsoft.com/office/2006/metadata/properties" xmlns:ns3="98afb43e-2e3e-4150-bf0f-9874e125e2e7" targetNamespace="http://schemas.microsoft.com/office/2006/metadata/properties" ma:root="true" ma:fieldsID="5e193f375ce233b5e5d0b996318a3054" ns3:_="">
    <xsd:import namespace="98afb43e-2e3e-4150-bf0f-9874e125e2e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fb43e-2e3e-4150-bf0f-9874e125e2e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75CCA4-DE0C-4AFD-BB58-3CB9ECEFD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43F994-C0B6-4565-B288-7BAB1B0B1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fb43e-2e3e-4150-bf0f-9874e125e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884FC-24E2-456D-A0C6-E0738A781F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33551</Words>
  <Characters>191241</Characters>
  <Application>Microsoft Office Word</Application>
  <DocSecurity>0</DocSecurity>
  <Lines>1593</Lines>
  <Paragraphs>448</Paragraphs>
  <ScaleCrop>false</ScaleCrop>
  <Company/>
  <LinksUpToDate>false</LinksUpToDate>
  <CharactersWithSpaces>224344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2025-04-14T01:22:00Z</dcterms:created>
  <dcterms:modified xsi:type="dcterms:W3CDTF">2025-04-14T02:20:00Z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0x010100889644727529984A86367A4BF0455CEC</vt:lpwstr>
  </property>
</Properties>
</file>